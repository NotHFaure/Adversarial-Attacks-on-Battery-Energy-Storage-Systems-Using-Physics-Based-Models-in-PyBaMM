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D119" w14:textId="77777777" w:rsidR="001361FA" w:rsidRPr="001E0D2D" w:rsidRDefault="001361FA" w:rsidP="001361FA">
      <w:pPr>
        <w:jc w:val="center"/>
        <w:rPr>
          <w:rFonts w:asciiTheme="minorHAnsi" w:hAnsiTheme="minorHAnsi" w:cstheme="minorHAnsi"/>
          <w:b/>
          <w:bCs/>
          <w:color w:val="0D0D0D"/>
          <w:sz w:val="32"/>
          <w:szCs w:val="32"/>
        </w:rPr>
      </w:pPr>
      <w:r w:rsidRPr="001E0D2D">
        <w:rPr>
          <w:rFonts w:asciiTheme="minorHAnsi" w:hAnsiTheme="minorHAnsi" w:cstheme="minorHAnsi"/>
          <w:b/>
          <w:bCs/>
          <w:color w:val="0D0D0D"/>
          <w:sz w:val="32"/>
          <w:szCs w:val="32"/>
        </w:rPr>
        <w:t>Context:</w:t>
      </w:r>
    </w:p>
    <w:p w14:paraId="194E5FEF" w14:textId="77777777" w:rsidR="00A56E2C" w:rsidRPr="001E0D2D" w:rsidRDefault="00A56E2C" w:rsidP="00A56E2C">
      <w:pPr>
        <w:rPr>
          <w:rFonts w:asciiTheme="minorHAnsi" w:hAnsiTheme="minorHAnsi" w:cstheme="minorHAnsi"/>
          <w:sz w:val="28"/>
          <w:szCs w:val="32"/>
        </w:rPr>
      </w:pPr>
      <w:r w:rsidRPr="001E0D2D">
        <w:rPr>
          <w:rFonts w:asciiTheme="minorHAnsi" w:hAnsiTheme="minorHAnsi" w:cstheme="minorHAnsi"/>
          <w:b/>
          <w:bCs/>
          <w:color w:val="0D0D0D"/>
          <w:sz w:val="20"/>
          <w:szCs w:val="22"/>
        </w:rPr>
        <w:t>Industry 4.0:</w:t>
      </w:r>
      <w:r w:rsidRPr="001E0D2D">
        <w:rPr>
          <w:rFonts w:asciiTheme="minorHAnsi" w:hAnsiTheme="minorHAnsi" w:cstheme="minorHAnsi"/>
          <w:color w:val="0D0D0D"/>
          <w:sz w:val="20"/>
          <w:szCs w:val="22"/>
        </w:rPr>
        <w:t xml:space="preserve"> This revolution integrates advanced manufacturing techniques with automation, minimizing human intervention and optimizing resource utilization.</w:t>
      </w:r>
    </w:p>
    <w:p w14:paraId="6EC321F9" w14:textId="77777777" w:rsidR="00A56E2C" w:rsidRPr="001E0D2D" w:rsidRDefault="00A56E2C" w:rsidP="00A56E2C">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b/>
          <w:bCs/>
          <w:color w:val="0D0D0D"/>
          <w:sz w:val="20"/>
          <w:szCs w:val="22"/>
        </w:rPr>
        <w:t>Predictive Maintenance (PdM):</w:t>
      </w:r>
      <w:r w:rsidRPr="001E0D2D">
        <w:rPr>
          <w:rFonts w:asciiTheme="minorHAnsi" w:hAnsiTheme="minorHAnsi" w:cstheme="minorHAnsi"/>
          <w:color w:val="0D0D0D"/>
          <w:sz w:val="20"/>
          <w:szCs w:val="22"/>
        </w:rPr>
        <w:t xml:space="preserve"> Industry 4.0</w:t>
      </w:r>
      <w:r w:rsidR="00FA0B53" w:rsidRPr="001E0D2D">
        <w:rPr>
          <w:rFonts w:asciiTheme="minorHAnsi" w:hAnsiTheme="minorHAnsi" w:cstheme="minorHAnsi"/>
          <w:color w:val="0D0D0D"/>
          <w:sz w:val="20"/>
          <w:szCs w:val="22"/>
        </w:rPr>
        <w:t xml:space="preserve"> application</w:t>
      </w:r>
      <w:r w:rsidRPr="001E0D2D">
        <w:rPr>
          <w:rFonts w:asciiTheme="minorHAnsi" w:hAnsiTheme="minorHAnsi" w:cstheme="minorHAnsi"/>
          <w:color w:val="0D0D0D"/>
          <w:sz w:val="20"/>
          <w:szCs w:val="22"/>
        </w:rPr>
        <w:t xml:space="preserve">, using machine learning (ML) algorithms and Internet-of-Things (IoT) sensors to predict when equipment will need maintenance </w:t>
      </w:r>
      <w:r w:rsidR="00FA0B53" w:rsidRPr="001E0D2D">
        <w:rPr>
          <w:rFonts w:asciiTheme="minorHAnsi" w:hAnsiTheme="minorHAnsi" w:cstheme="minorHAnsi"/>
          <w:color w:val="0D0D0D"/>
          <w:sz w:val="20"/>
          <w:szCs w:val="22"/>
        </w:rPr>
        <w:t>pre-failure</w:t>
      </w:r>
      <w:r w:rsidRPr="001E0D2D">
        <w:rPr>
          <w:rFonts w:asciiTheme="minorHAnsi" w:hAnsiTheme="minorHAnsi" w:cstheme="minorHAnsi"/>
          <w:color w:val="0D0D0D"/>
          <w:sz w:val="20"/>
          <w:szCs w:val="22"/>
        </w:rPr>
        <w:t>.</w:t>
      </w:r>
    </w:p>
    <w:p w14:paraId="4EFB389B" w14:textId="77777777" w:rsidR="00A56E2C" w:rsidRPr="001E0D2D" w:rsidRDefault="00A56E2C" w:rsidP="00A56E2C">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b/>
          <w:bCs/>
          <w:color w:val="0D0D0D"/>
          <w:sz w:val="20"/>
          <w:szCs w:val="22"/>
        </w:rPr>
        <w:t>Cybersecurity Concerns:</w:t>
      </w:r>
      <w:r w:rsidRPr="001E0D2D">
        <w:rPr>
          <w:rFonts w:asciiTheme="minorHAnsi" w:hAnsiTheme="minorHAnsi" w:cstheme="minorHAnsi"/>
          <w:sz w:val="20"/>
          <w:szCs w:val="22"/>
        </w:rPr>
        <w:t xml:space="preserve"> </w:t>
      </w:r>
      <w:r w:rsidRPr="001E0D2D">
        <w:rPr>
          <w:rFonts w:asciiTheme="minorHAnsi" w:hAnsiTheme="minorHAnsi" w:cstheme="minorHAnsi"/>
          <w:color w:val="0D0D0D"/>
          <w:sz w:val="20"/>
          <w:szCs w:val="22"/>
        </w:rPr>
        <w:t>The integration of IoT and DL in PdM systems, introduces vulnerabilities to cyber-attacks, particularly FDIA</w:t>
      </w:r>
      <w:r w:rsidR="00FA0B53" w:rsidRPr="001E0D2D">
        <w:rPr>
          <w:rFonts w:asciiTheme="minorHAnsi" w:hAnsiTheme="minorHAnsi" w:cstheme="minorHAnsi"/>
          <w:color w:val="0D0D0D"/>
          <w:sz w:val="20"/>
          <w:szCs w:val="22"/>
        </w:rPr>
        <w:t xml:space="preserve"> (False Data Injection Attacks)</w:t>
      </w:r>
      <w:r w:rsidRPr="001E0D2D">
        <w:rPr>
          <w:rFonts w:asciiTheme="minorHAnsi" w:hAnsiTheme="minorHAnsi" w:cstheme="minorHAnsi"/>
          <w:color w:val="0D0D0D"/>
          <w:sz w:val="20"/>
          <w:szCs w:val="22"/>
        </w:rPr>
        <w:t>, which can co</w:t>
      </w:r>
      <w:r w:rsidR="001E0D2D">
        <w:rPr>
          <w:rFonts w:asciiTheme="minorHAnsi" w:hAnsiTheme="minorHAnsi" w:cstheme="minorHAnsi"/>
          <w:color w:val="0D0D0D"/>
          <w:sz w:val="20"/>
          <w:szCs w:val="22"/>
        </w:rPr>
        <w:t>mpromise the system's integrity.</w:t>
      </w:r>
    </w:p>
    <w:p w14:paraId="16B7628F" w14:textId="77777777" w:rsidR="00A56E2C" w:rsidRPr="001E0D2D" w:rsidRDefault="00FA0B53" w:rsidP="001361FA">
      <w:pPr>
        <w:spacing w:before="100" w:beforeAutospacing="1" w:after="100" w:afterAutospacing="1"/>
        <w:jc w:val="center"/>
        <w:rPr>
          <w:rFonts w:asciiTheme="minorHAnsi" w:hAnsiTheme="minorHAnsi" w:cstheme="minorHAnsi"/>
          <w:color w:val="0D0D0D"/>
          <w:sz w:val="22"/>
          <w:szCs w:val="22"/>
        </w:rPr>
      </w:pPr>
      <w:r w:rsidRPr="001E0D2D">
        <w:rPr>
          <w:rFonts w:asciiTheme="minorHAnsi" w:hAnsiTheme="minorHAnsi" w:cstheme="minorHAnsi"/>
          <w:b/>
          <w:bCs/>
          <w:color w:val="0D0D0D"/>
          <w:sz w:val="32"/>
          <w:szCs w:val="28"/>
        </w:rPr>
        <w:t xml:space="preserve">Research </w:t>
      </w:r>
      <w:r w:rsidR="00A56E2C" w:rsidRPr="001E0D2D">
        <w:rPr>
          <w:rFonts w:asciiTheme="minorHAnsi" w:hAnsiTheme="minorHAnsi" w:cstheme="minorHAnsi"/>
          <w:b/>
          <w:bCs/>
          <w:color w:val="0D0D0D"/>
          <w:sz w:val="32"/>
          <w:szCs w:val="28"/>
        </w:rPr>
        <w:t>Project Breakdown:</w:t>
      </w:r>
    </w:p>
    <w:p w14:paraId="144CD009" w14:textId="49F5E52F" w:rsidR="00A56E2C" w:rsidRPr="001E0D2D" w:rsidRDefault="00A56E2C" w:rsidP="00A56E2C">
      <w:pPr>
        <w:rPr>
          <w:rFonts w:asciiTheme="minorHAnsi" w:hAnsiTheme="minorHAnsi" w:cstheme="minorHAnsi"/>
          <w:i/>
          <w:color w:val="0D0D0D"/>
          <w:sz w:val="20"/>
          <w:szCs w:val="22"/>
        </w:rPr>
      </w:pPr>
      <w:r w:rsidRPr="001E0D2D">
        <w:rPr>
          <w:rFonts w:asciiTheme="minorHAnsi" w:hAnsiTheme="minorHAnsi" w:cstheme="minorHAnsi"/>
          <w:i/>
          <w:color w:val="0D0D0D"/>
          <w:sz w:val="20"/>
          <w:szCs w:val="22"/>
        </w:rPr>
        <w:t xml:space="preserve">The objective of the </w:t>
      </w:r>
      <w:r w:rsidR="00FA0B53" w:rsidRPr="001E0D2D">
        <w:rPr>
          <w:rFonts w:asciiTheme="minorHAnsi" w:hAnsiTheme="minorHAnsi" w:cstheme="minorHAnsi"/>
          <w:i/>
          <w:color w:val="0D0D0D"/>
          <w:sz w:val="20"/>
          <w:szCs w:val="22"/>
        </w:rPr>
        <w:t xml:space="preserve">research </w:t>
      </w:r>
      <w:r w:rsidRPr="001E0D2D">
        <w:rPr>
          <w:rFonts w:asciiTheme="minorHAnsi" w:hAnsiTheme="minorHAnsi" w:cstheme="minorHAnsi"/>
          <w:i/>
          <w:color w:val="0D0D0D"/>
          <w:sz w:val="20"/>
          <w:szCs w:val="22"/>
        </w:rPr>
        <w:t xml:space="preserve">project is to demonstrate the vulnerability of PdM systems to FDIA and exploring how different DL algorithms can </w:t>
      </w:r>
      <w:del w:id="0" w:author="Huadong Mo" w:date="2024-03-03T14:10:00Z">
        <w:r w:rsidR="001E0D2D" w:rsidRPr="001E0D2D" w:rsidDel="00DF20D2">
          <w:rPr>
            <w:rFonts w:asciiTheme="minorHAnsi" w:hAnsiTheme="minorHAnsi" w:cstheme="minorHAnsi"/>
            <w:i/>
            <w:color w:val="0D0D0D"/>
            <w:sz w:val="20"/>
            <w:szCs w:val="22"/>
          </w:rPr>
          <w:delText>effect</w:delText>
        </w:r>
        <w:r w:rsidRPr="001E0D2D" w:rsidDel="00DF20D2">
          <w:rPr>
            <w:rFonts w:asciiTheme="minorHAnsi" w:hAnsiTheme="minorHAnsi" w:cstheme="minorHAnsi"/>
            <w:i/>
            <w:color w:val="0D0D0D"/>
            <w:sz w:val="20"/>
            <w:szCs w:val="22"/>
          </w:rPr>
          <w:delText xml:space="preserve"> </w:delText>
        </w:r>
      </w:del>
      <w:ins w:id="1" w:author="Huadong Mo" w:date="2024-03-03T14:10:00Z">
        <w:r w:rsidR="00DF20D2">
          <w:rPr>
            <w:rFonts w:asciiTheme="minorHAnsi" w:hAnsiTheme="minorHAnsi" w:cstheme="minorHAnsi"/>
            <w:i/>
            <w:color w:val="0D0D0D"/>
            <w:sz w:val="20"/>
            <w:szCs w:val="22"/>
          </w:rPr>
          <w:t>be robust and mitigate</w:t>
        </w:r>
        <w:r w:rsidR="00DF20D2" w:rsidRPr="001E0D2D">
          <w:rPr>
            <w:rFonts w:asciiTheme="minorHAnsi" w:hAnsiTheme="minorHAnsi" w:cstheme="minorHAnsi"/>
            <w:i/>
            <w:color w:val="0D0D0D"/>
            <w:sz w:val="20"/>
            <w:szCs w:val="22"/>
          </w:rPr>
          <w:t xml:space="preserve"> </w:t>
        </w:r>
      </w:ins>
      <w:r w:rsidRPr="001E0D2D">
        <w:rPr>
          <w:rFonts w:asciiTheme="minorHAnsi" w:hAnsiTheme="minorHAnsi" w:cstheme="minorHAnsi"/>
          <w:i/>
          <w:color w:val="0D0D0D"/>
          <w:sz w:val="20"/>
          <w:szCs w:val="22"/>
        </w:rPr>
        <w:t xml:space="preserve">these risks. </w:t>
      </w:r>
    </w:p>
    <w:p w14:paraId="61D592B4" w14:textId="77777777" w:rsidR="00A56E2C" w:rsidRPr="001E0D2D" w:rsidRDefault="00A56E2C" w:rsidP="00A56E2C">
      <w:pPr>
        <w:rPr>
          <w:rFonts w:asciiTheme="minorHAnsi" w:hAnsiTheme="minorHAnsi" w:cstheme="minorHAnsi"/>
          <w:color w:val="0D0D0D"/>
          <w:sz w:val="22"/>
          <w:szCs w:val="22"/>
        </w:rPr>
      </w:pPr>
    </w:p>
    <w:p w14:paraId="5969EE63" w14:textId="77777777" w:rsidR="001361FA" w:rsidRPr="001E0D2D" w:rsidRDefault="00A56E2C" w:rsidP="001361FA">
      <w:pPr>
        <w:rPr>
          <w:rFonts w:asciiTheme="minorHAnsi" w:hAnsiTheme="minorHAnsi" w:cstheme="minorHAnsi"/>
          <w:b/>
          <w:sz w:val="22"/>
          <w:szCs w:val="22"/>
        </w:rPr>
      </w:pPr>
      <w:r w:rsidRPr="001E0D2D">
        <w:rPr>
          <w:rFonts w:asciiTheme="minorHAnsi" w:hAnsiTheme="minorHAnsi" w:cstheme="minorHAnsi"/>
          <w:b/>
          <w:color w:val="0D0D0D"/>
          <w:sz w:val="22"/>
          <w:szCs w:val="22"/>
        </w:rPr>
        <w:t>Initial Setup and Familiarization</w:t>
      </w:r>
    </w:p>
    <w:p w14:paraId="4FEB347D" w14:textId="79D80899" w:rsidR="00A56E2C" w:rsidRPr="001E0D2D" w:rsidRDefault="00A56E2C" w:rsidP="00FA0B53">
      <w:pPr>
        <w:pStyle w:val="ListParagraph"/>
        <w:numPr>
          <w:ilvl w:val="0"/>
          <w:numId w:val="1"/>
        </w:numPr>
        <w:rPr>
          <w:rFonts w:asciiTheme="minorHAnsi" w:hAnsiTheme="minorHAnsi" w:cstheme="minorHAnsi"/>
          <w:b/>
          <w:sz w:val="22"/>
          <w:szCs w:val="22"/>
        </w:rPr>
      </w:pPr>
      <w:r w:rsidRPr="001E0D2D">
        <w:rPr>
          <w:rFonts w:asciiTheme="minorHAnsi" w:hAnsiTheme="minorHAnsi" w:cstheme="minorHAnsi"/>
          <w:color w:val="0D0D0D"/>
          <w:sz w:val="20"/>
          <w:szCs w:val="22"/>
        </w:rPr>
        <w:t xml:space="preserve">Set up the </w:t>
      </w:r>
      <w:ins w:id="2" w:author="Huadong Mo" w:date="2024-03-03T14:15:00Z">
        <w:r w:rsidR="00AC47B5">
          <w:rPr>
            <w:rFonts w:asciiTheme="minorHAnsi" w:hAnsiTheme="minorHAnsi" w:cstheme="minorHAnsi"/>
            <w:color w:val="0D0D0D"/>
            <w:sz w:val="20"/>
            <w:szCs w:val="22"/>
          </w:rPr>
          <w:t>codi</w:t>
        </w:r>
      </w:ins>
      <w:ins w:id="3" w:author="Huadong Mo" w:date="2024-03-03T14:16:00Z">
        <w:r w:rsidR="00AC47B5">
          <w:rPr>
            <w:rFonts w:asciiTheme="minorHAnsi" w:hAnsiTheme="minorHAnsi" w:cstheme="minorHAnsi"/>
            <w:color w:val="0D0D0D"/>
            <w:sz w:val="20"/>
            <w:szCs w:val="22"/>
          </w:rPr>
          <w:t xml:space="preserve">ng </w:t>
        </w:r>
      </w:ins>
      <w:r w:rsidRPr="001E0D2D">
        <w:rPr>
          <w:rFonts w:asciiTheme="minorHAnsi" w:hAnsiTheme="minorHAnsi" w:cstheme="minorHAnsi"/>
          <w:color w:val="0D0D0D"/>
          <w:sz w:val="20"/>
          <w:szCs w:val="22"/>
        </w:rPr>
        <w:t>development environment, understand the code structure, and get familiar with the data handling and DL model implementation processes.</w:t>
      </w:r>
    </w:p>
    <w:p w14:paraId="0D49882A" w14:textId="77777777" w:rsidR="001361FA" w:rsidRPr="001E0D2D" w:rsidRDefault="001361FA" w:rsidP="001361FA">
      <w:pPr>
        <w:pStyle w:val="ListParagraph"/>
        <w:rPr>
          <w:rFonts w:asciiTheme="minorHAnsi" w:hAnsiTheme="minorHAnsi" w:cstheme="minorHAnsi"/>
          <w:b/>
          <w:sz w:val="22"/>
          <w:szCs w:val="22"/>
        </w:rPr>
      </w:pPr>
    </w:p>
    <w:p w14:paraId="58F9642F" w14:textId="77777777" w:rsidR="001361FA" w:rsidRPr="001E0D2D" w:rsidRDefault="00A56E2C" w:rsidP="001361FA">
      <w:pPr>
        <w:rPr>
          <w:rFonts w:asciiTheme="minorHAnsi" w:hAnsiTheme="minorHAnsi" w:cstheme="minorHAnsi"/>
          <w:b/>
          <w:sz w:val="22"/>
          <w:szCs w:val="22"/>
        </w:rPr>
      </w:pPr>
      <w:r w:rsidRPr="001E0D2D">
        <w:rPr>
          <w:rFonts w:asciiTheme="minorHAnsi" w:hAnsiTheme="minorHAnsi" w:cstheme="minorHAnsi"/>
          <w:b/>
          <w:color w:val="0D0D0D"/>
          <w:sz w:val="22"/>
          <w:szCs w:val="22"/>
        </w:rPr>
        <w:t>Literature Review and Data Preparation</w:t>
      </w:r>
    </w:p>
    <w:p w14:paraId="7285505D" w14:textId="77777777"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 xml:space="preserve">Conduct a deep dive into existing research on DL techniques </w:t>
      </w:r>
      <w:r w:rsidR="001361FA" w:rsidRPr="001E0D2D">
        <w:rPr>
          <w:rFonts w:asciiTheme="minorHAnsi" w:hAnsiTheme="minorHAnsi" w:cstheme="minorHAnsi"/>
          <w:color w:val="0D0D0D"/>
          <w:sz w:val="20"/>
          <w:szCs w:val="22"/>
        </w:rPr>
        <w:t>for PdM and prepare the dataset.</w:t>
      </w:r>
    </w:p>
    <w:p w14:paraId="7F68F232" w14:textId="77777777"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Explore current DL applications in PdM, focusing on their effectiveness, challenges, and how FDIA impacts them.</w:t>
      </w:r>
    </w:p>
    <w:p w14:paraId="78207673" w14:textId="77777777" w:rsidR="00A56E2C" w:rsidRPr="00230AC8" w:rsidRDefault="00A56E2C" w:rsidP="00FA0B53">
      <w:pPr>
        <w:pStyle w:val="ListParagraph"/>
        <w:numPr>
          <w:ilvl w:val="0"/>
          <w:numId w:val="1"/>
        </w:numPr>
        <w:rPr>
          <w:ins w:id="4" w:author="Huadong Mo" w:date="2024-03-03T14:17:00Z"/>
          <w:rFonts w:asciiTheme="minorHAnsi" w:hAnsiTheme="minorHAnsi" w:cstheme="minorHAnsi"/>
          <w:b/>
          <w:sz w:val="20"/>
          <w:szCs w:val="22"/>
          <w:rPrChange w:id="5" w:author="Huadong Mo" w:date="2024-03-03T14:17:00Z">
            <w:rPr>
              <w:ins w:id="6" w:author="Huadong Mo" w:date="2024-03-03T14:17:00Z"/>
              <w:rFonts w:asciiTheme="minorHAnsi" w:hAnsiTheme="minorHAnsi" w:cstheme="minorHAnsi"/>
              <w:color w:val="0D0D0D"/>
              <w:sz w:val="20"/>
              <w:szCs w:val="22"/>
            </w:rPr>
          </w:rPrChange>
        </w:rPr>
      </w:pPr>
      <w:r w:rsidRPr="001E0D2D">
        <w:rPr>
          <w:rFonts w:asciiTheme="minorHAnsi" w:hAnsiTheme="minorHAnsi" w:cstheme="minorHAnsi"/>
          <w:color w:val="0D0D0D"/>
          <w:sz w:val="20"/>
          <w:szCs w:val="22"/>
        </w:rPr>
        <w:t>Obtain the Australian dataset or generate an IoT dataset that can b</w:t>
      </w:r>
      <w:r w:rsidR="001361FA" w:rsidRPr="001E0D2D">
        <w:rPr>
          <w:rFonts w:asciiTheme="minorHAnsi" w:hAnsiTheme="minorHAnsi" w:cstheme="minorHAnsi"/>
          <w:color w:val="0D0D0D"/>
          <w:sz w:val="20"/>
          <w:szCs w:val="22"/>
        </w:rPr>
        <w:t>e manipulated to simulate FDIA this has been provided.</w:t>
      </w:r>
    </w:p>
    <w:p w14:paraId="6315DA9C" w14:textId="5236CD1F" w:rsidR="00230AC8" w:rsidRPr="00230AC8" w:rsidRDefault="00230AC8" w:rsidP="00FA0B53">
      <w:pPr>
        <w:pStyle w:val="ListParagraph"/>
        <w:numPr>
          <w:ilvl w:val="0"/>
          <w:numId w:val="1"/>
        </w:numPr>
        <w:rPr>
          <w:ins w:id="7" w:author="Huadong Mo" w:date="2024-03-03T14:19:00Z"/>
          <w:rFonts w:asciiTheme="minorHAnsi" w:hAnsiTheme="minorHAnsi" w:cstheme="minorHAnsi"/>
          <w:b/>
          <w:sz w:val="20"/>
          <w:szCs w:val="22"/>
          <w:rPrChange w:id="8" w:author="Huadong Mo" w:date="2024-03-03T14:19:00Z">
            <w:rPr>
              <w:ins w:id="9" w:author="Huadong Mo" w:date="2024-03-03T14:19:00Z"/>
              <w:rFonts w:asciiTheme="minorHAnsi" w:hAnsiTheme="minorHAnsi" w:cstheme="minorHAnsi"/>
              <w:color w:val="0D0D0D"/>
              <w:sz w:val="20"/>
              <w:szCs w:val="22"/>
            </w:rPr>
          </w:rPrChange>
        </w:rPr>
      </w:pPr>
      <w:ins w:id="10" w:author="Huadong Mo" w:date="2024-03-03T14:17:00Z">
        <w:r>
          <w:rPr>
            <w:rFonts w:asciiTheme="minorHAnsi" w:hAnsiTheme="minorHAnsi" w:cstheme="minorHAnsi"/>
            <w:color w:val="0D0D0D"/>
            <w:sz w:val="20"/>
            <w:szCs w:val="22"/>
          </w:rPr>
          <w:t>Alternative: Use the NSAS dataset and implement a state-of-the-art</w:t>
        </w:r>
      </w:ins>
      <w:ins w:id="11" w:author="Huadong Mo" w:date="2024-03-03T14:18:00Z">
        <w:r>
          <w:rPr>
            <w:rFonts w:asciiTheme="minorHAnsi" w:hAnsiTheme="minorHAnsi" w:cstheme="minorHAnsi"/>
            <w:color w:val="0D0D0D"/>
            <w:sz w:val="20"/>
            <w:szCs w:val="22"/>
          </w:rPr>
          <w:t xml:space="preserve"> FDIA on it </w:t>
        </w:r>
      </w:ins>
    </w:p>
    <w:p w14:paraId="1A5AF4E4" w14:textId="3AA3F660" w:rsidR="00230AC8" w:rsidRPr="001E0D2D" w:rsidRDefault="00230AC8" w:rsidP="00FA0B53">
      <w:pPr>
        <w:pStyle w:val="ListParagraph"/>
        <w:numPr>
          <w:ilvl w:val="0"/>
          <w:numId w:val="1"/>
        </w:numPr>
        <w:rPr>
          <w:rFonts w:asciiTheme="minorHAnsi" w:hAnsiTheme="minorHAnsi" w:cstheme="minorHAnsi"/>
          <w:b/>
          <w:sz w:val="20"/>
          <w:szCs w:val="22"/>
        </w:rPr>
      </w:pPr>
      <w:ins w:id="12" w:author="Huadong Mo" w:date="2024-03-03T14:19:00Z">
        <w:r>
          <w:rPr>
            <w:rFonts w:asciiTheme="minorHAnsi" w:hAnsiTheme="minorHAnsi" w:cstheme="minorHAnsi"/>
            <w:color w:val="0D0D0D"/>
            <w:sz w:val="20"/>
            <w:szCs w:val="22"/>
          </w:rPr>
          <w:t>Collect relevant papers regarding the PdM based on the NASA d</w:t>
        </w:r>
      </w:ins>
      <w:ins w:id="13" w:author="Huadong Mo" w:date="2024-03-03T14:20:00Z">
        <w:r>
          <w:rPr>
            <w:rFonts w:asciiTheme="minorHAnsi" w:hAnsiTheme="minorHAnsi" w:cstheme="minorHAnsi"/>
            <w:color w:val="0D0D0D"/>
            <w:sz w:val="20"/>
            <w:szCs w:val="22"/>
          </w:rPr>
          <w:t>ataset</w:t>
        </w:r>
      </w:ins>
    </w:p>
    <w:p w14:paraId="106D1796" w14:textId="77777777" w:rsidR="001361FA" w:rsidRPr="001E0D2D" w:rsidRDefault="001361FA" w:rsidP="001361FA">
      <w:pPr>
        <w:pStyle w:val="ListParagraph"/>
        <w:rPr>
          <w:rFonts w:asciiTheme="minorHAnsi" w:hAnsiTheme="minorHAnsi" w:cstheme="minorHAnsi"/>
          <w:b/>
          <w:sz w:val="20"/>
          <w:szCs w:val="22"/>
        </w:rPr>
      </w:pPr>
    </w:p>
    <w:p w14:paraId="442E8812" w14:textId="77777777" w:rsidR="001361FA" w:rsidRPr="001E0D2D" w:rsidRDefault="00A56E2C" w:rsidP="001361FA">
      <w:pPr>
        <w:rPr>
          <w:rFonts w:asciiTheme="minorHAnsi" w:hAnsiTheme="minorHAnsi" w:cstheme="minorHAnsi"/>
          <w:b/>
          <w:sz w:val="22"/>
          <w:szCs w:val="22"/>
        </w:rPr>
      </w:pPr>
      <w:r w:rsidRPr="001E0D2D">
        <w:rPr>
          <w:rFonts w:asciiTheme="minorHAnsi" w:hAnsiTheme="minorHAnsi" w:cstheme="minorHAnsi"/>
          <w:b/>
          <w:color w:val="0D0D0D"/>
          <w:sz w:val="22"/>
          <w:szCs w:val="22"/>
        </w:rPr>
        <w:t>Experimentation with DL Techniques</w:t>
      </w:r>
    </w:p>
    <w:p w14:paraId="4826E551" w14:textId="77777777"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Propose and experiment with new or existing DL techniques to predict the Remaining Useful Life (RUL) of equipment, initially without FDIA.</w:t>
      </w:r>
    </w:p>
    <w:p w14:paraId="173838E8" w14:textId="0332751B"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 xml:space="preserve">LSTM, GRU, CNN, </w:t>
      </w:r>
      <w:ins w:id="14" w:author="Huadong Mo" w:date="2024-03-03T14:23:00Z">
        <w:r w:rsidR="005E329A">
          <w:rPr>
            <w:rFonts w:asciiTheme="minorHAnsi" w:hAnsiTheme="minorHAnsi" w:cstheme="minorHAnsi"/>
            <w:color w:val="0D0D0D"/>
            <w:sz w:val="20"/>
            <w:szCs w:val="22"/>
          </w:rPr>
          <w:t xml:space="preserve">other state-of-the-art approaches, and </w:t>
        </w:r>
      </w:ins>
      <w:del w:id="15" w:author="Huadong Mo" w:date="2024-03-03T14:23:00Z">
        <w:r w:rsidRPr="001E0D2D" w:rsidDel="005E329A">
          <w:rPr>
            <w:rFonts w:asciiTheme="minorHAnsi" w:hAnsiTheme="minorHAnsi" w:cstheme="minorHAnsi"/>
            <w:color w:val="0D0D0D"/>
            <w:sz w:val="20"/>
            <w:szCs w:val="22"/>
          </w:rPr>
          <w:delText xml:space="preserve">and </w:delText>
        </w:r>
      </w:del>
      <w:r w:rsidRPr="001E0D2D">
        <w:rPr>
          <w:rFonts w:asciiTheme="minorHAnsi" w:hAnsiTheme="minorHAnsi" w:cstheme="minorHAnsi"/>
          <w:color w:val="0D0D0D"/>
          <w:sz w:val="20"/>
          <w:szCs w:val="22"/>
        </w:rPr>
        <w:t>hybrid approaches to predict RUL based on the dataset.</w:t>
      </w:r>
    </w:p>
    <w:p w14:paraId="62EBE602" w14:textId="77777777"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Establish the performance benchmark of these models in predicting RUL under normal conditions.</w:t>
      </w:r>
    </w:p>
    <w:p w14:paraId="0EE3D0BE" w14:textId="77777777" w:rsidR="001361FA" w:rsidRPr="001E0D2D" w:rsidRDefault="001361FA" w:rsidP="001361FA">
      <w:pPr>
        <w:rPr>
          <w:rFonts w:asciiTheme="minorHAnsi" w:hAnsiTheme="minorHAnsi" w:cstheme="minorHAnsi"/>
          <w:b/>
          <w:color w:val="0D0D0D"/>
          <w:sz w:val="22"/>
          <w:szCs w:val="22"/>
        </w:rPr>
      </w:pPr>
    </w:p>
    <w:p w14:paraId="54CBBFB8" w14:textId="77777777" w:rsidR="001361FA" w:rsidRPr="001E0D2D" w:rsidRDefault="00A56E2C" w:rsidP="001361FA">
      <w:pPr>
        <w:rPr>
          <w:rFonts w:asciiTheme="minorHAnsi" w:hAnsiTheme="minorHAnsi" w:cstheme="minorHAnsi"/>
          <w:b/>
          <w:sz w:val="22"/>
          <w:szCs w:val="22"/>
        </w:rPr>
      </w:pPr>
      <w:r w:rsidRPr="001E0D2D">
        <w:rPr>
          <w:rFonts w:asciiTheme="minorHAnsi" w:hAnsiTheme="minorHAnsi" w:cstheme="minorHAnsi"/>
          <w:b/>
          <w:color w:val="0D0D0D"/>
          <w:sz w:val="22"/>
          <w:szCs w:val="22"/>
        </w:rPr>
        <w:t>Application and Analysis of FDIA</w:t>
      </w:r>
    </w:p>
    <w:p w14:paraId="2786E69D" w14:textId="77777777"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Apply FDIA to the dataset and analyze how it affects the performance of the DL models in predicting RUL.</w:t>
      </w:r>
    </w:p>
    <w:p w14:paraId="7D49D6AB" w14:textId="77777777"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Introduce continuous and interim FDIA to the sensor data.</w:t>
      </w:r>
    </w:p>
    <w:p w14:paraId="14BD62D2" w14:textId="23D79641" w:rsidR="00A56E2C"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 xml:space="preserve">Evaluate the DL models' accuracy post-attack, focusing on the </w:t>
      </w:r>
      <w:ins w:id="16" w:author="Huadong Mo" w:date="2024-03-03T14:21:00Z">
        <w:r w:rsidR="005E329A">
          <w:rPr>
            <w:rFonts w:asciiTheme="minorHAnsi" w:hAnsiTheme="minorHAnsi" w:cstheme="minorHAnsi"/>
            <w:color w:val="0D0D0D"/>
            <w:sz w:val="20"/>
            <w:szCs w:val="22"/>
          </w:rPr>
          <w:t xml:space="preserve">quantitative </w:t>
        </w:r>
      </w:ins>
      <w:r w:rsidRPr="001E0D2D">
        <w:rPr>
          <w:rFonts w:asciiTheme="minorHAnsi" w:hAnsiTheme="minorHAnsi" w:cstheme="minorHAnsi"/>
          <w:color w:val="0D0D0D"/>
          <w:sz w:val="20"/>
          <w:szCs w:val="22"/>
        </w:rPr>
        <w:t>degradation of their predictive capabilities.</w:t>
      </w:r>
    </w:p>
    <w:p w14:paraId="4084E024" w14:textId="77777777" w:rsidR="001361FA" w:rsidRPr="001E0D2D" w:rsidRDefault="001361FA" w:rsidP="001361FA">
      <w:pPr>
        <w:pStyle w:val="ListParagraph"/>
        <w:rPr>
          <w:rFonts w:asciiTheme="minorHAnsi" w:hAnsiTheme="minorHAnsi" w:cstheme="minorHAnsi"/>
          <w:b/>
          <w:sz w:val="22"/>
          <w:szCs w:val="22"/>
        </w:rPr>
      </w:pPr>
    </w:p>
    <w:p w14:paraId="4497945A" w14:textId="77777777" w:rsidR="001361FA" w:rsidRPr="001E0D2D" w:rsidRDefault="00A56E2C" w:rsidP="001361FA">
      <w:pPr>
        <w:rPr>
          <w:rFonts w:asciiTheme="minorHAnsi" w:hAnsiTheme="minorHAnsi" w:cstheme="minorHAnsi"/>
          <w:b/>
          <w:sz w:val="22"/>
          <w:szCs w:val="22"/>
        </w:rPr>
      </w:pPr>
      <w:r w:rsidRPr="001E0D2D">
        <w:rPr>
          <w:rFonts w:asciiTheme="minorHAnsi" w:hAnsiTheme="minorHAnsi" w:cstheme="minorHAnsi"/>
          <w:b/>
          <w:color w:val="0D0D0D"/>
          <w:sz w:val="22"/>
          <w:szCs w:val="22"/>
        </w:rPr>
        <w:t>Comparative Analysis and Conclusions</w:t>
      </w:r>
    </w:p>
    <w:p w14:paraId="06232148" w14:textId="77777777"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Compare the resilience of the DL models against FDIA and determine which model(s) maintain predictive accuracy despite the attacks.</w:t>
      </w:r>
    </w:p>
    <w:p w14:paraId="0CC07FCE" w14:textId="77777777" w:rsidR="001361FA"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Analyze the models' performance, pre and post-attack, to identify which models are most resilient to FDIA.</w:t>
      </w:r>
    </w:p>
    <w:p w14:paraId="4FF3C199" w14:textId="77777777" w:rsidR="00A56E2C" w:rsidRPr="001E0D2D" w:rsidRDefault="00A56E2C" w:rsidP="00FA0B53">
      <w:pPr>
        <w:pStyle w:val="ListParagraph"/>
        <w:numPr>
          <w:ilvl w:val="0"/>
          <w:numId w:val="1"/>
        </w:numPr>
        <w:rPr>
          <w:rFonts w:asciiTheme="minorHAnsi" w:hAnsiTheme="minorHAnsi" w:cstheme="minorHAnsi"/>
          <w:b/>
          <w:sz w:val="20"/>
          <w:szCs w:val="22"/>
        </w:rPr>
      </w:pPr>
      <w:r w:rsidRPr="001E0D2D">
        <w:rPr>
          <w:rFonts w:asciiTheme="minorHAnsi" w:hAnsiTheme="minorHAnsi" w:cstheme="minorHAnsi"/>
          <w:color w:val="0D0D0D"/>
          <w:sz w:val="20"/>
          <w:szCs w:val="22"/>
        </w:rPr>
        <w:t>Identify the DL model or combination of models (hybrid) that offers the best balance between predictive accuracy and resilience to FDIA.</w:t>
      </w:r>
    </w:p>
    <w:p w14:paraId="5556FA86" w14:textId="77777777" w:rsidR="00A56E2C" w:rsidRPr="001E0D2D" w:rsidRDefault="00A56E2C" w:rsidP="00A56E2C">
      <w:pPr>
        <w:rPr>
          <w:rFonts w:asciiTheme="minorHAnsi" w:hAnsiTheme="minorHAnsi" w:cstheme="minorHAnsi"/>
          <w:sz w:val="22"/>
          <w:szCs w:val="22"/>
        </w:rPr>
      </w:pPr>
    </w:p>
    <w:p w14:paraId="04D5CEC2" w14:textId="77777777" w:rsidR="001361FA" w:rsidRPr="001E0D2D" w:rsidRDefault="001361FA" w:rsidP="001361FA">
      <w:pPr>
        <w:jc w:val="center"/>
        <w:rPr>
          <w:rFonts w:asciiTheme="minorHAnsi" w:hAnsiTheme="minorHAnsi" w:cstheme="minorHAnsi"/>
          <w:b/>
          <w:sz w:val="32"/>
          <w:szCs w:val="32"/>
        </w:rPr>
      </w:pPr>
    </w:p>
    <w:p w14:paraId="1969A76B" w14:textId="77777777" w:rsidR="00FA0B53" w:rsidRDefault="00FA0B53" w:rsidP="001361FA">
      <w:pPr>
        <w:jc w:val="center"/>
        <w:rPr>
          <w:rFonts w:asciiTheme="minorHAnsi" w:hAnsiTheme="minorHAnsi" w:cstheme="minorHAnsi"/>
          <w:b/>
          <w:sz w:val="32"/>
          <w:szCs w:val="32"/>
        </w:rPr>
      </w:pPr>
    </w:p>
    <w:p w14:paraId="05487D88" w14:textId="52531CAC" w:rsidR="001E0D2D" w:rsidRPr="001E0D2D" w:rsidDel="00FC0588" w:rsidRDefault="001E0D2D" w:rsidP="001361FA">
      <w:pPr>
        <w:jc w:val="center"/>
        <w:rPr>
          <w:del w:id="17" w:author="Faure, Harrison MR 1" w:date="2024-03-03T15:51:00Z"/>
          <w:rFonts w:asciiTheme="minorHAnsi" w:hAnsiTheme="minorHAnsi" w:cstheme="minorHAnsi"/>
          <w:b/>
          <w:sz w:val="32"/>
          <w:szCs w:val="32"/>
        </w:rPr>
      </w:pPr>
    </w:p>
    <w:p w14:paraId="49046CB9" w14:textId="1D608358" w:rsidR="001361FA" w:rsidRPr="001E0D2D" w:rsidDel="00FC0588" w:rsidRDefault="001361FA" w:rsidP="001361FA">
      <w:pPr>
        <w:jc w:val="center"/>
        <w:rPr>
          <w:del w:id="18" w:author="Faure, Harrison MR 1" w:date="2024-03-03T15:51:00Z"/>
          <w:rFonts w:asciiTheme="minorHAnsi" w:hAnsiTheme="minorHAnsi" w:cstheme="minorHAnsi"/>
          <w:b/>
          <w:sz w:val="32"/>
          <w:szCs w:val="32"/>
        </w:rPr>
      </w:pPr>
    </w:p>
    <w:p w14:paraId="49CBD664" w14:textId="77777777" w:rsidR="001361FA" w:rsidRPr="001E0D2D" w:rsidRDefault="00A56E2C" w:rsidP="001361FA">
      <w:pPr>
        <w:jc w:val="center"/>
        <w:rPr>
          <w:rFonts w:asciiTheme="minorHAnsi" w:hAnsiTheme="minorHAnsi" w:cstheme="minorHAnsi"/>
          <w:sz w:val="22"/>
          <w:szCs w:val="22"/>
        </w:rPr>
      </w:pPr>
      <w:r w:rsidRPr="001E0D2D">
        <w:rPr>
          <w:rFonts w:asciiTheme="minorHAnsi" w:hAnsiTheme="minorHAnsi" w:cstheme="minorHAnsi"/>
          <w:b/>
          <w:sz w:val="32"/>
          <w:szCs w:val="32"/>
        </w:rPr>
        <w:t>Scope:</w:t>
      </w:r>
    </w:p>
    <w:p w14:paraId="2BEC845C" w14:textId="77777777" w:rsidR="001361FA" w:rsidRPr="001E0D2D" w:rsidRDefault="00A56E2C" w:rsidP="001361FA">
      <w:pPr>
        <w:rPr>
          <w:rFonts w:asciiTheme="minorHAnsi" w:hAnsiTheme="minorHAnsi" w:cstheme="minorHAnsi"/>
          <w:sz w:val="22"/>
          <w:szCs w:val="22"/>
        </w:rPr>
      </w:pPr>
      <w:r w:rsidRPr="001E0D2D">
        <w:rPr>
          <w:rFonts w:asciiTheme="minorHAnsi" w:hAnsiTheme="minorHAnsi" w:cstheme="minorHAnsi"/>
          <w:b/>
          <w:bCs/>
          <w:color w:val="0D0D0D"/>
          <w:sz w:val="22"/>
          <w:szCs w:val="22"/>
        </w:rPr>
        <w:t>Integration of DL in PdM Systems</w:t>
      </w:r>
      <w:r w:rsidR="001361FA" w:rsidRPr="001E0D2D">
        <w:rPr>
          <w:rFonts w:asciiTheme="minorHAnsi" w:hAnsiTheme="minorHAnsi" w:cstheme="minorHAnsi"/>
          <w:b/>
          <w:bCs/>
          <w:color w:val="0D0D0D"/>
          <w:sz w:val="22"/>
          <w:szCs w:val="22"/>
        </w:rPr>
        <w:t>:</w:t>
      </w:r>
    </w:p>
    <w:p w14:paraId="2B9E8295" w14:textId="77777777" w:rsidR="00A56E2C" w:rsidRPr="001E0D2D" w:rsidRDefault="00A56E2C" w:rsidP="001361FA">
      <w:pPr>
        <w:rPr>
          <w:rFonts w:asciiTheme="minorHAnsi" w:hAnsiTheme="minorHAnsi" w:cstheme="minorHAnsi"/>
          <w:i/>
          <w:sz w:val="20"/>
          <w:szCs w:val="20"/>
        </w:rPr>
      </w:pPr>
      <w:r w:rsidRPr="001E0D2D">
        <w:rPr>
          <w:rFonts w:asciiTheme="minorHAnsi" w:hAnsiTheme="minorHAnsi" w:cstheme="minorHAnsi"/>
          <w:i/>
          <w:color w:val="0D0D0D"/>
          <w:sz w:val="20"/>
          <w:szCs w:val="20"/>
        </w:rPr>
        <w:t>Explore and implement advanced DL algorithms to predict the Remaining Useful Life (RUL) of machinery, specifically a turbofan engine, using the C-MAPSS dataset provided by NASA.</w:t>
      </w:r>
    </w:p>
    <w:p w14:paraId="7B045AB4" w14:textId="77777777" w:rsidR="00A56E2C" w:rsidRPr="001E0D2D" w:rsidRDefault="00A56E2C" w:rsidP="001361FA">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bCs/>
          <w:color w:val="0D0D0D"/>
          <w:sz w:val="20"/>
          <w:szCs w:val="20"/>
        </w:rPr>
        <w:t>Long Short-Term Memory (LSTM):</w:t>
      </w:r>
      <w:r w:rsidRPr="001E0D2D">
        <w:rPr>
          <w:rFonts w:asciiTheme="minorHAnsi" w:hAnsiTheme="minorHAnsi" w:cstheme="minorHAnsi"/>
          <w:color w:val="0D0D0D"/>
          <w:sz w:val="20"/>
          <w:szCs w:val="20"/>
        </w:rPr>
        <w:t xml:space="preserve"> </w:t>
      </w:r>
      <w:r w:rsidR="001361FA" w:rsidRPr="001E0D2D">
        <w:rPr>
          <w:rFonts w:asciiTheme="minorHAnsi" w:hAnsiTheme="minorHAnsi" w:cstheme="minorHAnsi"/>
          <w:color w:val="0D0D0D"/>
          <w:sz w:val="20"/>
          <w:szCs w:val="20"/>
        </w:rPr>
        <w:t xml:space="preserve"> Ability </w:t>
      </w:r>
      <w:r w:rsidRPr="001E0D2D">
        <w:rPr>
          <w:rFonts w:asciiTheme="minorHAnsi" w:hAnsiTheme="minorHAnsi" w:cstheme="minorHAnsi"/>
          <w:color w:val="0D0D0D"/>
          <w:sz w:val="20"/>
          <w:szCs w:val="20"/>
        </w:rPr>
        <w:t>to remember long-term dependencies.</w:t>
      </w:r>
    </w:p>
    <w:p w14:paraId="71189DA7" w14:textId="77777777" w:rsidR="00A56E2C" w:rsidRPr="001E0D2D" w:rsidRDefault="00A56E2C" w:rsidP="001361FA">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bCs/>
          <w:color w:val="0D0D0D"/>
          <w:sz w:val="20"/>
          <w:szCs w:val="20"/>
        </w:rPr>
        <w:t>Gated Recurrent Unit (GRU):</w:t>
      </w:r>
      <w:r w:rsidRPr="001E0D2D">
        <w:rPr>
          <w:rFonts w:asciiTheme="minorHAnsi" w:hAnsiTheme="minorHAnsi" w:cstheme="minorHAnsi"/>
          <w:color w:val="0D0D0D"/>
          <w:sz w:val="20"/>
          <w:szCs w:val="20"/>
        </w:rPr>
        <w:t xml:space="preserve"> </w:t>
      </w:r>
      <w:r w:rsidR="001361FA" w:rsidRPr="001E0D2D">
        <w:rPr>
          <w:rFonts w:asciiTheme="minorHAnsi" w:hAnsiTheme="minorHAnsi" w:cstheme="minorHAnsi"/>
          <w:color w:val="0D0D0D"/>
          <w:sz w:val="20"/>
          <w:szCs w:val="20"/>
        </w:rPr>
        <w:t>simple</w:t>
      </w:r>
      <w:r w:rsidRPr="001E0D2D">
        <w:rPr>
          <w:rFonts w:asciiTheme="minorHAnsi" w:hAnsiTheme="minorHAnsi" w:cstheme="minorHAnsi"/>
          <w:color w:val="0D0D0D"/>
          <w:sz w:val="20"/>
          <w:szCs w:val="20"/>
        </w:rPr>
        <w:t xml:space="preserve"> compared to LSTM.</w:t>
      </w:r>
    </w:p>
    <w:p w14:paraId="58651005" w14:textId="1593B12C" w:rsidR="00A56E2C" w:rsidRPr="001E0D2D" w:rsidRDefault="00A56E2C" w:rsidP="001361FA">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bCs/>
          <w:color w:val="0D0D0D"/>
          <w:sz w:val="20"/>
          <w:szCs w:val="20"/>
        </w:rPr>
        <w:t>Convolutional Neural Network (CNN):</w:t>
      </w:r>
      <w:r w:rsidRPr="001E0D2D">
        <w:rPr>
          <w:rFonts w:asciiTheme="minorHAnsi" w:hAnsiTheme="minorHAnsi" w:cstheme="minorHAnsi"/>
          <w:color w:val="0D0D0D"/>
          <w:sz w:val="20"/>
          <w:szCs w:val="20"/>
        </w:rPr>
        <w:t xml:space="preserve"> </w:t>
      </w:r>
      <w:r w:rsidR="001361FA" w:rsidRPr="001E0D2D">
        <w:rPr>
          <w:rFonts w:asciiTheme="minorHAnsi" w:hAnsiTheme="minorHAnsi" w:cstheme="minorHAnsi"/>
          <w:color w:val="0D0D0D"/>
          <w:sz w:val="20"/>
          <w:szCs w:val="20"/>
        </w:rPr>
        <w:t>P</w:t>
      </w:r>
      <w:r w:rsidRPr="001E0D2D">
        <w:rPr>
          <w:rFonts w:asciiTheme="minorHAnsi" w:hAnsiTheme="minorHAnsi" w:cstheme="minorHAnsi"/>
          <w:color w:val="0D0D0D"/>
          <w:sz w:val="20"/>
          <w:szCs w:val="20"/>
        </w:rPr>
        <w:t xml:space="preserve">rocessing time-series data </w:t>
      </w:r>
      <w:del w:id="19" w:author="Huadong Mo" w:date="2024-03-03T14:24:00Z">
        <w:r w:rsidRPr="001E0D2D" w:rsidDel="004D6140">
          <w:rPr>
            <w:rFonts w:asciiTheme="minorHAnsi" w:hAnsiTheme="minorHAnsi" w:cstheme="minorHAnsi"/>
            <w:color w:val="0D0D0D"/>
            <w:sz w:val="20"/>
            <w:szCs w:val="20"/>
          </w:rPr>
          <w:delText xml:space="preserve">when </w:delText>
        </w:r>
      </w:del>
      <w:r w:rsidR="001361FA" w:rsidRPr="001E0D2D">
        <w:rPr>
          <w:rFonts w:asciiTheme="minorHAnsi" w:hAnsiTheme="minorHAnsi" w:cstheme="minorHAnsi"/>
          <w:color w:val="0D0D0D"/>
          <w:sz w:val="20"/>
          <w:szCs w:val="20"/>
        </w:rPr>
        <w:t xml:space="preserve">only when </w:t>
      </w:r>
      <w:r w:rsidRPr="001E0D2D">
        <w:rPr>
          <w:rFonts w:asciiTheme="minorHAnsi" w:hAnsiTheme="minorHAnsi" w:cstheme="minorHAnsi"/>
          <w:color w:val="0D0D0D"/>
          <w:sz w:val="20"/>
          <w:szCs w:val="20"/>
        </w:rPr>
        <w:t>structured as 1D convolution.</w:t>
      </w:r>
    </w:p>
    <w:p w14:paraId="38246F80" w14:textId="77777777" w:rsidR="00A56E2C" w:rsidRDefault="00A56E2C" w:rsidP="001361FA">
      <w:pPr>
        <w:spacing w:before="100" w:beforeAutospacing="1" w:after="100" w:afterAutospacing="1"/>
        <w:rPr>
          <w:ins w:id="20" w:author="Huadong Mo" w:date="2024-03-03T14:25:00Z"/>
          <w:rFonts w:asciiTheme="minorHAnsi" w:hAnsiTheme="minorHAnsi" w:cstheme="minorHAnsi"/>
          <w:color w:val="0D0D0D"/>
          <w:sz w:val="20"/>
          <w:szCs w:val="20"/>
        </w:rPr>
      </w:pPr>
      <w:r w:rsidRPr="001E0D2D">
        <w:rPr>
          <w:rFonts w:asciiTheme="minorHAnsi" w:hAnsiTheme="minorHAnsi" w:cstheme="minorHAnsi"/>
          <w:bCs/>
          <w:color w:val="0D0D0D"/>
          <w:sz w:val="20"/>
          <w:szCs w:val="20"/>
        </w:rPr>
        <w:t>Hybrid Deep Learning (HDL) Models:</w:t>
      </w:r>
      <w:r w:rsidRPr="001E0D2D">
        <w:rPr>
          <w:rFonts w:asciiTheme="minorHAnsi" w:hAnsiTheme="minorHAnsi" w:cstheme="minorHAnsi"/>
          <w:color w:val="0D0D0D"/>
          <w:sz w:val="20"/>
          <w:szCs w:val="20"/>
        </w:rPr>
        <w:t xml:space="preserve"> Experiment with combinations like CNN-LSTM and LSTM-CNN to assess if they offer </w:t>
      </w:r>
      <w:r w:rsidR="001361FA" w:rsidRPr="001E0D2D">
        <w:rPr>
          <w:rFonts w:asciiTheme="minorHAnsi" w:hAnsiTheme="minorHAnsi" w:cstheme="minorHAnsi"/>
          <w:color w:val="0D0D0D"/>
          <w:sz w:val="20"/>
          <w:szCs w:val="20"/>
        </w:rPr>
        <w:t xml:space="preserve">better </w:t>
      </w:r>
      <w:r w:rsidRPr="001E0D2D">
        <w:rPr>
          <w:rFonts w:asciiTheme="minorHAnsi" w:hAnsiTheme="minorHAnsi" w:cstheme="minorHAnsi"/>
          <w:color w:val="0D0D0D"/>
          <w:sz w:val="20"/>
          <w:szCs w:val="20"/>
        </w:rPr>
        <w:t>predictions by capturing both spatial and temporal dependencies.</w:t>
      </w:r>
    </w:p>
    <w:p w14:paraId="3AE784AC" w14:textId="5E31E047" w:rsidR="004D6140" w:rsidRPr="001E0D2D" w:rsidRDefault="004D6140" w:rsidP="001361FA">
      <w:pPr>
        <w:spacing w:before="100" w:beforeAutospacing="1" w:after="100" w:afterAutospacing="1"/>
        <w:rPr>
          <w:rFonts w:asciiTheme="minorHAnsi" w:hAnsiTheme="minorHAnsi" w:cstheme="minorHAnsi"/>
          <w:color w:val="0D0D0D"/>
          <w:sz w:val="20"/>
          <w:szCs w:val="20"/>
        </w:rPr>
      </w:pPr>
      <w:ins w:id="21" w:author="Huadong Mo" w:date="2024-03-03T14:25:00Z">
        <w:r>
          <w:rPr>
            <w:rFonts w:asciiTheme="minorHAnsi" w:hAnsiTheme="minorHAnsi" w:cstheme="minorHAnsi"/>
            <w:color w:val="0D0D0D"/>
            <w:sz w:val="20"/>
            <w:szCs w:val="20"/>
          </w:rPr>
          <w:t xml:space="preserve">Other DL methods: transformer, recurrent neural networks, temporal </w:t>
        </w:r>
      </w:ins>
      <w:ins w:id="22" w:author="Huadong Mo" w:date="2024-03-03T14:26:00Z">
        <w:r>
          <w:rPr>
            <w:rFonts w:asciiTheme="minorHAnsi" w:hAnsiTheme="minorHAnsi" w:cstheme="minorHAnsi"/>
            <w:color w:val="0D0D0D"/>
            <w:sz w:val="20"/>
            <w:szCs w:val="20"/>
          </w:rPr>
          <w:t>neural networks</w:t>
        </w:r>
      </w:ins>
    </w:p>
    <w:p w14:paraId="68D6599D" w14:textId="77777777" w:rsidR="00A56E2C" w:rsidRPr="001E0D2D" w:rsidRDefault="00A56E2C" w:rsidP="00A56E2C">
      <w:pPr>
        <w:rPr>
          <w:rFonts w:asciiTheme="minorHAnsi" w:hAnsiTheme="minorHAnsi" w:cstheme="minorHAnsi"/>
          <w:b/>
          <w:sz w:val="22"/>
          <w:szCs w:val="22"/>
        </w:rPr>
      </w:pPr>
      <w:r w:rsidRPr="001E0D2D">
        <w:rPr>
          <w:rFonts w:asciiTheme="minorHAnsi" w:hAnsiTheme="minorHAnsi" w:cstheme="minorHAnsi"/>
          <w:b/>
          <w:bCs/>
          <w:color w:val="0D0D0D"/>
          <w:sz w:val="22"/>
          <w:szCs w:val="22"/>
        </w:rPr>
        <w:t>Cybersecurity Vulnerabilities of IoT and DL in PdM</w:t>
      </w:r>
    </w:p>
    <w:p w14:paraId="0238CD42" w14:textId="77777777" w:rsidR="00A56E2C" w:rsidRPr="001E0D2D" w:rsidRDefault="001361FA" w:rsidP="001361FA">
      <w:pPr>
        <w:spacing w:before="100" w:beforeAutospacing="1" w:after="100" w:afterAutospacing="1"/>
        <w:rPr>
          <w:rFonts w:asciiTheme="minorHAnsi" w:hAnsiTheme="minorHAnsi" w:cstheme="minorHAnsi"/>
          <w:i/>
          <w:color w:val="0D0D0D"/>
          <w:sz w:val="20"/>
          <w:szCs w:val="20"/>
        </w:rPr>
      </w:pPr>
      <w:r w:rsidRPr="001E0D2D">
        <w:rPr>
          <w:rFonts w:asciiTheme="minorHAnsi" w:hAnsiTheme="minorHAnsi" w:cstheme="minorHAnsi"/>
          <w:i/>
          <w:color w:val="0D0D0D"/>
          <w:sz w:val="20"/>
          <w:szCs w:val="20"/>
        </w:rPr>
        <w:t xml:space="preserve">FDIA </w:t>
      </w:r>
      <w:r w:rsidR="00A56E2C" w:rsidRPr="001E0D2D">
        <w:rPr>
          <w:rFonts w:asciiTheme="minorHAnsi" w:hAnsiTheme="minorHAnsi" w:cstheme="minorHAnsi"/>
          <w:i/>
          <w:color w:val="0D0D0D"/>
          <w:sz w:val="20"/>
          <w:szCs w:val="20"/>
        </w:rPr>
        <w:t>attacks introduce false data into the system, potentially leading to incorrect predictions about machinery health and RUL.</w:t>
      </w:r>
    </w:p>
    <w:p w14:paraId="5826FBB2" w14:textId="77777777" w:rsidR="00A56E2C" w:rsidRPr="001E0D2D" w:rsidRDefault="00A56E2C" w:rsidP="001361FA">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bCs/>
          <w:color w:val="0D0D0D"/>
          <w:sz w:val="20"/>
          <w:szCs w:val="20"/>
        </w:rPr>
        <w:t>Continuous FDIA:</w:t>
      </w:r>
      <w:r w:rsidRPr="001E0D2D">
        <w:rPr>
          <w:rFonts w:asciiTheme="minorHAnsi" w:hAnsiTheme="minorHAnsi" w:cstheme="minorHAnsi"/>
          <w:color w:val="0D0D0D"/>
          <w:sz w:val="20"/>
          <w:szCs w:val="20"/>
        </w:rPr>
        <w:t xml:space="preserve"> Persistent false data injection that could mimic gradual wear or fault development.</w:t>
      </w:r>
    </w:p>
    <w:p w14:paraId="6A92C7A3" w14:textId="77777777" w:rsidR="00A56E2C" w:rsidRPr="001E0D2D" w:rsidRDefault="00A56E2C" w:rsidP="001361FA">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bCs/>
          <w:color w:val="0D0D0D"/>
          <w:sz w:val="20"/>
          <w:szCs w:val="20"/>
        </w:rPr>
        <w:t>Interim FDIA:</w:t>
      </w:r>
      <w:r w:rsidRPr="001E0D2D">
        <w:rPr>
          <w:rFonts w:asciiTheme="minorHAnsi" w:hAnsiTheme="minorHAnsi" w:cstheme="minorHAnsi"/>
          <w:color w:val="0D0D0D"/>
          <w:sz w:val="20"/>
          <w:szCs w:val="20"/>
        </w:rPr>
        <w:t xml:space="preserve"> Sporadic injections that might simulate intermittent faults or sensor errors.</w:t>
      </w:r>
    </w:p>
    <w:p w14:paraId="1C019F3E" w14:textId="77777777" w:rsidR="00A56E2C" w:rsidRPr="001E0D2D" w:rsidRDefault="00A56E2C" w:rsidP="00A56E2C">
      <w:pPr>
        <w:rPr>
          <w:rFonts w:asciiTheme="minorHAnsi" w:hAnsiTheme="minorHAnsi" w:cstheme="minorHAnsi"/>
          <w:b/>
          <w:sz w:val="22"/>
          <w:szCs w:val="22"/>
        </w:rPr>
      </w:pPr>
      <w:r w:rsidRPr="001E0D2D">
        <w:rPr>
          <w:rFonts w:asciiTheme="minorHAnsi" w:hAnsiTheme="minorHAnsi" w:cstheme="minorHAnsi"/>
          <w:b/>
          <w:bCs/>
          <w:color w:val="0D0D0D"/>
          <w:sz w:val="22"/>
          <w:szCs w:val="22"/>
        </w:rPr>
        <w:t>Dataset Manipulation and FDIA Simulation</w:t>
      </w:r>
    </w:p>
    <w:p w14:paraId="0546DE00" w14:textId="77777777" w:rsidR="00A56E2C" w:rsidRPr="001E0D2D" w:rsidRDefault="00A56E2C" w:rsidP="001361FA">
      <w:pPr>
        <w:spacing w:before="100" w:beforeAutospacing="1" w:after="100" w:afterAutospacing="1"/>
        <w:rPr>
          <w:rFonts w:asciiTheme="minorHAnsi" w:hAnsiTheme="minorHAnsi" w:cstheme="minorHAnsi"/>
          <w:i/>
          <w:color w:val="0D0D0D"/>
          <w:sz w:val="20"/>
          <w:szCs w:val="20"/>
        </w:rPr>
      </w:pPr>
      <w:r w:rsidRPr="001E0D2D">
        <w:rPr>
          <w:rFonts w:asciiTheme="minorHAnsi" w:hAnsiTheme="minorHAnsi" w:cstheme="minorHAnsi"/>
          <w:i/>
          <w:color w:val="0D0D0D"/>
          <w:sz w:val="20"/>
          <w:szCs w:val="20"/>
        </w:rPr>
        <w:t>Generate or manipulate IoT datasets to simulate FDIA, providing a testing ground for assessing DL models' resilience.</w:t>
      </w:r>
    </w:p>
    <w:p w14:paraId="0ABF5CA0" w14:textId="77777777" w:rsidR="00A56E2C" w:rsidRDefault="00A56E2C" w:rsidP="001361FA">
      <w:pPr>
        <w:spacing w:before="100" w:beforeAutospacing="1" w:after="100" w:afterAutospacing="1"/>
        <w:rPr>
          <w:ins w:id="23" w:author="Huadong Mo" w:date="2024-03-03T14:27:00Z"/>
          <w:rFonts w:asciiTheme="minorHAnsi" w:hAnsiTheme="minorHAnsi" w:cstheme="minorHAnsi"/>
          <w:color w:val="0D0D0D"/>
          <w:sz w:val="20"/>
          <w:szCs w:val="20"/>
        </w:rPr>
      </w:pPr>
      <w:r w:rsidRPr="001E0D2D">
        <w:rPr>
          <w:rFonts w:asciiTheme="minorHAnsi" w:hAnsiTheme="minorHAnsi" w:cstheme="minorHAnsi"/>
          <w:color w:val="0D0D0D"/>
          <w:sz w:val="20"/>
          <w:szCs w:val="20"/>
        </w:rPr>
        <w:t>Collect or generate datasets representative of real-world IoT sensor data from turbofan engines.</w:t>
      </w:r>
      <w:r w:rsidR="001361FA" w:rsidRPr="001E0D2D">
        <w:rPr>
          <w:rFonts w:asciiTheme="minorHAnsi" w:hAnsiTheme="minorHAnsi" w:cstheme="minorHAnsi"/>
          <w:color w:val="0D0D0D"/>
          <w:sz w:val="20"/>
          <w:szCs w:val="20"/>
        </w:rPr>
        <w:t xml:space="preserve"> This dataset has been provided.</w:t>
      </w:r>
    </w:p>
    <w:p w14:paraId="5776A892" w14:textId="738547BC" w:rsidR="0047479D" w:rsidRPr="001E0D2D" w:rsidRDefault="0047479D" w:rsidP="001361FA">
      <w:pPr>
        <w:spacing w:before="100" w:beforeAutospacing="1" w:after="100" w:afterAutospacing="1"/>
        <w:rPr>
          <w:rFonts w:asciiTheme="minorHAnsi" w:hAnsiTheme="minorHAnsi" w:cstheme="minorHAnsi"/>
          <w:color w:val="0D0D0D"/>
          <w:sz w:val="20"/>
          <w:szCs w:val="20"/>
        </w:rPr>
      </w:pPr>
      <w:ins w:id="24" w:author="Huadong Mo" w:date="2024-03-03T14:27:00Z">
        <w:r>
          <w:rPr>
            <w:rFonts w:asciiTheme="minorHAnsi" w:hAnsiTheme="minorHAnsi" w:cstheme="minorHAnsi"/>
            <w:color w:val="0D0D0D"/>
            <w:sz w:val="20"/>
            <w:szCs w:val="20"/>
          </w:rPr>
          <w:t xml:space="preserve">Alternative dataset: </w:t>
        </w:r>
      </w:ins>
      <w:ins w:id="25" w:author="Huadong Mo" w:date="2024-03-03T14:28:00Z">
        <w:r>
          <w:rPr>
            <w:rFonts w:asciiTheme="minorHAnsi" w:hAnsiTheme="minorHAnsi" w:cstheme="minorHAnsi"/>
            <w:color w:val="0D0D0D"/>
            <w:sz w:val="20"/>
            <w:szCs w:val="20"/>
          </w:rPr>
          <w:t>health of state monitoring data for battery</w:t>
        </w:r>
      </w:ins>
    </w:p>
    <w:p w14:paraId="6A51298F" w14:textId="77777777" w:rsidR="00A56E2C" w:rsidRPr="001E0D2D" w:rsidRDefault="00A56E2C" w:rsidP="001361FA">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color w:val="0D0D0D"/>
          <w:sz w:val="20"/>
          <w:szCs w:val="20"/>
        </w:rPr>
        <w:t>Apply continuous and interim FDIAs to this data, altering readings in a way that mimics potential cyber-attacks.</w:t>
      </w:r>
    </w:p>
    <w:p w14:paraId="46B43F12" w14:textId="77777777" w:rsidR="00A56E2C" w:rsidRPr="001E0D2D" w:rsidRDefault="00A56E2C" w:rsidP="00A56E2C">
      <w:pPr>
        <w:rPr>
          <w:rFonts w:asciiTheme="minorHAnsi" w:hAnsiTheme="minorHAnsi" w:cstheme="minorHAnsi"/>
          <w:b/>
          <w:sz w:val="22"/>
          <w:szCs w:val="22"/>
        </w:rPr>
      </w:pPr>
      <w:r w:rsidRPr="001E0D2D">
        <w:rPr>
          <w:rFonts w:asciiTheme="minorHAnsi" w:hAnsiTheme="minorHAnsi" w:cstheme="minorHAnsi"/>
          <w:b/>
          <w:bCs/>
          <w:color w:val="0D0D0D"/>
          <w:sz w:val="22"/>
          <w:szCs w:val="22"/>
        </w:rPr>
        <w:t>Evaluation and Comparison of DL Models</w:t>
      </w:r>
    </w:p>
    <w:p w14:paraId="0BE47381" w14:textId="77777777" w:rsidR="00A56E2C" w:rsidRPr="001E0D2D" w:rsidRDefault="00A56E2C" w:rsidP="001361FA">
      <w:pPr>
        <w:spacing w:before="100" w:beforeAutospacing="1" w:after="100" w:afterAutospacing="1"/>
        <w:rPr>
          <w:rFonts w:asciiTheme="minorHAnsi" w:hAnsiTheme="minorHAnsi" w:cstheme="minorHAnsi"/>
          <w:i/>
          <w:color w:val="0D0D0D"/>
          <w:sz w:val="20"/>
          <w:szCs w:val="20"/>
        </w:rPr>
      </w:pPr>
      <w:r w:rsidRPr="001E0D2D">
        <w:rPr>
          <w:rFonts w:asciiTheme="minorHAnsi" w:hAnsiTheme="minorHAnsi" w:cstheme="minorHAnsi"/>
          <w:i/>
          <w:color w:val="0D0D0D"/>
          <w:sz w:val="20"/>
          <w:szCs w:val="20"/>
        </w:rPr>
        <w:t>Assess and compare the performance of various DL models in predicting RUL under normal and</w:t>
      </w:r>
      <w:r w:rsidR="001361FA" w:rsidRPr="001E0D2D">
        <w:rPr>
          <w:rFonts w:asciiTheme="minorHAnsi" w:hAnsiTheme="minorHAnsi" w:cstheme="minorHAnsi"/>
          <w:i/>
          <w:color w:val="0D0D0D"/>
          <w:sz w:val="20"/>
          <w:szCs w:val="20"/>
        </w:rPr>
        <w:t xml:space="preserve"> after the data injection attack has occurred.</w:t>
      </w:r>
    </w:p>
    <w:p w14:paraId="562FC6CC" w14:textId="4E43966C" w:rsidR="00A56E2C" w:rsidRPr="001E0D2D" w:rsidRDefault="00A56E2C" w:rsidP="001361FA">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bCs/>
          <w:color w:val="0D0D0D"/>
          <w:sz w:val="20"/>
          <w:szCs w:val="20"/>
        </w:rPr>
        <w:t>Resilience to FDIA:</w:t>
      </w:r>
      <w:r w:rsidRPr="001E0D2D">
        <w:rPr>
          <w:rFonts w:asciiTheme="minorHAnsi" w:hAnsiTheme="minorHAnsi" w:cstheme="minorHAnsi"/>
          <w:color w:val="0D0D0D"/>
          <w:sz w:val="20"/>
          <w:szCs w:val="20"/>
        </w:rPr>
        <w:t xml:space="preserve"> The ability of models to maintain accuracy despite data manipulation</w:t>
      </w:r>
      <w:ins w:id="26" w:author="Huadong Mo" w:date="2024-03-03T14:28:00Z">
        <w:r w:rsidR="0047479D">
          <w:rPr>
            <w:rFonts w:asciiTheme="minorHAnsi" w:hAnsiTheme="minorHAnsi" w:cstheme="minorHAnsi"/>
            <w:color w:val="0D0D0D"/>
            <w:sz w:val="20"/>
            <w:szCs w:val="20"/>
          </w:rPr>
          <w:t xml:space="preserve"> and its </w:t>
        </w:r>
      </w:ins>
      <w:ins w:id="27" w:author="Huadong Mo" w:date="2024-03-03T14:29:00Z">
        <w:r w:rsidR="0047479D">
          <w:rPr>
            <w:rFonts w:asciiTheme="minorHAnsi" w:hAnsiTheme="minorHAnsi" w:cstheme="minorHAnsi"/>
            <w:color w:val="0D0D0D"/>
            <w:sz w:val="20"/>
            <w:szCs w:val="20"/>
          </w:rPr>
          <w:t>magnitude</w:t>
        </w:r>
      </w:ins>
      <w:r w:rsidRPr="001E0D2D">
        <w:rPr>
          <w:rFonts w:asciiTheme="minorHAnsi" w:hAnsiTheme="minorHAnsi" w:cstheme="minorHAnsi"/>
          <w:color w:val="0D0D0D"/>
          <w:sz w:val="20"/>
          <w:szCs w:val="20"/>
        </w:rPr>
        <w:t>.</w:t>
      </w:r>
    </w:p>
    <w:p w14:paraId="01EA5D06" w14:textId="77777777" w:rsidR="00A56E2C" w:rsidRPr="001E0D2D" w:rsidRDefault="00A56E2C" w:rsidP="001361FA">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bCs/>
          <w:color w:val="0D0D0D"/>
          <w:sz w:val="20"/>
          <w:szCs w:val="20"/>
        </w:rPr>
        <w:t>Performance Metrics:</w:t>
      </w:r>
      <w:r w:rsidRPr="001E0D2D">
        <w:rPr>
          <w:rFonts w:asciiTheme="minorHAnsi" w:hAnsiTheme="minorHAnsi" w:cstheme="minorHAnsi"/>
          <w:color w:val="0D0D0D"/>
          <w:sz w:val="20"/>
          <w:szCs w:val="20"/>
        </w:rPr>
        <w:t xml:space="preserve"> Utilize metrics such as Mean Squared Error (MSE), Mean Absolute Error (MAE), and others relevant to RUL prediction.</w:t>
      </w:r>
    </w:p>
    <w:p w14:paraId="16FF6BA6" w14:textId="77777777" w:rsidR="00A56E2C" w:rsidRPr="001E0D2D" w:rsidRDefault="00DA638D" w:rsidP="00A56E2C">
      <w:pPr>
        <w:rPr>
          <w:rFonts w:asciiTheme="minorHAnsi" w:hAnsiTheme="minorHAnsi" w:cstheme="minorHAnsi"/>
          <w:b/>
          <w:sz w:val="22"/>
          <w:szCs w:val="22"/>
        </w:rPr>
      </w:pPr>
      <w:r w:rsidRPr="001E0D2D">
        <w:rPr>
          <w:rFonts w:asciiTheme="minorHAnsi" w:hAnsiTheme="minorHAnsi" w:cstheme="minorHAnsi"/>
          <w:b/>
          <w:bCs/>
          <w:color w:val="0D0D0D"/>
          <w:sz w:val="22"/>
          <w:szCs w:val="22"/>
        </w:rPr>
        <w:t>Proposing Improvements</w:t>
      </w:r>
    </w:p>
    <w:p w14:paraId="5FD1892F" w14:textId="77777777" w:rsidR="00A56E2C" w:rsidRPr="001E0D2D" w:rsidRDefault="00FA0B53" w:rsidP="001361FA">
      <w:pPr>
        <w:spacing w:before="100" w:beforeAutospacing="1" w:after="100" w:afterAutospacing="1"/>
        <w:rPr>
          <w:rFonts w:asciiTheme="minorHAnsi" w:hAnsiTheme="minorHAnsi" w:cstheme="minorHAnsi"/>
          <w:i/>
          <w:color w:val="0D0D0D"/>
          <w:sz w:val="20"/>
          <w:szCs w:val="20"/>
        </w:rPr>
      </w:pPr>
      <w:r w:rsidRPr="001E0D2D">
        <w:rPr>
          <w:rFonts w:asciiTheme="minorHAnsi" w:hAnsiTheme="minorHAnsi" w:cstheme="minorHAnsi"/>
          <w:i/>
          <w:color w:val="0D0D0D"/>
          <w:sz w:val="20"/>
          <w:szCs w:val="20"/>
        </w:rPr>
        <w:t>P</w:t>
      </w:r>
      <w:r w:rsidR="00A56E2C" w:rsidRPr="001E0D2D">
        <w:rPr>
          <w:rFonts w:asciiTheme="minorHAnsi" w:hAnsiTheme="minorHAnsi" w:cstheme="minorHAnsi"/>
          <w:i/>
          <w:color w:val="0D0D0D"/>
          <w:sz w:val="20"/>
          <w:szCs w:val="20"/>
        </w:rPr>
        <w:t>ropose improvements or new DL techniques that enhance resilience to FDIA without significantly compromising prediction accuracy.</w:t>
      </w:r>
    </w:p>
    <w:p w14:paraId="0488C4AB" w14:textId="77777777" w:rsidR="00A56E2C" w:rsidRPr="001E0D2D" w:rsidRDefault="00A56E2C" w:rsidP="004212FE">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color w:val="0D0D0D"/>
          <w:sz w:val="20"/>
          <w:szCs w:val="20"/>
        </w:rPr>
        <w:lastRenderedPageBreak/>
        <w:t>A comprehensive literature review of existing DL techniques in PdM and their vulnerabilities to cyber-attacks.</w:t>
      </w:r>
    </w:p>
    <w:p w14:paraId="0DED7984" w14:textId="77777777" w:rsidR="00A56E2C" w:rsidRPr="001E0D2D" w:rsidRDefault="00A56E2C" w:rsidP="004212FE">
      <w:pPr>
        <w:spacing w:before="100" w:beforeAutospacing="1" w:after="100" w:afterAutospacing="1"/>
        <w:rPr>
          <w:rFonts w:asciiTheme="minorHAnsi" w:hAnsiTheme="minorHAnsi" w:cstheme="minorHAnsi"/>
          <w:color w:val="0D0D0D"/>
          <w:sz w:val="20"/>
          <w:szCs w:val="20"/>
        </w:rPr>
      </w:pPr>
      <w:r w:rsidRPr="001E0D2D">
        <w:rPr>
          <w:rFonts w:asciiTheme="minorHAnsi" w:hAnsiTheme="minorHAnsi" w:cstheme="minorHAnsi"/>
          <w:color w:val="0D0D0D"/>
          <w:sz w:val="20"/>
          <w:szCs w:val="20"/>
        </w:rPr>
        <w:t>An analysis and comparison report detailing each DL model's performance, both in normal and compromised scenarios.</w:t>
      </w:r>
    </w:p>
    <w:p w14:paraId="6A5B6291" w14:textId="77777777" w:rsidR="00A56E2C" w:rsidRPr="001E0D2D" w:rsidRDefault="00A56E2C" w:rsidP="004212FE">
      <w:pPr>
        <w:spacing w:before="100" w:beforeAutospacing="1" w:after="100" w:afterAutospacing="1"/>
        <w:jc w:val="center"/>
        <w:rPr>
          <w:rFonts w:asciiTheme="minorHAnsi" w:hAnsiTheme="minorHAnsi" w:cstheme="minorHAnsi"/>
          <w:b/>
          <w:color w:val="0D0D0D"/>
          <w:sz w:val="32"/>
          <w:szCs w:val="32"/>
        </w:rPr>
      </w:pPr>
      <w:r w:rsidRPr="001E0D2D">
        <w:rPr>
          <w:rFonts w:asciiTheme="minorHAnsi" w:hAnsiTheme="minorHAnsi" w:cstheme="minorHAnsi"/>
          <w:b/>
          <w:color w:val="0D0D0D"/>
          <w:sz w:val="32"/>
          <w:szCs w:val="32"/>
        </w:rPr>
        <w:t>Timeline:</w:t>
      </w:r>
    </w:p>
    <w:p w14:paraId="4EE1358F" w14:textId="77777777" w:rsidR="00A56E2C" w:rsidRPr="001E0D2D" w:rsidRDefault="00A56E2C" w:rsidP="004212FE">
      <w:pPr>
        <w:jc w:val="center"/>
        <w:rPr>
          <w:rFonts w:asciiTheme="minorHAnsi" w:hAnsiTheme="minorHAnsi" w:cstheme="minorHAnsi"/>
          <w:b/>
          <w:bCs/>
          <w:color w:val="0D0D0D"/>
        </w:rPr>
      </w:pPr>
      <w:r w:rsidRPr="001E0D2D">
        <w:rPr>
          <w:rFonts w:asciiTheme="minorHAnsi" w:hAnsiTheme="minorHAnsi" w:cstheme="minorHAnsi"/>
          <w:b/>
          <w:bCs/>
          <w:color w:val="0D0D0D"/>
        </w:rPr>
        <w:t>Semester 1 (Weeks 1-13)</w:t>
      </w:r>
    </w:p>
    <w:p w14:paraId="30D08378" w14:textId="77777777" w:rsidR="004212FE" w:rsidRPr="001E0D2D" w:rsidRDefault="004212FE" w:rsidP="004212FE">
      <w:pPr>
        <w:jc w:val="center"/>
        <w:rPr>
          <w:rFonts w:asciiTheme="minorHAnsi" w:hAnsiTheme="minorHAnsi" w:cstheme="minorHAnsi"/>
        </w:rPr>
      </w:pPr>
    </w:p>
    <w:p w14:paraId="4A50683D" w14:textId="77777777" w:rsidR="004212FE" w:rsidRPr="001E0D2D" w:rsidRDefault="00A56E2C" w:rsidP="004212FE">
      <w:pPr>
        <w:rPr>
          <w:rFonts w:asciiTheme="minorHAnsi" w:hAnsiTheme="minorHAnsi" w:cstheme="minorHAnsi"/>
          <w:b/>
          <w:sz w:val="22"/>
          <w:szCs w:val="22"/>
        </w:rPr>
      </w:pPr>
      <w:r w:rsidRPr="001E0D2D">
        <w:rPr>
          <w:rFonts w:asciiTheme="minorHAnsi" w:hAnsiTheme="minorHAnsi" w:cstheme="minorHAnsi"/>
          <w:b/>
          <w:bCs/>
          <w:color w:val="0D0D0D"/>
          <w:sz w:val="22"/>
          <w:szCs w:val="22"/>
        </w:rPr>
        <w:t>Week 2: Initial Setup</w:t>
      </w:r>
    </w:p>
    <w:p w14:paraId="09BBB73E" w14:textId="77777777" w:rsidR="004212FE" w:rsidRPr="001E0D2D" w:rsidRDefault="00A56E2C" w:rsidP="00A56E2C">
      <w:pPr>
        <w:rPr>
          <w:rFonts w:asciiTheme="minorHAnsi" w:hAnsiTheme="minorHAnsi" w:cstheme="minorHAnsi"/>
          <w:i/>
          <w:sz w:val="20"/>
          <w:szCs w:val="20"/>
        </w:rPr>
      </w:pPr>
      <w:r w:rsidRPr="001E0D2D">
        <w:rPr>
          <w:rFonts w:asciiTheme="minorHAnsi" w:hAnsiTheme="minorHAnsi" w:cstheme="minorHAnsi"/>
          <w:i/>
          <w:sz w:val="20"/>
          <w:szCs w:val="20"/>
        </w:rPr>
        <w:t>Establish a productive work environment and gain a thorough understanding of the tools, datasets, and project repository.</w:t>
      </w:r>
    </w:p>
    <w:p w14:paraId="01717927" w14:textId="77777777" w:rsidR="004212FE" w:rsidRPr="001E0D2D" w:rsidRDefault="004212FE" w:rsidP="00A56E2C">
      <w:pPr>
        <w:rPr>
          <w:rFonts w:asciiTheme="minorHAnsi" w:hAnsiTheme="minorHAnsi" w:cstheme="minorHAnsi"/>
          <w:i/>
          <w:sz w:val="22"/>
          <w:szCs w:val="22"/>
        </w:rPr>
      </w:pPr>
    </w:p>
    <w:p w14:paraId="79418669" w14:textId="77777777" w:rsidR="004212FE" w:rsidRPr="001E0D2D" w:rsidRDefault="004212FE" w:rsidP="004212FE">
      <w:pPr>
        <w:rPr>
          <w:rFonts w:asciiTheme="minorHAnsi" w:hAnsiTheme="minorHAnsi" w:cstheme="minorHAnsi"/>
          <w:sz w:val="20"/>
          <w:szCs w:val="22"/>
        </w:rPr>
      </w:pPr>
      <w:r w:rsidRPr="001E0D2D">
        <w:rPr>
          <w:rFonts w:asciiTheme="minorHAnsi" w:hAnsiTheme="minorHAnsi" w:cstheme="minorHAnsi"/>
          <w:b/>
          <w:bCs/>
          <w:sz w:val="20"/>
          <w:szCs w:val="22"/>
        </w:rPr>
        <w:t>Install and Configure Necessary Software</w:t>
      </w:r>
    </w:p>
    <w:p w14:paraId="61CE61A8" w14:textId="77777777" w:rsidR="00972DE5" w:rsidRPr="009436C4" w:rsidRDefault="00DA638D" w:rsidP="00FA0B53">
      <w:pPr>
        <w:numPr>
          <w:ilvl w:val="0"/>
          <w:numId w:val="2"/>
        </w:numPr>
        <w:tabs>
          <w:tab w:val="left" w:pos="720"/>
        </w:tabs>
        <w:rPr>
          <w:rFonts w:asciiTheme="minorHAnsi" w:hAnsiTheme="minorHAnsi" w:cstheme="minorHAnsi"/>
          <w:sz w:val="16"/>
          <w:szCs w:val="16"/>
          <w:highlight w:val="green"/>
        </w:rPr>
      </w:pPr>
      <w:r w:rsidRPr="009436C4">
        <w:rPr>
          <w:rFonts w:asciiTheme="minorHAnsi" w:hAnsiTheme="minorHAnsi" w:cstheme="minorHAnsi"/>
          <w:sz w:val="16"/>
          <w:szCs w:val="16"/>
          <w:highlight w:val="green"/>
        </w:rPr>
        <w:t>Identify all required software for the project (Python, any specific IDES).</w:t>
      </w:r>
    </w:p>
    <w:p w14:paraId="4585449F" w14:textId="77777777" w:rsidR="00972DE5" w:rsidRPr="001E587B" w:rsidRDefault="00DA638D" w:rsidP="00FA0B53">
      <w:pPr>
        <w:numPr>
          <w:ilvl w:val="0"/>
          <w:numId w:val="2"/>
        </w:numPr>
        <w:tabs>
          <w:tab w:val="left" w:pos="720"/>
        </w:tabs>
        <w:rPr>
          <w:rFonts w:asciiTheme="minorHAnsi" w:hAnsiTheme="minorHAnsi" w:cstheme="minorHAnsi"/>
          <w:sz w:val="16"/>
          <w:szCs w:val="16"/>
          <w:highlight w:val="green"/>
        </w:rPr>
      </w:pPr>
      <w:r w:rsidRPr="001E587B">
        <w:rPr>
          <w:rFonts w:asciiTheme="minorHAnsi" w:hAnsiTheme="minorHAnsi" w:cstheme="minorHAnsi"/>
          <w:sz w:val="16"/>
          <w:szCs w:val="16"/>
          <w:highlight w:val="green"/>
        </w:rPr>
        <w:t xml:space="preserve">Download and install Python. </w:t>
      </w:r>
    </w:p>
    <w:p w14:paraId="24A65264" w14:textId="77777777" w:rsidR="00972DE5" w:rsidRPr="001E587B" w:rsidRDefault="00DA638D" w:rsidP="00FA0B53">
      <w:pPr>
        <w:numPr>
          <w:ilvl w:val="0"/>
          <w:numId w:val="2"/>
        </w:numPr>
        <w:tabs>
          <w:tab w:val="left" w:pos="720"/>
        </w:tabs>
        <w:rPr>
          <w:rFonts w:asciiTheme="minorHAnsi" w:hAnsiTheme="minorHAnsi" w:cstheme="minorHAnsi"/>
          <w:sz w:val="16"/>
          <w:szCs w:val="16"/>
          <w:highlight w:val="green"/>
        </w:rPr>
      </w:pPr>
      <w:r w:rsidRPr="001E587B">
        <w:rPr>
          <w:rFonts w:asciiTheme="minorHAnsi" w:hAnsiTheme="minorHAnsi" w:cstheme="minorHAnsi"/>
          <w:sz w:val="16"/>
          <w:szCs w:val="16"/>
          <w:highlight w:val="green"/>
        </w:rPr>
        <w:t>Download and install Git from its official website.</w:t>
      </w:r>
    </w:p>
    <w:p w14:paraId="1BB39CDF" w14:textId="77777777" w:rsidR="00972DE5" w:rsidRPr="001E587B" w:rsidRDefault="00DA638D" w:rsidP="00FA0B53">
      <w:pPr>
        <w:numPr>
          <w:ilvl w:val="0"/>
          <w:numId w:val="2"/>
        </w:numPr>
        <w:tabs>
          <w:tab w:val="left" w:pos="720"/>
        </w:tabs>
        <w:rPr>
          <w:rFonts w:asciiTheme="minorHAnsi" w:hAnsiTheme="minorHAnsi" w:cstheme="minorHAnsi"/>
          <w:sz w:val="16"/>
          <w:szCs w:val="16"/>
          <w:highlight w:val="green"/>
        </w:rPr>
      </w:pPr>
      <w:r w:rsidRPr="001E587B">
        <w:rPr>
          <w:rFonts w:asciiTheme="minorHAnsi" w:hAnsiTheme="minorHAnsi" w:cstheme="minorHAnsi"/>
          <w:sz w:val="16"/>
          <w:szCs w:val="16"/>
          <w:highlight w:val="green"/>
        </w:rPr>
        <w:t xml:space="preserve">Verify installations by opening </w:t>
      </w:r>
      <w:r w:rsidR="00FA0B53" w:rsidRPr="001E587B">
        <w:rPr>
          <w:rFonts w:asciiTheme="minorHAnsi" w:hAnsiTheme="minorHAnsi" w:cstheme="minorHAnsi"/>
          <w:sz w:val="16"/>
          <w:szCs w:val="16"/>
          <w:highlight w:val="green"/>
        </w:rPr>
        <w:t>the</w:t>
      </w:r>
      <w:r w:rsidRPr="001E587B">
        <w:rPr>
          <w:rFonts w:asciiTheme="minorHAnsi" w:hAnsiTheme="minorHAnsi" w:cstheme="minorHAnsi"/>
          <w:sz w:val="16"/>
          <w:szCs w:val="16"/>
          <w:highlight w:val="green"/>
        </w:rPr>
        <w:t xml:space="preserve"> terminal (or command prompt) and typing python --version, git --version, and opening the IDE.</w:t>
      </w:r>
    </w:p>
    <w:p w14:paraId="5495E8FB" w14:textId="77777777" w:rsidR="004212FE" w:rsidRPr="001E0D2D" w:rsidRDefault="004212FE" w:rsidP="004212FE">
      <w:pPr>
        <w:rPr>
          <w:rFonts w:asciiTheme="minorHAnsi" w:hAnsiTheme="minorHAnsi" w:cstheme="minorHAnsi"/>
          <w:sz w:val="20"/>
          <w:szCs w:val="22"/>
        </w:rPr>
      </w:pPr>
      <w:r w:rsidRPr="001E0D2D">
        <w:rPr>
          <w:rFonts w:asciiTheme="minorHAnsi" w:hAnsiTheme="minorHAnsi" w:cstheme="minorHAnsi"/>
          <w:b/>
          <w:bCs/>
          <w:sz w:val="20"/>
          <w:szCs w:val="22"/>
        </w:rPr>
        <w:t>Clone the GitHub Repository</w:t>
      </w:r>
    </w:p>
    <w:p w14:paraId="1617DA73" w14:textId="77777777" w:rsidR="00972DE5" w:rsidRPr="009A6DC7" w:rsidRDefault="00DA638D" w:rsidP="00FA0B53">
      <w:pPr>
        <w:numPr>
          <w:ilvl w:val="0"/>
          <w:numId w:val="3"/>
        </w:numPr>
        <w:tabs>
          <w:tab w:val="left" w:pos="720"/>
        </w:tabs>
        <w:rPr>
          <w:rFonts w:asciiTheme="minorHAnsi" w:hAnsiTheme="minorHAnsi" w:cstheme="minorHAnsi"/>
          <w:sz w:val="16"/>
          <w:szCs w:val="16"/>
          <w:highlight w:val="green"/>
        </w:rPr>
      </w:pPr>
      <w:r w:rsidRPr="009A6DC7">
        <w:rPr>
          <w:rFonts w:asciiTheme="minorHAnsi" w:hAnsiTheme="minorHAnsi" w:cstheme="minorHAnsi"/>
          <w:sz w:val="16"/>
          <w:szCs w:val="16"/>
          <w:highlight w:val="green"/>
        </w:rPr>
        <w:t>Create a GitHub account.</w:t>
      </w:r>
    </w:p>
    <w:p w14:paraId="2C242B85" w14:textId="77777777" w:rsidR="00972DE5" w:rsidRPr="001E587B" w:rsidRDefault="00DA638D" w:rsidP="00FA0B53">
      <w:pPr>
        <w:numPr>
          <w:ilvl w:val="0"/>
          <w:numId w:val="3"/>
        </w:numPr>
        <w:tabs>
          <w:tab w:val="left" w:pos="720"/>
        </w:tabs>
        <w:rPr>
          <w:rFonts w:asciiTheme="minorHAnsi" w:hAnsiTheme="minorHAnsi" w:cstheme="minorHAnsi"/>
          <w:sz w:val="16"/>
          <w:szCs w:val="16"/>
          <w:highlight w:val="green"/>
        </w:rPr>
      </w:pPr>
      <w:r w:rsidRPr="001E587B">
        <w:rPr>
          <w:rFonts w:asciiTheme="minorHAnsi" w:hAnsiTheme="minorHAnsi" w:cstheme="minorHAnsi"/>
          <w:sz w:val="16"/>
          <w:szCs w:val="16"/>
          <w:highlight w:val="green"/>
        </w:rPr>
        <w:t>Locate the relevant GitHub repository URL.</w:t>
      </w:r>
    </w:p>
    <w:p w14:paraId="02A65A92" w14:textId="77777777" w:rsidR="00972DE5" w:rsidRPr="001E587B" w:rsidRDefault="00DA638D" w:rsidP="00FA0B53">
      <w:pPr>
        <w:numPr>
          <w:ilvl w:val="0"/>
          <w:numId w:val="3"/>
        </w:numPr>
        <w:tabs>
          <w:tab w:val="left" w:pos="720"/>
        </w:tabs>
        <w:rPr>
          <w:rFonts w:asciiTheme="minorHAnsi" w:hAnsiTheme="minorHAnsi" w:cstheme="minorHAnsi"/>
          <w:sz w:val="16"/>
          <w:szCs w:val="16"/>
          <w:highlight w:val="green"/>
        </w:rPr>
      </w:pPr>
      <w:r w:rsidRPr="001E587B">
        <w:rPr>
          <w:rFonts w:asciiTheme="minorHAnsi" w:hAnsiTheme="minorHAnsi" w:cstheme="minorHAnsi"/>
          <w:sz w:val="16"/>
          <w:szCs w:val="16"/>
          <w:highlight w:val="green"/>
        </w:rPr>
        <w:t>Clone the repository.</w:t>
      </w:r>
    </w:p>
    <w:p w14:paraId="42ED50EE" w14:textId="77777777" w:rsidR="00972DE5" w:rsidRPr="001E587B" w:rsidRDefault="00DA638D" w:rsidP="00FA0B53">
      <w:pPr>
        <w:numPr>
          <w:ilvl w:val="0"/>
          <w:numId w:val="3"/>
        </w:numPr>
        <w:tabs>
          <w:tab w:val="left" w:pos="720"/>
        </w:tabs>
        <w:rPr>
          <w:rFonts w:asciiTheme="minorHAnsi" w:hAnsiTheme="minorHAnsi" w:cstheme="minorHAnsi"/>
          <w:sz w:val="16"/>
          <w:szCs w:val="16"/>
          <w:highlight w:val="green"/>
        </w:rPr>
      </w:pPr>
      <w:r w:rsidRPr="001E587B">
        <w:rPr>
          <w:rFonts w:asciiTheme="minorHAnsi" w:hAnsiTheme="minorHAnsi" w:cstheme="minorHAnsi"/>
          <w:sz w:val="16"/>
          <w:szCs w:val="16"/>
          <w:highlight w:val="green"/>
        </w:rPr>
        <w:t>Check the contents of the cloned directory to ensure the cloning process was successful.</w:t>
      </w:r>
    </w:p>
    <w:p w14:paraId="254695A7" w14:textId="77777777" w:rsidR="004212FE" w:rsidRPr="001E0D2D" w:rsidRDefault="004212FE" w:rsidP="004212FE">
      <w:pPr>
        <w:rPr>
          <w:rFonts w:asciiTheme="minorHAnsi" w:hAnsiTheme="minorHAnsi" w:cstheme="minorHAnsi"/>
          <w:sz w:val="20"/>
          <w:szCs w:val="22"/>
        </w:rPr>
      </w:pPr>
      <w:r w:rsidRPr="001E0D2D">
        <w:rPr>
          <w:rFonts w:asciiTheme="minorHAnsi" w:hAnsiTheme="minorHAnsi" w:cstheme="minorHAnsi"/>
          <w:b/>
          <w:bCs/>
          <w:sz w:val="20"/>
          <w:szCs w:val="22"/>
        </w:rPr>
        <w:t>Explore the Repository</w:t>
      </w:r>
    </w:p>
    <w:p w14:paraId="1FE7F452" w14:textId="77777777" w:rsidR="00972DE5" w:rsidRPr="004D2A2A" w:rsidRDefault="00DA638D" w:rsidP="00FA0B53">
      <w:pPr>
        <w:numPr>
          <w:ilvl w:val="0"/>
          <w:numId w:val="4"/>
        </w:numPr>
        <w:tabs>
          <w:tab w:val="left" w:pos="720"/>
        </w:tabs>
        <w:rPr>
          <w:rFonts w:asciiTheme="minorHAnsi" w:hAnsiTheme="minorHAnsi" w:cstheme="minorHAnsi"/>
          <w:sz w:val="16"/>
          <w:szCs w:val="16"/>
          <w:highlight w:val="green"/>
        </w:rPr>
      </w:pPr>
      <w:r w:rsidRPr="004D2A2A">
        <w:rPr>
          <w:rFonts w:asciiTheme="minorHAnsi" w:hAnsiTheme="minorHAnsi" w:cstheme="minorHAnsi"/>
          <w:sz w:val="16"/>
          <w:szCs w:val="16"/>
          <w:highlight w:val="green"/>
        </w:rPr>
        <w:t xml:space="preserve">Open the cloned repository folder in </w:t>
      </w:r>
      <w:r w:rsidR="00FA0B53" w:rsidRPr="004D2A2A">
        <w:rPr>
          <w:rFonts w:asciiTheme="minorHAnsi" w:hAnsiTheme="minorHAnsi" w:cstheme="minorHAnsi"/>
          <w:sz w:val="16"/>
          <w:szCs w:val="16"/>
          <w:highlight w:val="green"/>
        </w:rPr>
        <w:t xml:space="preserve">the </w:t>
      </w:r>
      <w:r w:rsidRPr="004D2A2A">
        <w:rPr>
          <w:rFonts w:asciiTheme="minorHAnsi" w:hAnsiTheme="minorHAnsi" w:cstheme="minorHAnsi"/>
          <w:sz w:val="16"/>
          <w:szCs w:val="16"/>
          <w:highlight w:val="green"/>
        </w:rPr>
        <w:t>IDE.</w:t>
      </w:r>
    </w:p>
    <w:p w14:paraId="2094C0A9" w14:textId="77777777" w:rsidR="00972DE5" w:rsidRPr="001E0D2D" w:rsidRDefault="00DA638D" w:rsidP="00FA0B53">
      <w:pPr>
        <w:numPr>
          <w:ilvl w:val="0"/>
          <w:numId w:val="4"/>
        </w:numPr>
        <w:tabs>
          <w:tab w:val="left" w:pos="720"/>
        </w:tabs>
        <w:rPr>
          <w:rFonts w:asciiTheme="minorHAnsi" w:hAnsiTheme="minorHAnsi" w:cstheme="minorHAnsi"/>
          <w:sz w:val="16"/>
          <w:szCs w:val="16"/>
        </w:rPr>
      </w:pPr>
      <w:r w:rsidRPr="003B7CC0">
        <w:rPr>
          <w:rFonts w:asciiTheme="minorHAnsi" w:hAnsiTheme="minorHAnsi" w:cstheme="minorHAnsi"/>
          <w:sz w:val="16"/>
          <w:szCs w:val="16"/>
          <w:highlight w:val="green"/>
        </w:rPr>
        <w:t>Review the README file for an overview of the project structure and setup instructions.</w:t>
      </w:r>
    </w:p>
    <w:p w14:paraId="05AFE931" w14:textId="77777777" w:rsidR="00972DE5" w:rsidRPr="004D2A2A" w:rsidRDefault="00DA638D" w:rsidP="00FA0B53">
      <w:pPr>
        <w:numPr>
          <w:ilvl w:val="0"/>
          <w:numId w:val="4"/>
        </w:numPr>
        <w:tabs>
          <w:tab w:val="left" w:pos="720"/>
        </w:tabs>
        <w:rPr>
          <w:rFonts w:asciiTheme="minorHAnsi" w:hAnsiTheme="minorHAnsi" w:cstheme="minorHAnsi"/>
          <w:sz w:val="16"/>
          <w:szCs w:val="16"/>
          <w:highlight w:val="green"/>
        </w:rPr>
      </w:pPr>
      <w:r w:rsidRPr="004D2A2A">
        <w:rPr>
          <w:rFonts w:asciiTheme="minorHAnsi" w:hAnsiTheme="minorHAnsi" w:cstheme="minorHAnsi"/>
          <w:sz w:val="16"/>
          <w:szCs w:val="16"/>
          <w:highlight w:val="green"/>
        </w:rPr>
        <w:t>Identify any setup or configuration files (e.g., requirements.txt for Python dependencies).</w:t>
      </w:r>
    </w:p>
    <w:p w14:paraId="4891AF74" w14:textId="77777777" w:rsidR="004212FE" w:rsidRPr="001E0D2D" w:rsidRDefault="004212FE" w:rsidP="004212FE">
      <w:pPr>
        <w:rPr>
          <w:rFonts w:asciiTheme="minorHAnsi" w:hAnsiTheme="minorHAnsi" w:cstheme="minorHAnsi"/>
          <w:sz w:val="20"/>
          <w:szCs w:val="22"/>
        </w:rPr>
      </w:pPr>
      <w:r w:rsidRPr="001E0D2D">
        <w:rPr>
          <w:rFonts w:asciiTheme="minorHAnsi" w:hAnsiTheme="minorHAnsi" w:cstheme="minorHAnsi"/>
          <w:b/>
          <w:bCs/>
          <w:sz w:val="20"/>
          <w:szCs w:val="22"/>
        </w:rPr>
        <w:t>Familiarize with the C-MAPSS Dataset</w:t>
      </w:r>
    </w:p>
    <w:p w14:paraId="1804C6E4" w14:textId="77777777" w:rsidR="00972DE5" w:rsidRPr="00A93104" w:rsidRDefault="00DA638D" w:rsidP="00FA0B53">
      <w:pPr>
        <w:numPr>
          <w:ilvl w:val="0"/>
          <w:numId w:val="5"/>
        </w:numPr>
        <w:tabs>
          <w:tab w:val="left" w:pos="720"/>
        </w:tabs>
        <w:rPr>
          <w:rFonts w:asciiTheme="minorHAnsi" w:hAnsiTheme="minorHAnsi" w:cstheme="minorHAnsi"/>
          <w:sz w:val="16"/>
          <w:szCs w:val="16"/>
          <w:highlight w:val="green"/>
        </w:rPr>
      </w:pPr>
      <w:r w:rsidRPr="00A93104">
        <w:rPr>
          <w:rFonts w:asciiTheme="minorHAnsi" w:hAnsiTheme="minorHAnsi" w:cstheme="minorHAnsi"/>
          <w:sz w:val="16"/>
          <w:szCs w:val="16"/>
          <w:highlight w:val="green"/>
        </w:rPr>
        <w:t>Locate the C-MAPSS dataset within the repository or download it if necessary.</w:t>
      </w:r>
    </w:p>
    <w:p w14:paraId="0A4ED2D4" w14:textId="77777777" w:rsidR="00972DE5" w:rsidRPr="00B67382" w:rsidRDefault="00DA638D" w:rsidP="00FA0B53">
      <w:pPr>
        <w:numPr>
          <w:ilvl w:val="0"/>
          <w:numId w:val="5"/>
        </w:numPr>
        <w:tabs>
          <w:tab w:val="left" w:pos="720"/>
        </w:tabs>
        <w:rPr>
          <w:rFonts w:asciiTheme="minorHAnsi" w:hAnsiTheme="minorHAnsi" w:cstheme="minorHAnsi"/>
          <w:sz w:val="16"/>
          <w:szCs w:val="16"/>
          <w:highlight w:val="green"/>
        </w:rPr>
      </w:pPr>
      <w:r w:rsidRPr="00B67382">
        <w:rPr>
          <w:rFonts w:asciiTheme="minorHAnsi" w:hAnsiTheme="minorHAnsi" w:cstheme="minorHAnsi"/>
          <w:sz w:val="16"/>
          <w:szCs w:val="16"/>
          <w:highlight w:val="green"/>
        </w:rPr>
        <w:t>Read any accompanying documentation or publications related to the C-MAPSS dataset to understand its origin, structure, and usage.</w:t>
      </w:r>
    </w:p>
    <w:p w14:paraId="0CFAB2C3" w14:textId="77777777" w:rsidR="00972DE5" w:rsidRPr="00B67382" w:rsidRDefault="00DA638D" w:rsidP="00FA0B53">
      <w:pPr>
        <w:numPr>
          <w:ilvl w:val="0"/>
          <w:numId w:val="5"/>
        </w:numPr>
        <w:tabs>
          <w:tab w:val="left" w:pos="720"/>
        </w:tabs>
        <w:rPr>
          <w:rFonts w:asciiTheme="minorHAnsi" w:hAnsiTheme="minorHAnsi" w:cstheme="minorHAnsi"/>
          <w:sz w:val="16"/>
          <w:szCs w:val="16"/>
          <w:highlight w:val="green"/>
        </w:rPr>
      </w:pPr>
      <w:r w:rsidRPr="00B67382">
        <w:rPr>
          <w:rFonts w:asciiTheme="minorHAnsi" w:hAnsiTheme="minorHAnsi" w:cstheme="minorHAnsi"/>
          <w:sz w:val="16"/>
          <w:szCs w:val="16"/>
          <w:highlight w:val="green"/>
        </w:rPr>
        <w:t xml:space="preserve">Open the dataset using a tool or library capable of handling its format. </w:t>
      </w:r>
    </w:p>
    <w:p w14:paraId="08A8889B" w14:textId="77777777" w:rsidR="00972DE5" w:rsidRPr="00B67382" w:rsidRDefault="00DA638D" w:rsidP="00FA0B53">
      <w:pPr>
        <w:numPr>
          <w:ilvl w:val="0"/>
          <w:numId w:val="5"/>
        </w:numPr>
        <w:tabs>
          <w:tab w:val="left" w:pos="720"/>
        </w:tabs>
        <w:rPr>
          <w:rFonts w:asciiTheme="minorHAnsi" w:hAnsiTheme="minorHAnsi" w:cstheme="minorHAnsi"/>
          <w:sz w:val="16"/>
          <w:szCs w:val="16"/>
          <w:highlight w:val="green"/>
        </w:rPr>
      </w:pPr>
      <w:r w:rsidRPr="00B67382">
        <w:rPr>
          <w:rFonts w:asciiTheme="minorHAnsi" w:hAnsiTheme="minorHAnsi" w:cstheme="minorHAnsi"/>
          <w:sz w:val="16"/>
          <w:szCs w:val="16"/>
          <w:highlight w:val="green"/>
        </w:rPr>
        <w:t>Perform a preliminary exploration, noting the types of data, the number of features, and any immediately visible patterns or anomalies.</w:t>
      </w:r>
    </w:p>
    <w:p w14:paraId="448D6AC4" w14:textId="77777777" w:rsidR="004212FE" w:rsidRPr="001E0D2D" w:rsidRDefault="004212FE" w:rsidP="004212FE">
      <w:pPr>
        <w:rPr>
          <w:rFonts w:asciiTheme="minorHAnsi" w:hAnsiTheme="minorHAnsi" w:cstheme="minorHAnsi"/>
          <w:sz w:val="20"/>
          <w:szCs w:val="22"/>
        </w:rPr>
      </w:pPr>
      <w:r w:rsidRPr="001E0D2D">
        <w:rPr>
          <w:rFonts w:asciiTheme="minorHAnsi" w:hAnsiTheme="minorHAnsi" w:cstheme="minorHAnsi"/>
          <w:b/>
          <w:bCs/>
          <w:sz w:val="20"/>
          <w:szCs w:val="22"/>
        </w:rPr>
        <w:t>Begin Preliminary Exploration of Python Libraries</w:t>
      </w:r>
    </w:p>
    <w:p w14:paraId="0045AD7C" w14:textId="77777777" w:rsidR="00972DE5" w:rsidRPr="00AF3AF0" w:rsidRDefault="00DA638D" w:rsidP="00FA0B53">
      <w:pPr>
        <w:numPr>
          <w:ilvl w:val="0"/>
          <w:numId w:val="6"/>
        </w:numPr>
        <w:tabs>
          <w:tab w:val="left" w:pos="720"/>
        </w:tabs>
        <w:rPr>
          <w:rFonts w:asciiTheme="minorHAnsi" w:hAnsiTheme="minorHAnsi" w:cstheme="minorHAnsi"/>
          <w:sz w:val="16"/>
          <w:szCs w:val="16"/>
          <w:highlight w:val="green"/>
        </w:rPr>
      </w:pPr>
      <w:r w:rsidRPr="00AF3AF0">
        <w:rPr>
          <w:rFonts w:asciiTheme="minorHAnsi" w:hAnsiTheme="minorHAnsi" w:cstheme="minorHAnsi"/>
          <w:sz w:val="16"/>
          <w:szCs w:val="16"/>
          <w:highlight w:val="green"/>
        </w:rPr>
        <w:t xml:space="preserve">Identify the Python libraries used </w:t>
      </w:r>
    </w:p>
    <w:p w14:paraId="0C1D1E14" w14:textId="0823CCD8" w:rsidR="00972DE5" w:rsidRDefault="00DA638D" w:rsidP="00FA0B53">
      <w:pPr>
        <w:numPr>
          <w:ilvl w:val="0"/>
          <w:numId w:val="6"/>
        </w:numPr>
        <w:tabs>
          <w:tab w:val="left" w:pos="720"/>
        </w:tabs>
        <w:rPr>
          <w:rFonts w:asciiTheme="minorHAnsi" w:hAnsiTheme="minorHAnsi" w:cstheme="minorHAnsi"/>
          <w:sz w:val="16"/>
          <w:szCs w:val="16"/>
        </w:rPr>
      </w:pPr>
      <w:r w:rsidRPr="00AF3AF0">
        <w:rPr>
          <w:rFonts w:asciiTheme="minorHAnsi" w:hAnsiTheme="minorHAnsi" w:cstheme="minorHAnsi"/>
          <w:sz w:val="16"/>
          <w:szCs w:val="16"/>
          <w:highlight w:val="green"/>
        </w:rPr>
        <w:t xml:space="preserve">Install required Python libraries using pip. For example, pip install </w:t>
      </w:r>
      <w:proofErr w:type="spellStart"/>
      <w:r w:rsidRPr="00AF3AF0">
        <w:rPr>
          <w:rFonts w:asciiTheme="minorHAnsi" w:hAnsiTheme="minorHAnsi" w:cstheme="minorHAnsi"/>
          <w:sz w:val="16"/>
          <w:szCs w:val="16"/>
          <w:highlight w:val="green"/>
        </w:rPr>
        <w:t>tensorflow</w:t>
      </w:r>
      <w:proofErr w:type="spellEnd"/>
      <w:r w:rsidRPr="00AF3AF0">
        <w:rPr>
          <w:rFonts w:asciiTheme="minorHAnsi" w:hAnsiTheme="minorHAnsi" w:cstheme="minorHAnsi"/>
          <w:sz w:val="16"/>
          <w:szCs w:val="16"/>
          <w:highlight w:val="green"/>
        </w:rPr>
        <w:t xml:space="preserve"> </w:t>
      </w:r>
      <w:proofErr w:type="spellStart"/>
      <w:r w:rsidRPr="00AF3AF0">
        <w:rPr>
          <w:rFonts w:asciiTheme="minorHAnsi" w:hAnsiTheme="minorHAnsi" w:cstheme="minorHAnsi"/>
          <w:sz w:val="16"/>
          <w:szCs w:val="16"/>
          <w:highlight w:val="green"/>
        </w:rPr>
        <w:t>pytorch</w:t>
      </w:r>
      <w:proofErr w:type="spellEnd"/>
      <w:r w:rsidRPr="00AF3AF0">
        <w:rPr>
          <w:rFonts w:asciiTheme="minorHAnsi" w:hAnsiTheme="minorHAnsi" w:cstheme="minorHAnsi"/>
          <w:sz w:val="16"/>
          <w:szCs w:val="16"/>
          <w:highlight w:val="green"/>
        </w:rPr>
        <w:t xml:space="preserve"> pandas.</w:t>
      </w:r>
      <w:r w:rsidR="009679FC">
        <w:rPr>
          <w:rFonts w:asciiTheme="minorHAnsi" w:hAnsiTheme="minorHAnsi" w:cstheme="minorHAnsi"/>
          <w:sz w:val="16"/>
          <w:szCs w:val="16"/>
        </w:rPr>
        <w:br/>
      </w:r>
      <w:proofErr w:type="spellStart"/>
      <w:proofErr w:type="gramStart"/>
      <w:r w:rsidR="009679FC">
        <w:rPr>
          <w:rFonts w:asciiTheme="minorHAnsi" w:hAnsiTheme="minorHAnsi" w:cstheme="minorHAnsi"/>
          <w:sz w:val="16"/>
          <w:szCs w:val="16"/>
        </w:rPr>
        <w:t>tensorflow</w:t>
      </w:r>
      <w:proofErr w:type="spellEnd"/>
      <w:proofErr w:type="gramEnd"/>
    </w:p>
    <w:p w14:paraId="38A5EA7E" w14:textId="46CD7AD6" w:rsidR="009679FC" w:rsidRDefault="009679FC" w:rsidP="009679FC">
      <w:pPr>
        <w:ind w:left="720"/>
        <w:rPr>
          <w:rFonts w:asciiTheme="minorHAnsi" w:hAnsiTheme="minorHAnsi" w:cstheme="minorHAnsi"/>
          <w:sz w:val="16"/>
          <w:szCs w:val="16"/>
        </w:rPr>
      </w:pPr>
      <w:r>
        <w:rPr>
          <w:rFonts w:asciiTheme="minorHAnsi" w:hAnsiTheme="minorHAnsi" w:cstheme="minorHAnsi"/>
          <w:sz w:val="16"/>
          <w:szCs w:val="16"/>
        </w:rPr>
        <w:t>Matplotlib</w:t>
      </w:r>
    </w:p>
    <w:p w14:paraId="5CEF7FE4" w14:textId="0A1AAAA7" w:rsidR="006E06F1" w:rsidRDefault="006E06F1" w:rsidP="006E06F1">
      <w:pPr>
        <w:ind w:left="720"/>
        <w:rPr>
          <w:rFonts w:asciiTheme="minorHAnsi" w:hAnsiTheme="minorHAnsi" w:cstheme="minorHAnsi"/>
          <w:sz w:val="16"/>
          <w:szCs w:val="16"/>
        </w:rPr>
      </w:pPr>
      <w:proofErr w:type="spellStart"/>
      <w:r>
        <w:rPr>
          <w:rFonts w:asciiTheme="minorHAnsi" w:hAnsiTheme="minorHAnsi" w:cstheme="minorHAnsi"/>
          <w:sz w:val="16"/>
          <w:szCs w:val="16"/>
        </w:rPr>
        <w:t>Pytorch</w:t>
      </w:r>
      <w:proofErr w:type="spellEnd"/>
    </w:p>
    <w:p w14:paraId="09A091FE" w14:textId="0D245FC6" w:rsidR="006E06F1" w:rsidRDefault="006E06F1" w:rsidP="006E06F1">
      <w:pPr>
        <w:ind w:left="720"/>
        <w:rPr>
          <w:rFonts w:asciiTheme="minorHAnsi" w:hAnsiTheme="minorHAnsi" w:cstheme="minorHAnsi"/>
          <w:sz w:val="16"/>
          <w:szCs w:val="16"/>
        </w:rPr>
      </w:pPr>
      <w:r>
        <w:rPr>
          <w:rFonts w:asciiTheme="minorHAnsi" w:hAnsiTheme="minorHAnsi" w:cstheme="minorHAnsi"/>
          <w:sz w:val="16"/>
          <w:szCs w:val="16"/>
        </w:rPr>
        <w:t>Pandas</w:t>
      </w:r>
    </w:p>
    <w:p w14:paraId="5D2DC5BE" w14:textId="62831031" w:rsidR="006E06F1" w:rsidRDefault="006E06F1" w:rsidP="006E06F1">
      <w:pPr>
        <w:ind w:left="720"/>
        <w:rPr>
          <w:rFonts w:asciiTheme="minorHAnsi" w:hAnsiTheme="minorHAnsi" w:cstheme="minorHAnsi"/>
          <w:sz w:val="16"/>
          <w:szCs w:val="16"/>
        </w:rPr>
      </w:pPr>
      <w:r>
        <w:rPr>
          <w:rFonts w:asciiTheme="minorHAnsi" w:hAnsiTheme="minorHAnsi" w:cstheme="minorHAnsi"/>
          <w:sz w:val="16"/>
          <w:szCs w:val="16"/>
        </w:rPr>
        <w:t>Matplotlib</w:t>
      </w:r>
    </w:p>
    <w:p w14:paraId="3A360C42" w14:textId="5803D672" w:rsidR="006E06F1" w:rsidRDefault="001B3E47" w:rsidP="006E06F1">
      <w:pPr>
        <w:ind w:left="720"/>
        <w:rPr>
          <w:rFonts w:asciiTheme="minorHAnsi" w:hAnsiTheme="minorHAnsi" w:cstheme="minorHAnsi"/>
          <w:sz w:val="16"/>
          <w:szCs w:val="16"/>
        </w:rPr>
      </w:pPr>
      <w:proofErr w:type="spellStart"/>
      <w:r>
        <w:rPr>
          <w:rFonts w:asciiTheme="minorHAnsi" w:hAnsiTheme="minorHAnsi" w:cstheme="minorHAnsi"/>
          <w:sz w:val="16"/>
          <w:szCs w:val="16"/>
        </w:rPr>
        <w:t>S</w:t>
      </w:r>
      <w:r w:rsidR="007639BD">
        <w:rPr>
          <w:rFonts w:asciiTheme="minorHAnsi" w:hAnsiTheme="minorHAnsi" w:cstheme="minorHAnsi"/>
          <w:sz w:val="16"/>
          <w:szCs w:val="16"/>
        </w:rPr>
        <w:t>klearn</w:t>
      </w:r>
      <w:proofErr w:type="spellEnd"/>
    </w:p>
    <w:p w14:paraId="7B641A0D" w14:textId="6E1B46FB" w:rsidR="001B3E47" w:rsidRPr="001E0D2D" w:rsidRDefault="001B3E47" w:rsidP="006E06F1">
      <w:pPr>
        <w:ind w:left="720"/>
        <w:rPr>
          <w:rFonts w:asciiTheme="minorHAnsi" w:hAnsiTheme="minorHAnsi" w:cstheme="minorHAnsi"/>
          <w:sz w:val="16"/>
          <w:szCs w:val="16"/>
        </w:rPr>
      </w:pPr>
      <w:proofErr w:type="spellStart"/>
      <w:r>
        <w:rPr>
          <w:rFonts w:asciiTheme="minorHAnsi" w:hAnsiTheme="minorHAnsi" w:cstheme="minorHAnsi"/>
          <w:sz w:val="16"/>
          <w:szCs w:val="16"/>
        </w:rPr>
        <w:t>scipy</w:t>
      </w:r>
      <w:proofErr w:type="spellEnd"/>
    </w:p>
    <w:p w14:paraId="5417A94D" w14:textId="77777777" w:rsidR="004212FE" w:rsidRPr="00B67382" w:rsidRDefault="00DA638D" w:rsidP="00FA0B53">
      <w:pPr>
        <w:numPr>
          <w:ilvl w:val="0"/>
          <w:numId w:val="6"/>
        </w:numPr>
        <w:tabs>
          <w:tab w:val="left" w:pos="720"/>
        </w:tabs>
        <w:rPr>
          <w:rFonts w:asciiTheme="minorHAnsi" w:hAnsiTheme="minorHAnsi" w:cstheme="minorHAnsi"/>
          <w:sz w:val="16"/>
          <w:szCs w:val="16"/>
          <w:highlight w:val="green"/>
        </w:rPr>
      </w:pPr>
      <w:r w:rsidRPr="00B67382">
        <w:rPr>
          <w:rFonts w:asciiTheme="minorHAnsi" w:hAnsiTheme="minorHAnsi" w:cstheme="minorHAnsi"/>
          <w:sz w:val="16"/>
          <w:szCs w:val="16"/>
          <w:highlight w:val="green"/>
        </w:rPr>
        <w:t>Browse through the official documentation or tutorials for these libraries to understand their purposes and basic functionalities.</w:t>
      </w:r>
    </w:p>
    <w:p w14:paraId="2AC6D47E" w14:textId="77777777" w:rsidR="004212FE" w:rsidRPr="00B67382" w:rsidRDefault="004212FE" w:rsidP="00FA0B53">
      <w:pPr>
        <w:numPr>
          <w:ilvl w:val="0"/>
          <w:numId w:val="6"/>
        </w:numPr>
        <w:tabs>
          <w:tab w:val="left" w:pos="720"/>
        </w:tabs>
        <w:rPr>
          <w:rFonts w:asciiTheme="minorHAnsi" w:hAnsiTheme="minorHAnsi" w:cstheme="minorHAnsi"/>
          <w:sz w:val="16"/>
          <w:szCs w:val="16"/>
          <w:highlight w:val="green"/>
        </w:rPr>
      </w:pPr>
      <w:r w:rsidRPr="00B67382">
        <w:rPr>
          <w:rFonts w:asciiTheme="minorHAnsi" w:hAnsiTheme="minorHAnsi" w:cstheme="minorHAnsi"/>
          <w:sz w:val="16"/>
          <w:szCs w:val="16"/>
          <w:highlight w:val="green"/>
        </w:rPr>
        <w:t>Execute simple code snippets to test the installation and get a feel for the syntax and capabilities of each library.</w:t>
      </w:r>
      <w:r w:rsidRPr="00B67382">
        <w:rPr>
          <w:rFonts w:asciiTheme="minorHAnsi" w:hAnsiTheme="minorHAnsi" w:cstheme="minorHAnsi"/>
          <w:bCs/>
          <w:sz w:val="16"/>
          <w:szCs w:val="16"/>
          <w:highlight w:val="green"/>
        </w:rPr>
        <w:t xml:space="preserve"> </w:t>
      </w:r>
    </w:p>
    <w:p w14:paraId="28D2B50D" w14:textId="77777777" w:rsidR="004212FE" w:rsidRPr="001E0D2D" w:rsidRDefault="004212FE" w:rsidP="004212FE">
      <w:pPr>
        <w:tabs>
          <w:tab w:val="left" w:pos="720"/>
        </w:tabs>
        <w:ind w:left="720"/>
        <w:rPr>
          <w:rFonts w:asciiTheme="minorHAnsi" w:hAnsiTheme="minorHAnsi" w:cstheme="minorHAnsi"/>
          <w:sz w:val="22"/>
          <w:szCs w:val="22"/>
        </w:rPr>
      </w:pPr>
    </w:p>
    <w:p w14:paraId="36786DF1" w14:textId="77777777" w:rsidR="004212FE" w:rsidRPr="001E0D2D" w:rsidRDefault="00A56E2C" w:rsidP="004212FE">
      <w:pPr>
        <w:tabs>
          <w:tab w:val="left" w:pos="720"/>
        </w:tabs>
        <w:rPr>
          <w:rFonts w:asciiTheme="minorHAnsi" w:hAnsiTheme="minorHAnsi" w:cstheme="minorHAnsi"/>
          <w:b/>
          <w:sz w:val="22"/>
          <w:szCs w:val="22"/>
        </w:rPr>
      </w:pPr>
      <w:r w:rsidRPr="001E0D2D">
        <w:rPr>
          <w:rFonts w:asciiTheme="minorHAnsi" w:hAnsiTheme="minorHAnsi" w:cstheme="minorHAnsi"/>
          <w:b/>
          <w:bCs/>
          <w:color w:val="0D0D0D"/>
          <w:sz w:val="22"/>
          <w:szCs w:val="22"/>
        </w:rPr>
        <w:t>Week 3: Ethics Training and Literature Review Start</w:t>
      </w:r>
    </w:p>
    <w:p w14:paraId="5AE29920" w14:textId="77777777" w:rsidR="00DE2ADA" w:rsidRDefault="00A56E2C" w:rsidP="00DE2ADA">
      <w:pPr>
        <w:tabs>
          <w:tab w:val="left" w:pos="720"/>
        </w:tabs>
        <w:rPr>
          <w:rFonts w:asciiTheme="minorHAnsi" w:hAnsiTheme="minorHAnsi" w:cstheme="minorHAnsi"/>
          <w:b/>
          <w:i/>
          <w:sz w:val="20"/>
          <w:szCs w:val="20"/>
        </w:rPr>
      </w:pPr>
      <w:r w:rsidRPr="001E0D2D">
        <w:rPr>
          <w:rFonts w:asciiTheme="minorHAnsi" w:hAnsiTheme="minorHAnsi" w:cstheme="minorHAnsi"/>
          <w:i/>
          <w:color w:val="0D0D0D"/>
          <w:sz w:val="20"/>
          <w:szCs w:val="20"/>
        </w:rPr>
        <w:t>Complete ethics training and initiate literature review.</w:t>
      </w:r>
    </w:p>
    <w:p w14:paraId="3F17592F" w14:textId="77777777" w:rsidR="00696BB2" w:rsidRDefault="00696BB2" w:rsidP="00696BB2">
      <w:pPr>
        <w:tabs>
          <w:tab w:val="left" w:pos="720"/>
        </w:tabs>
        <w:rPr>
          <w:rFonts w:asciiTheme="minorHAnsi" w:hAnsiTheme="minorHAnsi" w:cstheme="minorHAnsi"/>
          <w:b/>
          <w:i/>
          <w:sz w:val="20"/>
          <w:szCs w:val="20"/>
        </w:rPr>
      </w:pPr>
    </w:p>
    <w:p w14:paraId="29F7407B" w14:textId="2C5B2140" w:rsidR="00696BB2" w:rsidRDefault="008D640D" w:rsidP="00696BB2">
      <w:pPr>
        <w:tabs>
          <w:tab w:val="left" w:pos="720"/>
        </w:tabs>
        <w:rPr>
          <w:rFonts w:asciiTheme="minorHAnsi" w:hAnsiTheme="minorHAnsi" w:cstheme="minorHAnsi"/>
          <w:b/>
          <w:bCs/>
          <w:i/>
          <w:sz w:val="20"/>
          <w:szCs w:val="20"/>
        </w:rPr>
      </w:pPr>
      <w:r w:rsidRPr="00696BB2">
        <w:rPr>
          <w:rFonts w:asciiTheme="minorHAnsi" w:hAnsiTheme="minorHAnsi" w:cstheme="minorHAnsi"/>
          <w:b/>
          <w:bCs/>
          <w:color w:val="0D0D0D"/>
          <w:sz w:val="20"/>
          <w:szCs w:val="20"/>
        </w:rPr>
        <w:t>Complete Ethics Training</w:t>
      </w:r>
    </w:p>
    <w:p w14:paraId="3DA1DF43" w14:textId="77777777" w:rsidR="00696BB2" w:rsidRPr="00694BB6" w:rsidRDefault="008D640D" w:rsidP="00696BB2">
      <w:pPr>
        <w:pStyle w:val="ListParagraph"/>
        <w:numPr>
          <w:ilvl w:val="0"/>
          <w:numId w:val="8"/>
        </w:numPr>
        <w:tabs>
          <w:tab w:val="left" w:pos="720"/>
        </w:tabs>
        <w:rPr>
          <w:rFonts w:asciiTheme="minorHAnsi" w:hAnsiTheme="minorHAnsi" w:cstheme="minorHAnsi"/>
          <w:b/>
          <w:bCs/>
          <w:i/>
          <w:sz w:val="20"/>
          <w:szCs w:val="20"/>
          <w:highlight w:val="yellow"/>
        </w:rPr>
      </w:pPr>
      <w:r w:rsidRPr="00694BB6">
        <w:rPr>
          <w:rFonts w:asciiTheme="minorHAnsi" w:hAnsiTheme="minorHAnsi" w:cstheme="minorHAnsi"/>
          <w:color w:val="0D0D0D"/>
          <w:sz w:val="16"/>
          <w:szCs w:val="16"/>
          <w:highlight w:val="yellow"/>
        </w:rPr>
        <w:t>Access the online ethics training platform provided by your institution.</w:t>
      </w:r>
    </w:p>
    <w:p w14:paraId="4C003B14" w14:textId="77777777" w:rsidR="00696BB2" w:rsidRPr="00694BB6" w:rsidRDefault="008D640D" w:rsidP="00696BB2">
      <w:pPr>
        <w:pStyle w:val="ListParagraph"/>
        <w:numPr>
          <w:ilvl w:val="0"/>
          <w:numId w:val="8"/>
        </w:numPr>
        <w:tabs>
          <w:tab w:val="left" w:pos="720"/>
        </w:tabs>
        <w:rPr>
          <w:rFonts w:asciiTheme="minorHAnsi" w:hAnsiTheme="minorHAnsi" w:cstheme="minorHAnsi"/>
          <w:b/>
          <w:bCs/>
          <w:i/>
          <w:sz w:val="20"/>
          <w:szCs w:val="20"/>
          <w:highlight w:val="yellow"/>
        </w:rPr>
      </w:pPr>
      <w:r w:rsidRPr="00694BB6">
        <w:rPr>
          <w:rFonts w:asciiTheme="minorHAnsi" w:hAnsiTheme="minorHAnsi" w:cstheme="minorHAnsi"/>
          <w:color w:val="0D0D0D"/>
          <w:sz w:val="16"/>
          <w:szCs w:val="16"/>
          <w:highlight w:val="yellow"/>
        </w:rPr>
        <w:t>Review the training materials thoroughly.</w:t>
      </w:r>
    </w:p>
    <w:p w14:paraId="40977915" w14:textId="77777777" w:rsidR="00696BB2" w:rsidRPr="00694BB6" w:rsidRDefault="008D640D" w:rsidP="00696BB2">
      <w:pPr>
        <w:pStyle w:val="ListParagraph"/>
        <w:numPr>
          <w:ilvl w:val="0"/>
          <w:numId w:val="8"/>
        </w:numPr>
        <w:tabs>
          <w:tab w:val="left" w:pos="720"/>
        </w:tabs>
        <w:rPr>
          <w:rFonts w:asciiTheme="minorHAnsi" w:hAnsiTheme="minorHAnsi" w:cstheme="minorHAnsi"/>
          <w:b/>
          <w:bCs/>
          <w:i/>
          <w:sz w:val="20"/>
          <w:szCs w:val="20"/>
          <w:highlight w:val="yellow"/>
        </w:rPr>
      </w:pPr>
      <w:r w:rsidRPr="00694BB6">
        <w:rPr>
          <w:rFonts w:asciiTheme="minorHAnsi" w:hAnsiTheme="minorHAnsi" w:cstheme="minorHAnsi"/>
          <w:color w:val="0D0D0D"/>
          <w:sz w:val="16"/>
          <w:szCs w:val="16"/>
          <w:highlight w:val="yellow"/>
        </w:rPr>
        <w:t>Complete any quizzes or assessments included in the training.</w:t>
      </w:r>
    </w:p>
    <w:p w14:paraId="5000780C" w14:textId="77777777" w:rsidR="00696BB2" w:rsidRPr="00694BB6" w:rsidRDefault="008D640D" w:rsidP="00696BB2">
      <w:pPr>
        <w:pStyle w:val="ListParagraph"/>
        <w:numPr>
          <w:ilvl w:val="0"/>
          <w:numId w:val="8"/>
        </w:numPr>
        <w:tabs>
          <w:tab w:val="left" w:pos="720"/>
        </w:tabs>
        <w:rPr>
          <w:rFonts w:asciiTheme="minorHAnsi" w:hAnsiTheme="minorHAnsi" w:cstheme="minorHAnsi"/>
          <w:b/>
          <w:bCs/>
          <w:i/>
          <w:sz w:val="20"/>
          <w:szCs w:val="20"/>
          <w:highlight w:val="yellow"/>
        </w:rPr>
      </w:pPr>
      <w:r w:rsidRPr="00694BB6">
        <w:rPr>
          <w:rFonts w:asciiTheme="minorHAnsi" w:hAnsiTheme="minorHAnsi" w:cstheme="minorHAnsi"/>
          <w:color w:val="0D0D0D"/>
          <w:sz w:val="16"/>
          <w:szCs w:val="16"/>
          <w:highlight w:val="yellow"/>
        </w:rPr>
        <w:t>Submit completion evidence (certificate or screenshot) as required.</w:t>
      </w:r>
    </w:p>
    <w:p w14:paraId="1922EF62" w14:textId="77777777" w:rsidR="00696BB2" w:rsidRDefault="00696BB2" w:rsidP="00696BB2">
      <w:pPr>
        <w:tabs>
          <w:tab w:val="left" w:pos="720"/>
        </w:tabs>
        <w:rPr>
          <w:rFonts w:asciiTheme="minorHAnsi" w:hAnsiTheme="minorHAnsi" w:cstheme="minorHAnsi"/>
          <w:b/>
          <w:bCs/>
          <w:color w:val="0D0D0D"/>
          <w:sz w:val="20"/>
          <w:szCs w:val="20"/>
        </w:rPr>
      </w:pPr>
    </w:p>
    <w:p w14:paraId="4F6C5D1E" w14:textId="77777777" w:rsidR="00696BB2" w:rsidRDefault="008D640D" w:rsidP="00696BB2">
      <w:pPr>
        <w:tabs>
          <w:tab w:val="left" w:pos="720"/>
        </w:tabs>
        <w:rPr>
          <w:rFonts w:asciiTheme="minorHAnsi" w:hAnsiTheme="minorHAnsi" w:cstheme="minorHAnsi"/>
          <w:b/>
          <w:bCs/>
          <w:i/>
          <w:sz w:val="20"/>
          <w:szCs w:val="20"/>
        </w:rPr>
      </w:pPr>
      <w:r w:rsidRPr="00696BB2">
        <w:rPr>
          <w:rFonts w:asciiTheme="minorHAnsi" w:hAnsiTheme="minorHAnsi" w:cstheme="minorHAnsi"/>
          <w:b/>
          <w:bCs/>
          <w:color w:val="0D0D0D"/>
          <w:sz w:val="20"/>
          <w:szCs w:val="20"/>
        </w:rPr>
        <w:t>Define Literature Review Scope</w:t>
      </w:r>
    </w:p>
    <w:p w14:paraId="71FABF31" w14:textId="77777777" w:rsidR="00696BB2" w:rsidRPr="00696BB2" w:rsidRDefault="008D640D" w:rsidP="00696BB2">
      <w:pPr>
        <w:pStyle w:val="ListParagraph"/>
        <w:numPr>
          <w:ilvl w:val="0"/>
          <w:numId w:val="9"/>
        </w:numPr>
        <w:tabs>
          <w:tab w:val="left" w:pos="720"/>
        </w:tabs>
        <w:rPr>
          <w:rFonts w:asciiTheme="minorHAnsi" w:hAnsiTheme="minorHAnsi" w:cstheme="minorHAnsi"/>
          <w:color w:val="0D0D0D"/>
          <w:sz w:val="16"/>
          <w:szCs w:val="16"/>
        </w:rPr>
      </w:pPr>
      <w:r w:rsidRPr="00AF3AF0">
        <w:rPr>
          <w:rFonts w:asciiTheme="minorHAnsi" w:hAnsiTheme="minorHAnsi" w:cstheme="minorHAnsi"/>
          <w:color w:val="0D0D0D"/>
          <w:sz w:val="16"/>
          <w:szCs w:val="16"/>
          <w:highlight w:val="green"/>
        </w:rPr>
        <w:t>Identify key themes: Deep Learning, Predictive Maintenance, IoT vulnerabilities, Cybersecurity (FDIA).</w:t>
      </w:r>
    </w:p>
    <w:p w14:paraId="541C54DA" w14:textId="1FC99295" w:rsidR="00B261FF" w:rsidRPr="00592BA3" w:rsidRDefault="008D640D" w:rsidP="00B261FF">
      <w:pPr>
        <w:pStyle w:val="ListParagraph"/>
        <w:numPr>
          <w:ilvl w:val="0"/>
          <w:numId w:val="9"/>
        </w:numPr>
        <w:tabs>
          <w:tab w:val="left" w:pos="720"/>
        </w:tabs>
        <w:rPr>
          <w:rFonts w:asciiTheme="minorHAnsi" w:hAnsiTheme="minorHAnsi" w:cstheme="minorHAnsi"/>
          <w:b/>
          <w:bCs/>
          <w:i/>
          <w:sz w:val="20"/>
          <w:szCs w:val="20"/>
          <w:highlight w:val="green"/>
        </w:rPr>
      </w:pPr>
      <w:r w:rsidRPr="00592BA3">
        <w:rPr>
          <w:rFonts w:asciiTheme="minorHAnsi" w:hAnsiTheme="minorHAnsi" w:cstheme="minorHAnsi"/>
          <w:color w:val="0D0D0D"/>
          <w:sz w:val="16"/>
          <w:szCs w:val="16"/>
          <w:highlight w:val="green"/>
        </w:rPr>
        <w:lastRenderedPageBreak/>
        <w:t>Draft a list of specific questions your literature review aims to answer.</w:t>
      </w:r>
    </w:p>
    <w:p w14:paraId="0D6C95A2" w14:textId="77777777" w:rsidR="00B261FF" w:rsidRDefault="00B261FF" w:rsidP="00B261FF">
      <w:pPr>
        <w:tabs>
          <w:tab w:val="left" w:pos="720"/>
        </w:tabs>
        <w:rPr>
          <w:rFonts w:asciiTheme="minorHAnsi" w:hAnsiTheme="minorHAnsi" w:cstheme="minorHAnsi"/>
          <w:b/>
          <w:bCs/>
          <w:color w:val="0D0D0D"/>
          <w:sz w:val="20"/>
          <w:szCs w:val="20"/>
        </w:rPr>
      </w:pPr>
    </w:p>
    <w:p w14:paraId="715402D8" w14:textId="77777777" w:rsidR="009436C4" w:rsidRDefault="008D640D" w:rsidP="009436C4">
      <w:pPr>
        <w:tabs>
          <w:tab w:val="left" w:pos="720"/>
        </w:tabs>
        <w:rPr>
          <w:rFonts w:asciiTheme="minorHAnsi" w:hAnsiTheme="minorHAnsi" w:cstheme="minorHAnsi"/>
          <w:b/>
          <w:bCs/>
          <w:i/>
          <w:sz w:val="20"/>
          <w:szCs w:val="20"/>
        </w:rPr>
      </w:pPr>
      <w:r w:rsidRPr="00B261FF">
        <w:rPr>
          <w:rFonts w:asciiTheme="minorHAnsi" w:hAnsiTheme="minorHAnsi" w:cstheme="minorHAnsi"/>
          <w:b/>
          <w:bCs/>
          <w:color w:val="0D0D0D"/>
          <w:sz w:val="20"/>
          <w:szCs w:val="20"/>
        </w:rPr>
        <w:t>Start Collecting Resources</w:t>
      </w:r>
    </w:p>
    <w:p w14:paraId="50BF663B" w14:textId="45591CD1" w:rsidR="008D640D" w:rsidRPr="00F963B8" w:rsidRDefault="008D640D" w:rsidP="009436C4">
      <w:pPr>
        <w:pStyle w:val="ListParagraph"/>
        <w:numPr>
          <w:ilvl w:val="0"/>
          <w:numId w:val="18"/>
        </w:numPr>
        <w:tabs>
          <w:tab w:val="left" w:pos="720"/>
        </w:tabs>
        <w:rPr>
          <w:rFonts w:asciiTheme="minorHAnsi" w:hAnsiTheme="minorHAnsi" w:cstheme="minorHAnsi"/>
          <w:b/>
          <w:bCs/>
          <w:i/>
          <w:sz w:val="20"/>
          <w:szCs w:val="20"/>
          <w:highlight w:val="green"/>
        </w:rPr>
      </w:pPr>
      <w:r w:rsidRPr="00F963B8">
        <w:rPr>
          <w:rFonts w:asciiTheme="minorHAnsi" w:hAnsiTheme="minorHAnsi" w:cstheme="minorHAnsi"/>
          <w:color w:val="0D0D0D"/>
          <w:sz w:val="16"/>
          <w:szCs w:val="16"/>
          <w:highlight w:val="green"/>
        </w:rPr>
        <w:t>Use academic databases (Google Scholar, IEEE Xplore, ScienceDirect) for relevant papers.</w:t>
      </w:r>
    </w:p>
    <w:p w14:paraId="59C1BF32" w14:textId="521B6A8B" w:rsidR="008D640D" w:rsidRPr="00F963B8" w:rsidRDefault="008D640D" w:rsidP="00B261FF">
      <w:pPr>
        <w:pStyle w:val="ListParagraph"/>
        <w:numPr>
          <w:ilvl w:val="0"/>
          <w:numId w:val="10"/>
        </w:numPr>
        <w:spacing w:before="100" w:beforeAutospacing="1" w:after="100" w:afterAutospacing="1"/>
        <w:rPr>
          <w:rFonts w:asciiTheme="minorHAnsi" w:hAnsiTheme="minorHAnsi" w:cstheme="minorHAnsi"/>
          <w:color w:val="0D0D0D"/>
          <w:sz w:val="16"/>
          <w:szCs w:val="16"/>
          <w:highlight w:val="green"/>
        </w:rPr>
      </w:pPr>
      <w:r w:rsidRPr="00F963B8">
        <w:rPr>
          <w:rFonts w:asciiTheme="minorHAnsi" w:hAnsiTheme="minorHAnsi" w:cstheme="minorHAnsi"/>
          <w:color w:val="0D0D0D"/>
          <w:sz w:val="16"/>
          <w:szCs w:val="16"/>
          <w:highlight w:val="green"/>
        </w:rPr>
        <w:t>Save all found articles in a designated folder (digital or physical).</w:t>
      </w:r>
    </w:p>
    <w:p w14:paraId="29D356A8" w14:textId="21AFFF70" w:rsidR="009436C4" w:rsidRPr="00F963B8" w:rsidRDefault="008D640D" w:rsidP="009436C4">
      <w:pPr>
        <w:pStyle w:val="ListParagraph"/>
        <w:numPr>
          <w:ilvl w:val="0"/>
          <w:numId w:val="10"/>
        </w:numPr>
        <w:spacing w:before="100" w:beforeAutospacing="1" w:after="100" w:afterAutospacing="1"/>
        <w:rPr>
          <w:rFonts w:asciiTheme="minorHAnsi" w:hAnsiTheme="minorHAnsi" w:cstheme="minorHAnsi"/>
          <w:color w:val="0D0D0D"/>
          <w:sz w:val="16"/>
          <w:szCs w:val="16"/>
          <w:highlight w:val="green"/>
        </w:rPr>
      </w:pPr>
      <w:r w:rsidRPr="00F963B8">
        <w:rPr>
          <w:rFonts w:asciiTheme="minorHAnsi" w:hAnsiTheme="minorHAnsi" w:cstheme="minorHAnsi"/>
          <w:color w:val="0D0D0D"/>
          <w:sz w:val="16"/>
          <w:szCs w:val="16"/>
          <w:highlight w:val="green"/>
        </w:rPr>
        <w:t>Utilize reference management software (Mendeley, Zotero) to organize references</w:t>
      </w:r>
      <w:r w:rsidR="009436C4" w:rsidRPr="00F963B8">
        <w:rPr>
          <w:rFonts w:asciiTheme="minorHAnsi" w:hAnsiTheme="minorHAnsi" w:cstheme="minorHAnsi"/>
          <w:color w:val="0D0D0D"/>
          <w:sz w:val="16"/>
          <w:szCs w:val="16"/>
          <w:highlight w:val="green"/>
        </w:rPr>
        <w:t>.</w:t>
      </w:r>
    </w:p>
    <w:p w14:paraId="3A9494CA" w14:textId="77777777" w:rsidR="009436C4" w:rsidRDefault="008D640D" w:rsidP="009436C4">
      <w:pPr>
        <w:spacing w:before="100" w:beforeAutospacing="1" w:after="100" w:afterAutospacing="1"/>
        <w:rPr>
          <w:rFonts w:asciiTheme="minorHAnsi" w:hAnsiTheme="minorHAnsi" w:cstheme="minorHAnsi"/>
          <w:b/>
          <w:bCs/>
          <w:color w:val="0D0D0D"/>
          <w:sz w:val="20"/>
          <w:szCs w:val="20"/>
        </w:rPr>
      </w:pPr>
      <w:r w:rsidRPr="009436C4">
        <w:rPr>
          <w:rFonts w:asciiTheme="minorHAnsi" w:hAnsiTheme="minorHAnsi" w:cstheme="minorHAnsi"/>
          <w:b/>
          <w:bCs/>
          <w:color w:val="0D0D0D"/>
          <w:sz w:val="20"/>
          <w:szCs w:val="20"/>
        </w:rPr>
        <w:t>Organize Findings and Notes</w:t>
      </w:r>
      <w:r w:rsidR="009436C4" w:rsidRPr="009436C4">
        <w:rPr>
          <w:rFonts w:asciiTheme="minorHAnsi" w:hAnsiTheme="minorHAnsi" w:cstheme="minorHAnsi"/>
          <w:b/>
          <w:bCs/>
          <w:color w:val="0D0D0D"/>
          <w:sz w:val="20"/>
          <w:szCs w:val="20"/>
        </w:rPr>
        <w:t>:</w:t>
      </w:r>
    </w:p>
    <w:p w14:paraId="093E1A92" w14:textId="77777777" w:rsidR="009436C4" w:rsidRPr="00F963B8" w:rsidRDefault="008D640D" w:rsidP="009436C4">
      <w:pPr>
        <w:pStyle w:val="ListParagraph"/>
        <w:numPr>
          <w:ilvl w:val="0"/>
          <w:numId w:val="16"/>
        </w:numPr>
        <w:spacing w:before="100" w:beforeAutospacing="1" w:after="100" w:afterAutospacing="1"/>
        <w:rPr>
          <w:rFonts w:asciiTheme="minorHAnsi" w:hAnsiTheme="minorHAnsi" w:cstheme="minorHAnsi"/>
          <w:b/>
          <w:bCs/>
          <w:color w:val="0D0D0D"/>
          <w:sz w:val="20"/>
          <w:szCs w:val="20"/>
          <w:highlight w:val="green"/>
        </w:rPr>
      </w:pPr>
      <w:r w:rsidRPr="00F963B8">
        <w:rPr>
          <w:rFonts w:asciiTheme="minorHAnsi" w:hAnsiTheme="minorHAnsi" w:cstheme="minorHAnsi"/>
          <w:color w:val="0D0D0D"/>
          <w:sz w:val="16"/>
          <w:szCs w:val="16"/>
          <w:highlight w:val="green"/>
        </w:rPr>
        <w:t>Create a digital notebook (OneNote, Evernote) for summarizing and annotating articles.</w:t>
      </w:r>
    </w:p>
    <w:p w14:paraId="55554442" w14:textId="339F81AA" w:rsidR="00B261FF" w:rsidRPr="00F963B8" w:rsidRDefault="008D640D" w:rsidP="009436C4">
      <w:pPr>
        <w:pStyle w:val="ListParagraph"/>
        <w:numPr>
          <w:ilvl w:val="0"/>
          <w:numId w:val="16"/>
        </w:numPr>
        <w:spacing w:before="100" w:beforeAutospacing="1" w:after="100" w:afterAutospacing="1"/>
        <w:rPr>
          <w:rFonts w:asciiTheme="minorHAnsi" w:hAnsiTheme="minorHAnsi" w:cstheme="minorHAnsi"/>
          <w:b/>
          <w:bCs/>
          <w:color w:val="0D0D0D"/>
          <w:sz w:val="20"/>
          <w:szCs w:val="20"/>
          <w:highlight w:val="green"/>
        </w:rPr>
      </w:pPr>
      <w:r w:rsidRPr="00F963B8">
        <w:rPr>
          <w:rFonts w:asciiTheme="minorHAnsi" w:hAnsiTheme="minorHAnsi" w:cstheme="minorHAnsi"/>
          <w:color w:val="0D0D0D"/>
          <w:sz w:val="16"/>
          <w:szCs w:val="16"/>
          <w:highlight w:val="green"/>
        </w:rPr>
        <w:t>Categorize notes by theme for easy retrieval.</w:t>
      </w:r>
    </w:p>
    <w:p w14:paraId="75A358CF" w14:textId="3CFCE070" w:rsidR="00B261FF" w:rsidRDefault="008D640D" w:rsidP="00B261FF">
      <w:pPr>
        <w:spacing w:before="100" w:beforeAutospacing="1" w:after="100" w:afterAutospacing="1"/>
        <w:rPr>
          <w:rFonts w:asciiTheme="minorHAnsi" w:hAnsiTheme="minorHAnsi" w:cstheme="minorHAnsi"/>
          <w:b/>
          <w:bCs/>
          <w:color w:val="0D0D0D"/>
          <w:sz w:val="20"/>
          <w:szCs w:val="20"/>
        </w:rPr>
      </w:pPr>
      <w:r w:rsidRPr="00B261FF">
        <w:rPr>
          <w:rFonts w:asciiTheme="minorHAnsi" w:hAnsiTheme="minorHAnsi" w:cstheme="minorHAnsi"/>
          <w:b/>
          <w:bCs/>
          <w:color w:val="0D0D0D"/>
          <w:sz w:val="20"/>
          <w:szCs w:val="20"/>
        </w:rPr>
        <w:t>Begin Summarizing Key Literature</w:t>
      </w:r>
      <w:r w:rsidR="008428E3">
        <w:rPr>
          <w:rFonts w:asciiTheme="minorHAnsi" w:hAnsiTheme="minorHAnsi" w:cstheme="minorHAnsi"/>
          <w:b/>
          <w:bCs/>
          <w:color w:val="0D0D0D"/>
          <w:sz w:val="20"/>
          <w:szCs w:val="20"/>
        </w:rPr>
        <w:t>:</w:t>
      </w:r>
    </w:p>
    <w:p w14:paraId="314D0D25" w14:textId="3401CB88" w:rsidR="00B261FF" w:rsidRPr="00A406DF" w:rsidRDefault="008D640D" w:rsidP="009436C4">
      <w:pPr>
        <w:pStyle w:val="ListParagraph"/>
        <w:numPr>
          <w:ilvl w:val="0"/>
          <w:numId w:val="15"/>
        </w:numPr>
        <w:spacing w:before="100" w:beforeAutospacing="1" w:after="100" w:afterAutospacing="1"/>
        <w:rPr>
          <w:rFonts w:asciiTheme="minorHAnsi" w:hAnsiTheme="minorHAnsi" w:cstheme="minorHAnsi"/>
          <w:b/>
          <w:bCs/>
          <w:color w:val="0D0D0D"/>
          <w:sz w:val="20"/>
          <w:szCs w:val="20"/>
          <w:highlight w:val="green"/>
        </w:rPr>
      </w:pPr>
      <w:r w:rsidRPr="00A406DF">
        <w:rPr>
          <w:rFonts w:asciiTheme="minorHAnsi" w:hAnsiTheme="minorHAnsi" w:cstheme="minorHAnsi"/>
          <w:color w:val="0D0D0D"/>
          <w:sz w:val="16"/>
          <w:szCs w:val="16"/>
          <w:highlight w:val="green"/>
        </w:rPr>
        <w:t>Select 5-10 initial papers/articles for in-depth reading.</w:t>
      </w:r>
    </w:p>
    <w:p w14:paraId="58D12ABE" w14:textId="77777777" w:rsidR="00B261FF" w:rsidRPr="00F8462D" w:rsidRDefault="008D640D" w:rsidP="009436C4">
      <w:pPr>
        <w:pStyle w:val="ListParagraph"/>
        <w:numPr>
          <w:ilvl w:val="0"/>
          <w:numId w:val="15"/>
        </w:numPr>
        <w:spacing w:before="100" w:beforeAutospacing="1" w:after="100" w:afterAutospacing="1"/>
        <w:rPr>
          <w:rFonts w:asciiTheme="minorHAnsi" w:hAnsiTheme="minorHAnsi" w:cstheme="minorHAnsi"/>
          <w:color w:val="0D0D0D"/>
          <w:sz w:val="16"/>
          <w:szCs w:val="16"/>
          <w:highlight w:val="green"/>
        </w:rPr>
      </w:pPr>
      <w:r w:rsidRPr="00F8462D">
        <w:rPr>
          <w:rFonts w:asciiTheme="minorHAnsi" w:hAnsiTheme="minorHAnsi" w:cstheme="minorHAnsi"/>
          <w:color w:val="0D0D0D"/>
          <w:sz w:val="16"/>
          <w:szCs w:val="16"/>
          <w:highlight w:val="green"/>
        </w:rPr>
        <w:t>Write a summary for each selected paper, focusing on methodology, findings, and relevance to your project.</w:t>
      </w:r>
    </w:p>
    <w:p w14:paraId="5DF987F1" w14:textId="25D789E0" w:rsidR="00FC0588" w:rsidRPr="00F8462D" w:rsidRDefault="008D640D" w:rsidP="009436C4">
      <w:pPr>
        <w:pStyle w:val="ListParagraph"/>
        <w:numPr>
          <w:ilvl w:val="0"/>
          <w:numId w:val="15"/>
        </w:numPr>
        <w:spacing w:before="100" w:beforeAutospacing="1" w:after="100" w:afterAutospacing="1"/>
        <w:rPr>
          <w:rFonts w:asciiTheme="minorHAnsi" w:hAnsiTheme="minorHAnsi" w:cstheme="minorHAnsi"/>
          <w:color w:val="0D0D0D"/>
          <w:sz w:val="16"/>
          <w:szCs w:val="16"/>
          <w:highlight w:val="green"/>
        </w:rPr>
      </w:pPr>
      <w:r w:rsidRPr="00F8462D">
        <w:rPr>
          <w:rFonts w:asciiTheme="minorHAnsi" w:hAnsiTheme="minorHAnsi" w:cstheme="minorHAnsi"/>
          <w:color w:val="0D0D0D"/>
          <w:sz w:val="16"/>
          <w:szCs w:val="16"/>
          <w:highlight w:val="green"/>
        </w:rPr>
        <w:t>Identify gaps in the literature that your project could address.</w:t>
      </w:r>
    </w:p>
    <w:p w14:paraId="54D4BDB6" w14:textId="77777777" w:rsidR="00B261FF" w:rsidRPr="00B261FF" w:rsidRDefault="00B261FF" w:rsidP="00B261FF">
      <w:pPr>
        <w:spacing w:before="100" w:beforeAutospacing="1" w:after="100" w:afterAutospacing="1"/>
        <w:rPr>
          <w:rFonts w:asciiTheme="minorHAnsi" w:hAnsiTheme="minorHAnsi" w:cstheme="minorHAnsi"/>
          <w:color w:val="0D0D0D"/>
          <w:sz w:val="16"/>
          <w:szCs w:val="16"/>
        </w:rPr>
      </w:pPr>
    </w:p>
    <w:p w14:paraId="21AC2CAC" w14:textId="77777777" w:rsidR="004212FE" w:rsidRPr="001E0D2D" w:rsidRDefault="00A56E2C" w:rsidP="004212FE">
      <w:pPr>
        <w:spacing w:before="100" w:beforeAutospacing="1" w:after="100" w:afterAutospacing="1"/>
        <w:rPr>
          <w:rFonts w:asciiTheme="minorHAnsi" w:hAnsiTheme="minorHAnsi" w:cstheme="minorHAnsi"/>
          <w:b/>
          <w:color w:val="0D0D0D"/>
          <w:sz w:val="20"/>
          <w:szCs w:val="20"/>
        </w:rPr>
      </w:pPr>
      <w:r w:rsidRPr="001E0D2D">
        <w:rPr>
          <w:rFonts w:asciiTheme="minorHAnsi" w:hAnsiTheme="minorHAnsi" w:cstheme="minorHAnsi"/>
          <w:b/>
          <w:bCs/>
          <w:color w:val="0D0D0D"/>
          <w:sz w:val="22"/>
          <w:szCs w:val="22"/>
        </w:rPr>
        <w:t>Week 4: Literature Review Deep Dive</w:t>
      </w:r>
      <w:r w:rsidR="004212FE" w:rsidRPr="001E0D2D">
        <w:rPr>
          <w:rFonts w:asciiTheme="minorHAnsi" w:hAnsiTheme="minorHAnsi" w:cstheme="minorHAnsi"/>
          <w:b/>
          <w:color w:val="0D0D0D"/>
          <w:sz w:val="20"/>
          <w:szCs w:val="20"/>
        </w:rPr>
        <w:t xml:space="preserve"> </w:t>
      </w:r>
    </w:p>
    <w:p w14:paraId="2E1BEF6F" w14:textId="77777777" w:rsidR="008428E3" w:rsidRDefault="00A56E2C" w:rsidP="008428E3">
      <w:pPr>
        <w:spacing w:before="100" w:beforeAutospacing="1" w:after="100" w:afterAutospacing="1"/>
        <w:rPr>
          <w:rFonts w:asciiTheme="minorHAnsi" w:hAnsiTheme="minorHAnsi" w:cstheme="minorHAnsi"/>
          <w:i/>
          <w:color w:val="0D0D0D"/>
          <w:sz w:val="20"/>
          <w:szCs w:val="20"/>
        </w:rPr>
      </w:pPr>
      <w:r w:rsidRPr="001E0D2D">
        <w:rPr>
          <w:rFonts w:asciiTheme="minorHAnsi" w:hAnsiTheme="minorHAnsi" w:cstheme="minorHAnsi"/>
          <w:i/>
          <w:color w:val="0D0D0D"/>
          <w:sz w:val="20"/>
          <w:szCs w:val="20"/>
        </w:rPr>
        <w:t>Extend literature review focusing on deep learning techniques and IoT sensor vulnerabilities.</w:t>
      </w:r>
    </w:p>
    <w:p w14:paraId="3C7F33D9" w14:textId="4C3AF94F" w:rsidR="008428E3" w:rsidRDefault="008428E3" w:rsidP="008428E3">
      <w:pPr>
        <w:spacing w:before="100" w:beforeAutospacing="1" w:after="100" w:afterAutospacing="1"/>
        <w:rPr>
          <w:rFonts w:asciiTheme="minorHAnsi" w:hAnsiTheme="minorHAnsi" w:cstheme="minorHAnsi"/>
          <w:b/>
          <w:bCs/>
          <w:iCs/>
          <w:color w:val="0D0D0D"/>
          <w:sz w:val="20"/>
          <w:szCs w:val="20"/>
        </w:rPr>
      </w:pPr>
      <w:r w:rsidRPr="008428E3">
        <w:rPr>
          <w:rFonts w:asciiTheme="minorHAnsi" w:hAnsiTheme="minorHAnsi" w:cstheme="minorHAnsi"/>
          <w:b/>
          <w:bCs/>
          <w:iCs/>
          <w:color w:val="0D0D0D"/>
          <w:sz w:val="20"/>
          <w:szCs w:val="20"/>
        </w:rPr>
        <w:t xml:space="preserve">Search for Sources on DL Techniques in </w:t>
      </w:r>
      <w:proofErr w:type="spellStart"/>
      <w:r w:rsidRPr="008428E3">
        <w:rPr>
          <w:rFonts w:asciiTheme="minorHAnsi" w:hAnsiTheme="minorHAnsi" w:cstheme="minorHAnsi"/>
          <w:b/>
          <w:bCs/>
          <w:iCs/>
          <w:color w:val="0D0D0D"/>
          <w:sz w:val="20"/>
          <w:szCs w:val="20"/>
        </w:rPr>
        <w:t>Pd</w:t>
      </w:r>
      <w:r>
        <w:rPr>
          <w:rFonts w:asciiTheme="minorHAnsi" w:hAnsiTheme="minorHAnsi" w:cstheme="minorHAnsi"/>
          <w:b/>
          <w:bCs/>
          <w:iCs/>
          <w:color w:val="0D0D0D"/>
          <w:sz w:val="20"/>
          <w:szCs w:val="20"/>
        </w:rPr>
        <w:t>M</w:t>
      </w:r>
      <w:proofErr w:type="spellEnd"/>
      <w:r>
        <w:rPr>
          <w:rFonts w:asciiTheme="minorHAnsi" w:hAnsiTheme="minorHAnsi" w:cstheme="minorHAnsi"/>
          <w:b/>
          <w:bCs/>
          <w:iCs/>
          <w:color w:val="0D0D0D"/>
          <w:sz w:val="20"/>
          <w:szCs w:val="20"/>
        </w:rPr>
        <w:t>:</w:t>
      </w:r>
    </w:p>
    <w:p w14:paraId="0FCEB964" w14:textId="77777777" w:rsidR="008428E3" w:rsidRPr="00530174" w:rsidRDefault="007703F8" w:rsidP="008428E3">
      <w:pPr>
        <w:pStyle w:val="ListParagraph"/>
        <w:numPr>
          <w:ilvl w:val="0"/>
          <w:numId w:val="21"/>
        </w:numPr>
        <w:spacing w:before="100" w:beforeAutospacing="1" w:after="100" w:afterAutospacing="1"/>
        <w:rPr>
          <w:rFonts w:asciiTheme="minorHAnsi" w:hAnsiTheme="minorHAnsi" w:cstheme="minorHAnsi"/>
          <w:b/>
          <w:bCs/>
          <w:iCs/>
          <w:color w:val="0D0D0D"/>
          <w:sz w:val="16"/>
          <w:szCs w:val="16"/>
          <w:highlight w:val="green"/>
        </w:rPr>
      </w:pPr>
      <w:r w:rsidRPr="00530174">
        <w:rPr>
          <w:rFonts w:asciiTheme="minorHAnsi" w:hAnsiTheme="minorHAnsi" w:cstheme="minorHAnsi"/>
          <w:color w:val="0D0D0D"/>
          <w:sz w:val="16"/>
          <w:szCs w:val="16"/>
          <w:highlight w:val="green"/>
        </w:rPr>
        <w:t>Use academic databases to find articles on deep learning applications in predictive maintenance.</w:t>
      </w:r>
    </w:p>
    <w:p w14:paraId="23F56EFC" w14:textId="77777777" w:rsidR="008428E3" w:rsidRPr="00530174" w:rsidRDefault="007703F8" w:rsidP="008428E3">
      <w:pPr>
        <w:pStyle w:val="ListParagraph"/>
        <w:numPr>
          <w:ilvl w:val="0"/>
          <w:numId w:val="21"/>
        </w:numPr>
        <w:spacing w:before="100" w:beforeAutospacing="1" w:after="100" w:afterAutospacing="1"/>
        <w:rPr>
          <w:rFonts w:asciiTheme="minorHAnsi" w:hAnsiTheme="minorHAnsi" w:cstheme="minorHAnsi"/>
          <w:b/>
          <w:bCs/>
          <w:iCs/>
          <w:color w:val="0D0D0D"/>
          <w:sz w:val="16"/>
          <w:szCs w:val="16"/>
          <w:highlight w:val="green"/>
        </w:rPr>
      </w:pPr>
      <w:r w:rsidRPr="00530174">
        <w:rPr>
          <w:rFonts w:asciiTheme="minorHAnsi" w:hAnsiTheme="minorHAnsi" w:cstheme="minorHAnsi"/>
          <w:color w:val="0D0D0D"/>
          <w:sz w:val="16"/>
          <w:szCs w:val="16"/>
          <w:highlight w:val="green"/>
        </w:rPr>
        <w:t xml:space="preserve">Look for research papers detailing the use of LSTM, GRU, CNN, HDL, and other advanced DL methods in </w:t>
      </w:r>
      <w:proofErr w:type="spellStart"/>
      <w:r w:rsidRPr="00530174">
        <w:rPr>
          <w:rFonts w:asciiTheme="minorHAnsi" w:hAnsiTheme="minorHAnsi" w:cstheme="minorHAnsi"/>
          <w:color w:val="0D0D0D"/>
          <w:sz w:val="16"/>
          <w:szCs w:val="16"/>
          <w:highlight w:val="green"/>
        </w:rPr>
        <w:t>PdM</w:t>
      </w:r>
      <w:proofErr w:type="spellEnd"/>
      <w:r w:rsidR="008428E3" w:rsidRPr="00530174">
        <w:rPr>
          <w:rFonts w:asciiTheme="minorHAnsi" w:hAnsiTheme="minorHAnsi" w:cstheme="minorHAnsi"/>
          <w:color w:val="0D0D0D"/>
          <w:sz w:val="16"/>
          <w:szCs w:val="16"/>
          <w:highlight w:val="green"/>
        </w:rPr>
        <w:t>.</w:t>
      </w:r>
    </w:p>
    <w:p w14:paraId="778431CF" w14:textId="20B39204" w:rsidR="007703F8" w:rsidRPr="00530174" w:rsidRDefault="008428E3" w:rsidP="008428E3">
      <w:pPr>
        <w:pStyle w:val="ListParagraph"/>
        <w:numPr>
          <w:ilvl w:val="0"/>
          <w:numId w:val="21"/>
        </w:numPr>
        <w:spacing w:before="100" w:beforeAutospacing="1" w:after="100" w:afterAutospacing="1"/>
        <w:rPr>
          <w:rFonts w:asciiTheme="minorHAnsi" w:hAnsiTheme="minorHAnsi" w:cstheme="minorHAnsi"/>
          <w:b/>
          <w:bCs/>
          <w:iCs/>
          <w:color w:val="0D0D0D"/>
          <w:sz w:val="16"/>
          <w:szCs w:val="16"/>
          <w:highlight w:val="green"/>
        </w:rPr>
      </w:pPr>
      <w:r w:rsidRPr="00530174">
        <w:rPr>
          <w:rFonts w:asciiTheme="minorHAnsi" w:hAnsiTheme="minorHAnsi" w:cstheme="minorHAnsi"/>
          <w:iCs/>
          <w:color w:val="0D0D0D"/>
          <w:sz w:val="16"/>
          <w:szCs w:val="16"/>
          <w:highlight w:val="green"/>
        </w:rPr>
        <w:t>S</w:t>
      </w:r>
      <w:r w:rsidR="007703F8" w:rsidRPr="00530174">
        <w:rPr>
          <w:rFonts w:asciiTheme="minorHAnsi" w:hAnsiTheme="minorHAnsi" w:cstheme="minorHAnsi"/>
          <w:color w:val="0D0D0D"/>
          <w:sz w:val="16"/>
          <w:szCs w:val="16"/>
          <w:highlight w:val="green"/>
        </w:rPr>
        <w:t xml:space="preserve">ave and </w:t>
      </w:r>
      <w:r w:rsidRPr="00530174">
        <w:rPr>
          <w:rFonts w:asciiTheme="minorHAnsi" w:hAnsiTheme="minorHAnsi" w:cstheme="minorHAnsi"/>
          <w:color w:val="0D0D0D"/>
          <w:sz w:val="16"/>
          <w:szCs w:val="16"/>
          <w:highlight w:val="green"/>
        </w:rPr>
        <w:t>catalogue</w:t>
      </w:r>
      <w:r w:rsidR="007703F8" w:rsidRPr="00530174">
        <w:rPr>
          <w:rFonts w:asciiTheme="minorHAnsi" w:hAnsiTheme="minorHAnsi" w:cstheme="minorHAnsi"/>
          <w:color w:val="0D0D0D"/>
          <w:sz w:val="16"/>
          <w:szCs w:val="16"/>
          <w:highlight w:val="green"/>
        </w:rPr>
        <w:t xml:space="preserve"> the articles for in-depth review.</w:t>
      </w:r>
    </w:p>
    <w:p w14:paraId="6D5BB53A" w14:textId="0D7B36A0" w:rsidR="008428E3" w:rsidRPr="008428E3" w:rsidRDefault="007703F8" w:rsidP="007703F8">
      <w:pPr>
        <w:rPr>
          <w:rFonts w:asciiTheme="minorHAnsi" w:hAnsiTheme="minorHAnsi" w:cstheme="minorHAnsi"/>
          <w:b/>
          <w:bCs/>
          <w:color w:val="0D0D0D"/>
          <w:sz w:val="20"/>
          <w:szCs w:val="20"/>
        </w:rPr>
      </w:pPr>
      <w:r w:rsidRPr="008428E3">
        <w:rPr>
          <w:rFonts w:asciiTheme="minorHAnsi" w:hAnsiTheme="minorHAnsi" w:cstheme="minorHAnsi"/>
          <w:b/>
          <w:bCs/>
          <w:color w:val="0D0D0D"/>
          <w:sz w:val="20"/>
          <w:szCs w:val="20"/>
        </w:rPr>
        <w:t xml:space="preserve">Identify and </w:t>
      </w:r>
      <w:r w:rsidR="008428E3" w:rsidRPr="008428E3">
        <w:rPr>
          <w:rFonts w:asciiTheme="minorHAnsi" w:hAnsiTheme="minorHAnsi" w:cstheme="minorHAnsi"/>
          <w:b/>
          <w:bCs/>
          <w:color w:val="0D0D0D"/>
          <w:sz w:val="20"/>
          <w:szCs w:val="20"/>
        </w:rPr>
        <w:t>Analyse</w:t>
      </w:r>
      <w:r w:rsidRPr="008428E3">
        <w:rPr>
          <w:rFonts w:asciiTheme="minorHAnsi" w:hAnsiTheme="minorHAnsi" w:cstheme="minorHAnsi"/>
          <w:b/>
          <w:bCs/>
          <w:color w:val="0D0D0D"/>
          <w:sz w:val="20"/>
          <w:szCs w:val="20"/>
        </w:rPr>
        <w:t xml:space="preserve"> Case Studies or Examples</w:t>
      </w:r>
      <w:r w:rsidR="008428E3">
        <w:rPr>
          <w:rFonts w:asciiTheme="minorHAnsi" w:hAnsiTheme="minorHAnsi" w:cstheme="minorHAnsi"/>
          <w:b/>
          <w:bCs/>
          <w:color w:val="0D0D0D"/>
          <w:sz w:val="20"/>
          <w:szCs w:val="20"/>
        </w:rPr>
        <w:t>:</w:t>
      </w:r>
    </w:p>
    <w:p w14:paraId="17C4E4C7" w14:textId="77777777" w:rsidR="008428E3" w:rsidRPr="00F0339B" w:rsidRDefault="007703F8" w:rsidP="008428E3">
      <w:pPr>
        <w:pStyle w:val="ListParagraph"/>
        <w:numPr>
          <w:ilvl w:val="0"/>
          <w:numId w:val="22"/>
        </w:numPr>
        <w:rPr>
          <w:rFonts w:asciiTheme="minorHAnsi" w:hAnsiTheme="minorHAnsi" w:cstheme="minorHAnsi"/>
          <w:color w:val="0D0D0D"/>
          <w:sz w:val="16"/>
          <w:szCs w:val="16"/>
        </w:rPr>
      </w:pPr>
      <w:r w:rsidRPr="00605418">
        <w:rPr>
          <w:rFonts w:asciiTheme="minorHAnsi" w:hAnsiTheme="minorHAnsi" w:cstheme="minorHAnsi"/>
          <w:color w:val="0D0D0D"/>
          <w:sz w:val="16"/>
          <w:szCs w:val="16"/>
          <w:highlight w:val="green"/>
        </w:rPr>
        <w:t xml:space="preserve">Locate case studies or real-world examples where DL techniques were applied in </w:t>
      </w:r>
      <w:proofErr w:type="spellStart"/>
      <w:r w:rsidRPr="00605418">
        <w:rPr>
          <w:rFonts w:asciiTheme="minorHAnsi" w:hAnsiTheme="minorHAnsi" w:cstheme="minorHAnsi"/>
          <w:color w:val="0D0D0D"/>
          <w:sz w:val="16"/>
          <w:szCs w:val="16"/>
          <w:highlight w:val="green"/>
        </w:rPr>
        <w:t>PdM</w:t>
      </w:r>
      <w:proofErr w:type="spellEnd"/>
      <w:r w:rsidRPr="00605418">
        <w:rPr>
          <w:rFonts w:asciiTheme="minorHAnsi" w:hAnsiTheme="minorHAnsi" w:cstheme="minorHAnsi"/>
          <w:color w:val="0D0D0D"/>
          <w:sz w:val="16"/>
          <w:szCs w:val="16"/>
          <w:highlight w:val="green"/>
        </w:rPr>
        <w:t>.</w:t>
      </w:r>
    </w:p>
    <w:p w14:paraId="633FBB33" w14:textId="5D63FF1F" w:rsidR="007703F8" w:rsidRPr="00605418" w:rsidRDefault="008428E3" w:rsidP="008428E3">
      <w:pPr>
        <w:pStyle w:val="ListParagraph"/>
        <w:numPr>
          <w:ilvl w:val="0"/>
          <w:numId w:val="22"/>
        </w:numPr>
        <w:rPr>
          <w:rFonts w:asciiTheme="minorHAnsi" w:hAnsiTheme="minorHAnsi" w:cstheme="minorHAnsi"/>
          <w:color w:val="0D0D0D"/>
          <w:sz w:val="16"/>
          <w:szCs w:val="16"/>
          <w:highlight w:val="green"/>
        </w:rPr>
      </w:pPr>
      <w:r w:rsidRPr="00605418">
        <w:rPr>
          <w:rFonts w:asciiTheme="minorHAnsi" w:hAnsiTheme="minorHAnsi" w:cstheme="minorHAnsi"/>
          <w:color w:val="0D0D0D"/>
          <w:sz w:val="16"/>
          <w:szCs w:val="16"/>
          <w:highlight w:val="green"/>
        </w:rPr>
        <w:t>Analyse</w:t>
      </w:r>
      <w:r w:rsidR="007703F8" w:rsidRPr="00605418">
        <w:rPr>
          <w:rFonts w:asciiTheme="minorHAnsi" w:hAnsiTheme="minorHAnsi" w:cstheme="minorHAnsi"/>
          <w:color w:val="0D0D0D"/>
          <w:sz w:val="16"/>
          <w:szCs w:val="16"/>
          <w:highlight w:val="green"/>
        </w:rPr>
        <w:t xml:space="preserve"> the selected case studies to understand the context, implementation, results, and limitations of the DL applications.</w:t>
      </w:r>
    </w:p>
    <w:p w14:paraId="6FC37881" w14:textId="77777777" w:rsidR="008428E3" w:rsidRDefault="008428E3" w:rsidP="007703F8">
      <w:pPr>
        <w:rPr>
          <w:rFonts w:asciiTheme="minorHAnsi" w:hAnsiTheme="minorHAnsi" w:cstheme="minorHAnsi"/>
          <w:color w:val="0D0D0D"/>
          <w:sz w:val="20"/>
          <w:szCs w:val="20"/>
        </w:rPr>
      </w:pPr>
    </w:p>
    <w:p w14:paraId="226D4DE7" w14:textId="77777777" w:rsidR="008428E3" w:rsidRDefault="007703F8" w:rsidP="007703F8">
      <w:pPr>
        <w:rPr>
          <w:rFonts w:asciiTheme="minorHAnsi" w:hAnsiTheme="minorHAnsi" w:cstheme="minorHAnsi"/>
          <w:b/>
          <w:bCs/>
          <w:color w:val="0D0D0D"/>
          <w:sz w:val="20"/>
          <w:szCs w:val="20"/>
        </w:rPr>
      </w:pPr>
      <w:r w:rsidRPr="008428E3">
        <w:rPr>
          <w:rFonts w:asciiTheme="minorHAnsi" w:hAnsiTheme="minorHAnsi" w:cstheme="minorHAnsi"/>
          <w:b/>
          <w:bCs/>
          <w:color w:val="0D0D0D"/>
          <w:sz w:val="20"/>
          <w:szCs w:val="20"/>
        </w:rPr>
        <w:t>Research on IoT Sensor Vulnerabilities</w:t>
      </w:r>
    </w:p>
    <w:p w14:paraId="30F0FD32" w14:textId="77777777" w:rsidR="008428E3" w:rsidRPr="00605418" w:rsidRDefault="007703F8" w:rsidP="0074614C">
      <w:pPr>
        <w:pStyle w:val="ListParagraph"/>
        <w:numPr>
          <w:ilvl w:val="0"/>
          <w:numId w:val="23"/>
        </w:numPr>
        <w:rPr>
          <w:rFonts w:asciiTheme="minorHAnsi" w:hAnsiTheme="minorHAnsi" w:cstheme="minorHAnsi"/>
          <w:b/>
          <w:bCs/>
          <w:color w:val="0D0D0D"/>
          <w:sz w:val="16"/>
          <w:szCs w:val="16"/>
          <w:highlight w:val="green"/>
        </w:rPr>
      </w:pPr>
      <w:r w:rsidRPr="00605418">
        <w:rPr>
          <w:rFonts w:asciiTheme="minorHAnsi" w:hAnsiTheme="minorHAnsi" w:cstheme="minorHAnsi"/>
          <w:color w:val="0D0D0D"/>
          <w:sz w:val="16"/>
          <w:szCs w:val="16"/>
          <w:highlight w:val="green"/>
        </w:rPr>
        <w:t>Find and review articles focusing on vulnerabilities of IoT sensors, especially in industrial settings.</w:t>
      </w:r>
    </w:p>
    <w:p w14:paraId="2DA9DF34" w14:textId="77777777" w:rsidR="008428E3" w:rsidRPr="00605418" w:rsidRDefault="007703F8" w:rsidP="0074614C">
      <w:pPr>
        <w:pStyle w:val="ListParagraph"/>
        <w:numPr>
          <w:ilvl w:val="0"/>
          <w:numId w:val="23"/>
        </w:numPr>
        <w:rPr>
          <w:rFonts w:asciiTheme="minorHAnsi" w:hAnsiTheme="minorHAnsi" w:cstheme="minorHAnsi"/>
          <w:b/>
          <w:bCs/>
          <w:color w:val="0D0D0D"/>
          <w:sz w:val="16"/>
          <w:szCs w:val="16"/>
          <w:highlight w:val="green"/>
        </w:rPr>
      </w:pPr>
      <w:r w:rsidRPr="00605418">
        <w:rPr>
          <w:rFonts w:asciiTheme="minorHAnsi" w:hAnsiTheme="minorHAnsi" w:cstheme="minorHAnsi"/>
          <w:color w:val="0D0D0D"/>
          <w:sz w:val="16"/>
          <w:szCs w:val="16"/>
          <w:highlight w:val="green"/>
        </w:rPr>
        <w:t xml:space="preserve">Pay particular attention to studies that discuss the implications of FDIA on IoT and </w:t>
      </w:r>
      <w:proofErr w:type="spellStart"/>
      <w:r w:rsidRPr="00605418">
        <w:rPr>
          <w:rFonts w:asciiTheme="minorHAnsi" w:hAnsiTheme="minorHAnsi" w:cstheme="minorHAnsi"/>
          <w:color w:val="0D0D0D"/>
          <w:sz w:val="16"/>
          <w:szCs w:val="16"/>
          <w:highlight w:val="green"/>
        </w:rPr>
        <w:t>PdM</w:t>
      </w:r>
      <w:proofErr w:type="spellEnd"/>
      <w:r w:rsidRPr="00605418">
        <w:rPr>
          <w:rFonts w:asciiTheme="minorHAnsi" w:hAnsiTheme="minorHAnsi" w:cstheme="minorHAnsi"/>
          <w:color w:val="0D0D0D"/>
          <w:sz w:val="16"/>
          <w:szCs w:val="16"/>
          <w:highlight w:val="green"/>
        </w:rPr>
        <w:t xml:space="preserve"> systems.</w:t>
      </w:r>
    </w:p>
    <w:p w14:paraId="25545602" w14:textId="77777777" w:rsidR="008428E3" w:rsidRDefault="008428E3" w:rsidP="007703F8">
      <w:pPr>
        <w:rPr>
          <w:rFonts w:asciiTheme="minorHAnsi" w:hAnsiTheme="minorHAnsi" w:cstheme="minorHAnsi"/>
          <w:b/>
          <w:bCs/>
          <w:color w:val="0D0D0D"/>
          <w:sz w:val="20"/>
          <w:szCs w:val="20"/>
        </w:rPr>
      </w:pPr>
    </w:p>
    <w:p w14:paraId="3920DD90" w14:textId="77777777" w:rsidR="008428E3" w:rsidRPr="008428E3" w:rsidRDefault="007703F8" w:rsidP="007703F8">
      <w:pPr>
        <w:rPr>
          <w:rFonts w:asciiTheme="minorHAnsi" w:hAnsiTheme="minorHAnsi" w:cstheme="minorHAnsi"/>
          <w:b/>
          <w:bCs/>
          <w:color w:val="0D0D0D"/>
          <w:sz w:val="20"/>
          <w:szCs w:val="20"/>
        </w:rPr>
      </w:pPr>
      <w:r w:rsidRPr="008428E3">
        <w:rPr>
          <w:rFonts w:asciiTheme="minorHAnsi" w:hAnsiTheme="minorHAnsi" w:cstheme="minorHAnsi"/>
          <w:b/>
          <w:bCs/>
          <w:color w:val="0D0D0D"/>
          <w:sz w:val="20"/>
          <w:szCs w:val="20"/>
        </w:rPr>
        <w:t>Draft Sections of the Literature Review</w:t>
      </w:r>
    </w:p>
    <w:p w14:paraId="15520B2A" w14:textId="77777777" w:rsidR="008428E3" w:rsidRDefault="008428E3" w:rsidP="007703F8">
      <w:pPr>
        <w:rPr>
          <w:rFonts w:asciiTheme="minorHAnsi" w:hAnsiTheme="minorHAnsi" w:cstheme="minorHAnsi"/>
          <w:b/>
          <w:bCs/>
          <w:color w:val="0D0D0D"/>
          <w:sz w:val="20"/>
          <w:szCs w:val="20"/>
        </w:rPr>
      </w:pPr>
    </w:p>
    <w:p w14:paraId="702CCF1A" w14:textId="77777777" w:rsidR="008428E3" w:rsidRPr="00605418" w:rsidRDefault="007703F8" w:rsidP="00F0339B">
      <w:pPr>
        <w:pStyle w:val="ListParagraph"/>
        <w:numPr>
          <w:ilvl w:val="0"/>
          <w:numId w:val="24"/>
        </w:numPr>
        <w:rPr>
          <w:rFonts w:asciiTheme="minorHAnsi" w:hAnsiTheme="minorHAnsi" w:cstheme="minorHAnsi"/>
          <w:b/>
          <w:bCs/>
          <w:color w:val="0D0D0D"/>
          <w:sz w:val="16"/>
          <w:szCs w:val="16"/>
          <w:highlight w:val="green"/>
        </w:rPr>
      </w:pPr>
      <w:r w:rsidRPr="00605418">
        <w:rPr>
          <w:rFonts w:asciiTheme="minorHAnsi" w:hAnsiTheme="minorHAnsi" w:cstheme="minorHAnsi"/>
          <w:color w:val="0D0D0D"/>
          <w:sz w:val="16"/>
          <w:szCs w:val="16"/>
          <w:highlight w:val="green"/>
        </w:rPr>
        <w:t xml:space="preserve">Start drafting the literature review, organizing it based on the DL techniques and their applications in </w:t>
      </w:r>
      <w:proofErr w:type="spellStart"/>
      <w:r w:rsidRPr="00605418">
        <w:rPr>
          <w:rFonts w:asciiTheme="minorHAnsi" w:hAnsiTheme="minorHAnsi" w:cstheme="minorHAnsi"/>
          <w:color w:val="0D0D0D"/>
          <w:sz w:val="16"/>
          <w:szCs w:val="16"/>
          <w:highlight w:val="green"/>
        </w:rPr>
        <w:t>PdM</w:t>
      </w:r>
      <w:proofErr w:type="spellEnd"/>
      <w:r w:rsidRPr="00605418">
        <w:rPr>
          <w:rFonts w:asciiTheme="minorHAnsi" w:hAnsiTheme="minorHAnsi" w:cstheme="minorHAnsi"/>
          <w:color w:val="0D0D0D"/>
          <w:sz w:val="16"/>
          <w:szCs w:val="16"/>
          <w:highlight w:val="green"/>
        </w:rPr>
        <w:t>.</w:t>
      </w:r>
    </w:p>
    <w:p w14:paraId="443BC01F" w14:textId="0E653485" w:rsidR="007703F8" w:rsidRPr="00605418" w:rsidRDefault="007703F8" w:rsidP="00605418">
      <w:pPr>
        <w:ind w:left="360"/>
        <w:rPr>
          <w:rFonts w:asciiTheme="minorHAnsi" w:hAnsiTheme="minorHAnsi" w:cstheme="minorHAnsi"/>
          <w:b/>
          <w:bCs/>
          <w:color w:val="0D0D0D"/>
          <w:sz w:val="16"/>
          <w:szCs w:val="16"/>
        </w:rPr>
      </w:pPr>
    </w:p>
    <w:p w14:paraId="08AD880F" w14:textId="77777777" w:rsidR="008428E3" w:rsidRDefault="008428E3" w:rsidP="007703F8">
      <w:pPr>
        <w:rPr>
          <w:rFonts w:asciiTheme="minorHAnsi" w:hAnsiTheme="minorHAnsi" w:cstheme="minorHAnsi"/>
          <w:color w:val="0D0D0D"/>
          <w:sz w:val="20"/>
          <w:szCs w:val="20"/>
        </w:rPr>
      </w:pPr>
    </w:p>
    <w:p w14:paraId="3232C453" w14:textId="77777777" w:rsidR="00C910FB" w:rsidRDefault="007703F8" w:rsidP="007703F8">
      <w:pPr>
        <w:rPr>
          <w:rFonts w:asciiTheme="minorHAnsi" w:hAnsiTheme="minorHAnsi" w:cstheme="minorHAnsi"/>
          <w:b/>
          <w:bCs/>
          <w:color w:val="0D0D0D"/>
          <w:sz w:val="20"/>
          <w:szCs w:val="20"/>
        </w:rPr>
      </w:pPr>
      <w:r w:rsidRPr="0074614C">
        <w:rPr>
          <w:rFonts w:asciiTheme="minorHAnsi" w:hAnsiTheme="minorHAnsi" w:cstheme="minorHAnsi"/>
          <w:b/>
          <w:bCs/>
          <w:color w:val="0D0D0D"/>
          <w:sz w:val="20"/>
          <w:szCs w:val="20"/>
        </w:rPr>
        <w:t>Categorize Findings</w:t>
      </w:r>
    </w:p>
    <w:p w14:paraId="1BF01950" w14:textId="77777777" w:rsidR="00C910FB" w:rsidRPr="00605418" w:rsidRDefault="007703F8" w:rsidP="00F0339B">
      <w:pPr>
        <w:pStyle w:val="ListParagraph"/>
        <w:numPr>
          <w:ilvl w:val="0"/>
          <w:numId w:val="25"/>
        </w:numPr>
        <w:rPr>
          <w:rFonts w:asciiTheme="minorHAnsi" w:hAnsiTheme="minorHAnsi" w:cstheme="minorHAnsi"/>
          <w:b/>
          <w:bCs/>
          <w:color w:val="0D0D0D"/>
          <w:sz w:val="16"/>
          <w:szCs w:val="16"/>
          <w:highlight w:val="green"/>
        </w:rPr>
      </w:pPr>
      <w:r w:rsidRPr="00605418">
        <w:rPr>
          <w:rFonts w:asciiTheme="minorHAnsi" w:hAnsiTheme="minorHAnsi" w:cstheme="minorHAnsi"/>
          <w:color w:val="0D0D0D"/>
          <w:sz w:val="16"/>
          <w:szCs w:val="16"/>
          <w:highlight w:val="green"/>
        </w:rPr>
        <w:t xml:space="preserve">Organize the information and findings from the literature into categories: DL techniques, </w:t>
      </w:r>
      <w:proofErr w:type="spellStart"/>
      <w:r w:rsidRPr="00605418">
        <w:rPr>
          <w:rFonts w:asciiTheme="minorHAnsi" w:hAnsiTheme="minorHAnsi" w:cstheme="minorHAnsi"/>
          <w:color w:val="0D0D0D"/>
          <w:sz w:val="16"/>
          <w:szCs w:val="16"/>
          <w:highlight w:val="green"/>
        </w:rPr>
        <w:t>PdM</w:t>
      </w:r>
      <w:proofErr w:type="spellEnd"/>
      <w:r w:rsidRPr="00605418">
        <w:rPr>
          <w:rFonts w:asciiTheme="minorHAnsi" w:hAnsiTheme="minorHAnsi" w:cstheme="minorHAnsi"/>
          <w:color w:val="0D0D0D"/>
          <w:sz w:val="16"/>
          <w:szCs w:val="16"/>
          <w:highlight w:val="green"/>
        </w:rPr>
        <w:t xml:space="preserve"> applications, IoT vulnerabilities.</w:t>
      </w:r>
    </w:p>
    <w:p w14:paraId="5183E84E" w14:textId="55363730" w:rsidR="007703F8" w:rsidRPr="00605418" w:rsidRDefault="007703F8" w:rsidP="00F0339B">
      <w:pPr>
        <w:pStyle w:val="ListParagraph"/>
        <w:numPr>
          <w:ilvl w:val="0"/>
          <w:numId w:val="25"/>
        </w:numPr>
        <w:rPr>
          <w:rFonts w:asciiTheme="minorHAnsi" w:hAnsiTheme="minorHAnsi" w:cstheme="minorHAnsi"/>
          <w:b/>
          <w:bCs/>
          <w:color w:val="0D0D0D"/>
          <w:sz w:val="16"/>
          <w:szCs w:val="16"/>
          <w:highlight w:val="green"/>
        </w:rPr>
      </w:pPr>
      <w:r w:rsidRPr="00605418">
        <w:rPr>
          <w:rFonts w:asciiTheme="minorHAnsi" w:hAnsiTheme="minorHAnsi" w:cstheme="minorHAnsi"/>
          <w:color w:val="0D0D0D"/>
          <w:sz w:val="16"/>
          <w:szCs w:val="16"/>
          <w:highlight w:val="green"/>
        </w:rPr>
        <w:t>Create a structured outline that logically presents these categories, ensuring a clear flow of information.</w:t>
      </w:r>
    </w:p>
    <w:p w14:paraId="75C1F5D8" w14:textId="77777777" w:rsidR="00C910FB" w:rsidRDefault="00C910FB" w:rsidP="007703F8">
      <w:pPr>
        <w:rPr>
          <w:rFonts w:asciiTheme="minorHAnsi" w:hAnsiTheme="minorHAnsi" w:cstheme="minorHAnsi"/>
          <w:color w:val="0D0D0D"/>
          <w:sz w:val="20"/>
          <w:szCs w:val="20"/>
        </w:rPr>
      </w:pPr>
    </w:p>
    <w:p w14:paraId="7E4F12D3" w14:textId="77777777" w:rsidR="00C910FB" w:rsidRDefault="007703F8" w:rsidP="007703F8">
      <w:pPr>
        <w:rPr>
          <w:rFonts w:asciiTheme="minorHAnsi" w:hAnsiTheme="minorHAnsi" w:cstheme="minorHAnsi"/>
          <w:b/>
          <w:bCs/>
          <w:color w:val="0D0D0D"/>
          <w:sz w:val="20"/>
          <w:szCs w:val="20"/>
        </w:rPr>
      </w:pPr>
      <w:r w:rsidRPr="00C910FB">
        <w:rPr>
          <w:rFonts w:asciiTheme="minorHAnsi" w:hAnsiTheme="minorHAnsi" w:cstheme="minorHAnsi"/>
          <w:b/>
          <w:bCs/>
          <w:color w:val="0D0D0D"/>
          <w:sz w:val="20"/>
          <w:szCs w:val="20"/>
        </w:rPr>
        <w:t>Synthesize Information</w:t>
      </w:r>
    </w:p>
    <w:p w14:paraId="203D767E" w14:textId="77777777" w:rsidR="00C910FB" w:rsidRPr="00F0339B" w:rsidRDefault="007703F8" w:rsidP="00F0339B">
      <w:pPr>
        <w:pStyle w:val="ListParagraph"/>
        <w:numPr>
          <w:ilvl w:val="0"/>
          <w:numId w:val="26"/>
        </w:numPr>
        <w:rPr>
          <w:rFonts w:asciiTheme="minorHAnsi" w:hAnsiTheme="minorHAnsi" w:cstheme="minorHAnsi"/>
          <w:b/>
          <w:bCs/>
          <w:color w:val="0D0D0D"/>
          <w:sz w:val="16"/>
          <w:szCs w:val="16"/>
          <w:highlight w:val="green"/>
        </w:rPr>
      </w:pPr>
      <w:r w:rsidRPr="00F0339B">
        <w:rPr>
          <w:rFonts w:asciiTheme="minorHAnsi" w:hAnsiTheme="minorHAnsi" w:cstheme="minorHAnsi"/>
          <w:color w:val="0D0D0D"/>
          <w:sz w:val="16"/>
          <w:szCs w:val="16"/>
          <w:highlight w:val="green"/>
        </w:rPr>
        <w:t xml:space="preserve">Begin synthesizing the gathered information to show how each DL technique has been applied in </w:t>
      </w:r>
      <w:proofErr w:type="spellStart"/>
      <w:r w:rsidRPr="00F0339B">
        <w:rPr>
          <w:rFonts w:asciiTheme="minorHAnsi" w:hAnsiTheme="minorHAnsi" w:cstheme="minorHAnsi"/>
          <w:color w:val="0D0D0D"/>
          <w:sz w:val="16"/>
          <w:szCs w:val="16"/>
          <w:highlight w:val="green"/>
        </w:rPr>
        <w:t>PdM</w:t>
      </w:r>
      <w:proofErr w:type="spellEnd"/>
      <w:r w:rsidRPr="00F0339B">
        <w:rPr>
          <w:rFonts w:asciiTheme="minorHAnsi" w:hAnsiTheme="minorHAnsi" w:cstheme="minorHAnsi"/>
          <w:color w:val="0D0D0D"/>
          <w:sz w:val="16"/>
          <w:szCs w:val="16"/>
          <w:highlight w:val="green"/>
        </w:rPr>
        <w:t xml:space="preserve"> and its effectiveness.</w:t>
      </w:r>
    </w:p>
    <w:p w14:paraId="5BB41127" w14:textId="5A6643A2" w:rsidR="007703F8" w:rsidRPr="00F0339B" w:rsidRDefault="007703F8" w:rsidP="00F0339B">
      <w:pPr>
        <w:pStyle w:val="ListParagraph"/>
        <w:numPr>
          <w:ilvl w:val="0"/>
          <w:numId w:val="26"/>
        </w:numPr>
        <w:rPr>
          <w:rFonts w:asciiTheme="minorHAnsi" w:hAnsiTheme="minorHAnsi" w:cstheme="minorHAnsi"/>
          <w:b/>
          <w:bCs/>
          <w:color w:val="0D0D0D"/>
          <w:sz w:val="16"/>
          <w:szCs w:val="16"/>
        </w:rPr>
      </w:pPr>
      <w:r w:rsidRPr="00F0339B">
        <w:rPr>
          <w:rFonts w:asciiTheme="minorHAnsi" w:hAnsiTheme="minorHAnsi" w:cstheme="minorHAnsi"/>
          <w:color w:val="0D0D0D"/>
          <w:sz w:val="16"/>
          <w:szCs w:val="16"/>
        </w:rPr>
        <w:t>Highlight the common themes, trends, and gaps in the current research landscape.</w:t>
      </w:r>
    </w:p>
    <w:p w14:paraId="651D9598" w14:textId="77777777" w:rsidR="00C910FB" w:rsidRDefault="00C910FB" w:rsidP="007703F8">
      <w:pPr>
        <w:rPr>
          <w:rFonts w:asciiTheme="minorHAnsi" w:hAnsiTheme="minorHAnsi" w:cstheme="minorHAnsi"/>
          <w:color w:val="0D0D0D"/>
          <w:sz w:val="20"/>
          <w:szCs w:val="20"/>
        </w:rPr>
      </w:pPr>
    </w:p>
    <w:p w14:paraId="5E688242" w14:textId="77777777" w:rsidR="00C910FB" w:rsidRDefault="007703F8" w:rsidP="007703F8">
      <w:pPr>
        <w:rPr>
          <w:rFonts w:asciiTheme="minorHAnsi" w:hAnsiTheme="minorHAnsi" w:cstheme="minorHAnsi"/>
          <w:b/>
          <w:bCs/>
          <w:color w:val="0D0D0D"/>
          <w:sz w:val="20"/>
          <w:szCs w:val="20"/>
        </w:rPr>
      </w:pPr>
      <w:r w:rsidRPr="00C910FB">
        <w:rPr>
          <w:rFonts w:asciiTheme="minorHAnsi" w:hAnsiTheme="minorHAnsi" w:cstheme="minorHAnsi"/>
          <w:b/>
          <w:bCs/>
          <w:color w:val="0D0D0D"/>
          <w:sz w:val="20"/>
          <w:szCs w:val="20"/>
        </w:rPr>
        <w:t>Prepare for In-Depth Analysis</w:t>
      </w:r>
    </w:p>
    <w:p w14:paraId="259BAE86" w14:textId="19442265" w:rsidR="00C910FB" w:rsidRPr="00F0339B" w:rsidRDefault="007703F8" w:rsidP="00F0339B">
      <w:pPr>
        <w:pStyle w:val="ListParagraph"/>
        <w:numPr>
          <w:ilvl w:val="0"/>
          <w:numId w:val="27"/>
        </w:numPr>
        <w:rPr>
          <w:rFonts w:asciiTheme="minorHAnsi" w:hAnsiTheme="minorHAnsi" w:cstheme="minorHAnsi"/>
          <w:b/>
          <w:bCs/>
          <w:color w:val="0D0D0D"/>
          <w:sz w:val="16"/>
          <w:szCs w:val="16"/>
          <w:highlight w:val="green"/>
        </w:rPr>
      </w:pPr>
      <w:r w:rsidRPr="00F0339B">
        <w:rPr>
          <w:rFonts w:asciiTheme="minorHAnsi" w:hAnsiTheme="minorHAnsi" w:cstheme="minorHAnsi"/>
          <w:color w:val="0D0D0D"/>
          <w:sz w:val="16"/>
          <w:szCs w:val="16"/>
          <w:highlight w:val="green"/>
        </w:rPr>
        <w:t xml:space="preserve">Set up a framework for </w:t>
      </w:r>
      <w:r w:rsidR="00F0339B" w:rsidRPr="00F0339B">
        <w:rPr>
          <w:rFonts w:asciiTheme="minorHAnsi" w:hAnsiTheme="minorHAnsi" w:cstheme="minorHAnsi"/>
          <w:color w:val="0D0D0D"/>
          <w:sz w:val="16"/>
          <w:szCs w:val="16"/>
          <w:highlight w:val="green"/>
        </w:rPr>
        <w:t>analysing</w:t>
      </w:r>
      <w:r w:rsidRPr="00F0339B">
        <w:rPr>
          <w:rFonts w:asciiTheme="minorHAnsi" w:hAnsiTheme="minorHAnsi" w:cstheme="minorHAnsi"/>
          <w:color w:val="0D0D0D"/>
          <w:sz w:val="16"/>
          <w:szCs w:val="16"/>
          <w:highlight w:val="green"/>
        </w:rPr>
        <w:t xml:space="preserve"> and critiquing the methodologies and conclusions of the studies you've selected.</w:t>
      </w:r>
    </w:p>
    <w:p w14:paraId="22171440" w14:textId="77777777" w:rsidR="00C910FB" w:rsidRPr="00F0339B" w:rsidRDefault="007703F8" w:rsidP="00F0339B">
      <w:pPr>
        <w:pStyle w:val="ListParagraph"/>
        <w:numPr>
          <w:ilvl w:val="0"/>
          <w:numId w:val="27"/>
        </w:numPr>
        <w:rPr>
          <w:rFonts w:asciiTheme="minorHAnsi" w:hAnsiTheme="minorHAnsi" w:cstheme="minorHAnsi"/>
          <w:color w:val="0D0D0D"/>
          <w:sz w:val="16"/>
          <w:szCs w:val="16"/>
        </w:rPr>
      </w:pPr>
      <w:r w:rsidRPr="00F0339B">
        <w:rPr>
          <w:rFonts w:asciiTheme="minorHAnsi" w:hAnsiTheme="minorHAnsi" w:cstheme="minorHAnsi"/>
          <w:color w:val="0D0D0D"/>
          <w:sz w:val="16"/>
          <w:szCs w:val="16"/>
        </w:rPr>
        <w:t>Plan how to integrate this analysis into your literature review to provide a comprehensive overview of the field.</w:t>
      </w:r>
    </w:p>
    <w:p w14:paraId="7C4B39CA" w14:textId="77777777" w:rsidR="00C910FB" w:rsidRDefault="00C910FB" w:rsidP="007703F8">
      <w:pPr>
        <w:rPr>
          <w:rFonts w:asciiTheme="minorHAnsi" w:hAnsiTheme="minorHAnsi" w:cstheme="minorHAnsi"/>
          <w:color w:val="0D0D0D"/>
          <w:sz w:val="20"/>
          <w:szCs w:val="20"/>
        </w:rPr>
      </w:pPr>
    </w:p>
    <w:p w14:paraId="6422D2E9" w14:textId="77777777" w:rsidR="00F962E3" w:rsidRPr="00F962E3" w:rsidRDefault="00F962E3" w:rsidP="00F962E3">
      <w:pPr>
        <w:rPr>
          <w:rFonts w:asciiTheme="minorHAnsi" w:hAnsiTheme="minorHAnsi" w:cstheme="minorHAnsi"/>
          <w:b/>
          <w:bCs/>
          <w:color w:val="0D0D0D"/>
          <w:sz w:val="21"/>
          <w:szCs w:val="21"/>
        </w:rPr>
      </w:pPr>
      <w:r w:rsidRPr="00F962E3">
        <w:rPr>
          <w:rFonts w:asciiTheme="minorHAnsi" w:hAnsiTheme="minorHAnsi" w:cstheme="minorHAnsi"/>
          <w:b/>
          <w:bCs/>
          <w:color w:val="0D0D0D"/>
          <w:sz w:val="21"/>
          <w:szCs w:val="21"/>
        </w:rPr>
        <w:t>Week 5: Data Collection and Initial Analysis</w:t>
      </w:r>
    </w:p>
    <w:p w14:paraId="1045C24C" w14:textId="77777777" w:rsidR="003301BE" w:rsidRDefault="003301BE" w:rsidP="00F962E3">
      <w:pPr>
        <w:rPr>
          <w:rFonts w:asciiTheme="minorHAnsi" w:hAnsiTheme="minorHAnsi" w:cstheme="minorHAnsi"/>
          <w:color w:val="0D0D0D"/>
          <w:sz w:val="20"/>
          <w:szCs w:val="20"/>
        </w:rPr>
      </w:pPr>
    </w:p>
    <w:p w14:paraId="6BB160EE" w14:textId="506A121D" w:rsidR="00F962E3" w:rsidRPr="003301BE" w:rsidRDefault="00F962E3" w:rsidP="00F962E3">
      <w:pPr>
        <w:rPr>
          <w:rFonts w:asciiTheme="minorHAnsi" w:hAnsiTheme="minorHAnsi" w:cstheme="minorHAnsi"/>
          <w:b/>
          <w:bCs/>
          <w:color w:val="0D0D0D"/>
          <w:sz w:val="20"/>
          <w:szCs w:val="20"/>
        </w:rPr>
      </w:pPr>
      <w:r w:rsidRPr="003301BE">
        <w:rPr>
          <w:rFonts w:asciiTheme="minorHAnsi" w:hAnsiTheme="minorHAnsi" w:cstheme="minorHAnsi"/>
          <w:b/>
          <w:bCs/>
          <w:color w:val="0D0D0D"/>
          <w:sz w:val="20"/>
          <w:szCs w:val="20"/>
        </w:rPr>
        <w:t>Collect or Generate Dataset</w:t>
      </w:r>
    </w:p>
    <w:p w14:paraId="53D00D35" w14:textId="77777777" w:rsidR="00F962E3" w:rsidRPr="00605418" w:rsidRDefault="00F962E3" w:rsidP="003301BE">
      <w:pPr>
        <w:pStyle w:val="ListParagraph"/>
        <w:numPr>
          <w:ilvl w:val="0"/>
          <w:numId w:val="28"/>
        </w:numPr>
        <w:rPr>
          <w:rFonts w:asciiTheme="minorHAnsi" w:hAnsiTheme="minorHAnsi" w:cstheme="minorHAnsi"/>
          <w:color w:val="0D0D0D"/>
          <w:sz w:val="16"/>
          <w:szCs w:val="16"/>
          <w:highlight w:val="green"/>
        </w:rPr>
      </w:pPr>
      <w:r w:rsidRPr="00605418">
        <w:rPr>
          <w:rFonts w:asciiTheme="minorHAnsi" w:hAnsiTheme="minorHAnsi" w:cstheme="minorHAnsi"/>
          <w:color w:val="0D0D0D"/>
          <w:sz w:val="16"/>
          <w:szCs w:val="16"/>
          <w:highlight w:val="green"/>
        </w:rPr>
        <w:lastRenderedPageBreak/>
        <w:t>Decide whether to use an existing dataset (e.g., C-MAPSS) or collect/generate a new one, possibly focusing on battery or wind turbine health monitoring.</w:t>
      </w:r>
    </w:p>
    <w:p w14:paraId="5C33A2D7" w14:textId="77777777" w:rsidR="00F962E3" w:rsidRPr="00605418" w:rsidRDefault="00F962E3" w:rsidP="003301BE">
      <w:pPr>
        <w:pStyle w:val="ListParagraph"/>
        <w:numPr>
          <w:ilvl w:val="0"/>
          <w:numId w:val="28"/>
        </w:numPr>
        <w:rPr>
          <w:rFonts w:asciiTheme="minorHAnsi" w:hAnsiTheme="minorHAnsi" w:cstheme="minorHAnsi"/>
          <w:color w:val="0D0D0D"/>
          <w:sz w:val="16"/>
          <w:szCs w:val="16"/>
          <w:highlight w:val="green"/>
        </w:rPr>
      </w:pPr>
      <w:r w:rsidRPr="00605418">
        <w:rPr>
          <w:rFonts w:asciiTheme="minorHAnsi" w:hAnsiTheme="minorHAnsi" w:cstheme="minorHAnsi"/>
          <w:color w:val="0D0D0D"/>
          <w:sz w:val="16"/>
          <w:szCs w:val="16"/>
          <w:highlight w:val="green"/>
        </w:rPr>
        <w:t>If using an existing dataset, download and save it in an accessible format.</w:t>
      </w:r>
    </w:p>
    <w:p w14:paraId="04594380" w14:textId="43FAFEE7" w:rsidR="00F962E3" w:rsidRPr="00605418" w:rsidRDefault="00F962E3" w:rsidP="003301BE">
      <w:pPr>
        <w:pStyle w:val="ListParagraph"/>
        <w:numPr>
          <w:ilvl w:val="0"/>
          <w:numId w:val="28"/>
        </w:numPr>
        <w:rPr>
          <w:rFonts w:asciiTheme="minorHAnsi" w:hAnsiTheme="minorHAnsi" w:cstheme="minorHAnsi"/>
          <w:strike/>
          <w:color w:val="0D0D0D"/>
          <w:sz w:val="16"/>
          <w:szCs w:val="16"/>
        </w:rPr>
      </w:pPr>
      <w:r w:rsidRPr="00605418">
        <w:rPr>
          <w:rFonts w:asciiTheme="minorHAnsi" w:hAnsiTheme="minorHAnsi" w:cstheme="minorHAnsi"/>
          <w:strike/>
          <w:color w:val="0D0D0D"/>
          <w:sz w:val="16"/>
          <w:szCs w:val="16"/>
        </w:rPr>
        <w:t>If collecting or generating new data, define the parameters and methods for data collection or simulation.</w:t>
      </w:r>
    </w:p>
    <w:p w14:paraId="352E1E38" w14:textId="77777777" w:rsidR="00F962E3" w:rsidRDefault="00F962E3" w:rsidP="00F962E3">
      <w:pPr>
        <w:rPr>
          <w:rFonts w:asciiTheme="minorHAnsi" w:hAnsiTheme="minorHAnsi" w:cstheme="minorHAnsi"/>
          <w:color w:val="0D0D0D"/>
          <w:sz w:val="20"/>
          <w:szCs w:val="20"/>
        </w:rPr>
      </w:pPr>
    </w:p>
    <w:p w14:paraId="699B0704" w14:textId="6D37B4F0" w:rsidR="00234F9D" w:rsidRPr="00234F9D" w:rsidRDefault="003301BE" w:rsidP="00F962E3">
      <w:pPr>
        <w:rPr>
          <w:rFonts w:asciiTheme="minorHAnsi" w:hAnsiTheme="minorHAnsi" w:cstheme="minorHAnsi"/>
          <w:b/>
          <w:bCs/>
          <w:color w:val="0D0D0D"/>
          <w:sz w:val="20"/>
          <w:szCs w:val="20"/>
        </w:rPr>
      </w:pPr>
      <w:r w:rsidRPr="00234F9D">
        <w:rPr>
          <w:rFonts w:asciiTheme="minorHAnsi" w:hAnsiTheme="minorHAnsi" w:cstheme="minorHAnsi"/>
          <w:b/>
          <w:bCs/>
          <w:color w:val="0D0D0D"/>
          <w:sz w:val="20"/>
          <w:szCs w:val="20"/>
        </w:rPr>
        <w:t>Analyse</w:t>
      </w:r>
      <w:r w:rsidR="00F962E3" w:rsidRPr="00234F9D">
        <w:rPr>
          <w:rFonts w:asciiTheme="minorHAnsi" w:hAnsiTheme="minorHAnsi" w:cstheme="minorHAnsi"/>
          <w:b/>
          <w:bCs/>
          <w:color w:val="0D0D0D"/>
          <w:sz w:val="20"/>
          <w:szCs w:val="20"/>
        </w:rPr>
        <w:t xml:space="preserve"> Dataset Structure and Variables</w:t>
      </w:r>
    </w:p>
    <w:p w14:paraId="41A2A064" w14:textId="77777777" w:rsidR="00F962E3" w:rsidRPr="00605418" w:rsidRDefault="00F962E3" w:rsidP="00234F9D">
      <w:pPr>
        <w:pStyle w:val="ListParagraph"/>
        <w:numPr>
          <w:ilvl w:val="0"/>
          <w:numId w:val="29"/>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Open the dataset using appropriate software tools (e.g., Python with pandas) to review its structure and contents.</w:t>
      </w:r>
    </w:p>
    <w:p w14:paraId="70EF8BFE" w14:textId="77777777" w:rsidR="00F962E3" w:rsidRPr="00605418" w:rsidRDefault="00F962E3" w:rsidP="00234F9D">
      <w:pPr>
        <w:pStyle w:val="ListParagraph"/>
        <w:numPr>
          <w:ilvl w:val="0"/>
          <w:numId w:val="29"/>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Identify key variables and their types (numerical, categorical, time series, etc.).</w:t>
      </w:r>
    </w:p>
    <w:p w14:paraId="3A06C00D" w14:textId="77777777" w:rsidR="003301BE" w:rsidRPr="00605418" w:rsidRDefault="00F962E3" w:rsidP="00234F9D">
      <w:pPr>
        <w:pStyle w:val="ListParagraph"/>
        <w:numPr>
          <w:ilvl w:val="0"/>
          <w:numId w:val="29"/>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Determine the presence of any missing, inconsistent, or outlier data that needs addressing.</w:t>
      </w:r>
    </w:p>
    <w:p w14:paraId="6E6C8FBF" w14:textId="77777777" w:rsidR="003301BE" w:rsidRDefault="003301BE" w:rsidP="00F962E3">
      <w:pPr>
        <w:rPr>
          <w:rFonts w:asciiTheme="minorHAnsi" w:hAnsiTheme="minorHAnsi" w:cstheme="minorHAnsi"/>
          <w:color w:val="0D0D0D"/>
          <w:sz w:val="20"/>
          <w:szCs w:val="20"/>
        </w:rPr>
      </w:pPr>
    </w:p>
    <w:p w14:paraId="357E4899" w14:textId="63111BF6" w:rsidR="00234F9D" w:rsidRPr="00234F9D" w:rsidRDefault="00F962E3" w:rsidP="00F962E3">
      <w:pPr>
        <w:rPr>
          <w:rFonts w:asciiTheme="minorHAnsi" w:hAnsiTheme="minorHAnsi" w:cstheme="minorHAnsi"/>
          <w:b/>
          <w:bCs/>
          <w:color w:val="0D0D0D"/>
          <w:sz w:val="20"/>
          <w:szCs w:val="20"/>
        </w:rPr>
      </w:pPr>
      <w:r w:rsidRPr="00234F9D">
        <w:rPr>
          <w:rFonts w:asciiTheme="minorHAnsi" w:hAnsiTheme="minorHAnsi" w:cstheme="minorHAnsi"/>
          <w:b/>
          <w:bCs/>
          <w:color w:val="0D0D0D"/>
          <w:sz w:val="20"/>
          <w:szCs w:val="20"/>
        </w:rPr>
        <w:t xml:space="preserve">Perform Preliminary Data </w:t>
      </w:r>
      <w:r w:rsidR="003301BE" w:rsidRPr="00234F9D">
        <w:rPr>
          <w:rFonts w:asciiTheme="minorHAnsi" w:hAnsiTheme="minorHAnsi" w:cstheme="minorHAnsi"/>
          <w:b/>
          <w:bCs/>
          <w:color w:val="0D0D0D"/>
          <w:sz w:val="20"/>
          <w:szCs w:val="20"/>
        </w:rPr>
        <w:t>Pre-processing</w:t>
      </w:r>
    </w:p>
    <w:p w14:paraId="48947FCA" w14:textId="77777777" w:rsidR="00234F9D" w:rsidRPr="00605418" w:rsidRDefault="00F962E3" w:rsidP="00234F9D">
      <w:pPr>
        <w:pStyle w:val="ListParagraph"/>
        <w:numPr>
          <w:ilvl w:val="0"/>
          <w:numId w:val="30"/>
        </w:numPr>
        <w:rPr>
          <w:rFonts w:asciiTheme="minorHAnsi" w:hAnsiTheme="minorHAnsi" w:cstheme="minorHAnsi"/>
          <w:color w:val="0D0D0D"/>
          <w:sz w:val="16"/>
          <w:szCs w:val="16"/>
          <w:highlight w:val="green"/>
        </w:rPr>
      </w:pPr>
      <w:r w:rsidRPr="00605418">
        <w:rPr>
          <w:rFonts w:asciiTheme="minorHAnsi" w:hAnsiTheme="minorHAnsi" w:cstheme="minorHAnsi"/>
          <w:color w:val="0D0D0D"/>
          <w:sz w:val="16"/>
          <w:szCs w:val="16"/>
          <w:highlight w:val="green"/>
        </w:rPr>
        <w:t>Clean the dataset by handling missing values, removing duplicates, or correcting errors as needed.</w:t>
      </w:r>
    </w:p>
    <w:p w14:paraId="26B71EFA" w14:textId="77777777" w:rsidR="00234F9D" w:rsidRPr="00605418" w:rsidRDefault="00F962E3" w:rsidP="00234F9D">
      <w:pPr>
        <w:pStyle w:val="ListParagraph"/>
        <w:numPr>
          <w:ilvl w:val="0"/>
          <w:numId w:val="30"/>
        </w:numPr>
        <w:rPr>
          <w:rFonts w:asciiTheme="minorHAnsi" w:hAnsiTheme="minorHAnsi" w:cstheme="minorHAnsi"/>
          <w:color w:val="0D0D0D"/>
          <w:sz w:val="16"/>
          <w:szCs w:val="16"/>
          <w:highlight w:val="green"/>
        </w:rPr>
      </w:pPr>
      <w:r w:rsidRPr="00605418">
        <w:rPr>
          <w:rFonts w:asciiTheme="minorHAnsi" w:hAnsiTheme="minorHAnsi" w:cstheme="minorHAnsi"/>
          <w:color w:val="0D0D0D"/>
          <w:sz w:val="16"/>
          <w:szCs w:val="16"/>
          <w:highlight w:val="green"/>
        </w:rPr>
        <w:t>Normalize or standardize the data if required for the analysis.</w:t>
      </w:r>
    </w:p>
    <w:p w14:paraId="14AF81CD" w14:textId="77777777" w:rsidR="00234F9D" w:rsidRPr="00605418" w:rsidRDefault="00F962E3" w:rsidP="00234F9D">
      <w:pPr>
        <w:pStyle w:val="ListParagraph"/>
        <w:numPr>
          <w:ilvl w:val="0"/>
          <w:numId w:val="30"/>
        </w:numPr>
        <w:rPr>
          <w:rFonts w:asciiTheme="minorHAnsi" w:hAnsiTheme="minorHAnsi" w:cstheme="minorHAnsi"/>
          <w:color w:val="0D0D0D"/>
          <w:sz w:val="16"/>
          <w:szCs w:val="16"/>
          <w:highlight w:val="green"/>
        </w:rPr>
      </w:pPr>
      <w:r w:rsidRPr="00605418">
        <w:rPr>
          <w:rFonts w:asciiTheme="minorHAnsi" w:hAnsiTheme="minorHAnsi" w:cstheme="minorHAnsi"/>
          <w:color w:val="0D0D0D"/>
          <w:sz w:val="16"/>
          <w:szCs w:val="16"/>
          <w:highlight w:val="green"/>
        </w:rPr>
        <w:t>Conduct feature selection or extraction to identify the most relevant variables for your study</w:t>
      </w:r>
      <w:r w:rsidR="00234F9D" w:rsidRPr="00605418">
        <w:rPr>
          <w:rFonts w:asciiTheme="minorHAnsi" w:hAnsiTheme="minorHAnsi" w:cstheme="minorHAnsi"/>
          <w:color w:val="0D0D0D"/>
          <w:sz w:val="16"/>
          <w:szCs w:val="16"/>
          <w:highlight w:val="green"/>
        </w:rPr>
        <w:t>.</w:t>
      </w:r>
    </w:p>
    <w:p w14:paraId="3E84EB98" w14:textId="77777777" w:rsidR="00234F9D" w:rsidRDefault="00234F9D" w:rsidP="00F962E3">
      <w:pPr>
        <w:rPr>
          <w:rFonts w:asciiTheme="minorHAnsi" w:hAnsiTheme="minorHAnsi" w:cstheme="minorHAnsi"/>
          <w:color w:val="0D0D0D"/>
          <w:sz w:val="20"/>
          <w:szCs w:val="20"/>
        </w:rPr>
      </w:pPr>
    </w:p>
    <w:p w14:paraId="081779F3" w14:textId="073B4E47" w:rsidR="00234F9D" w:rsidRPr="00234F9D" w:rsidRDefault="00F962E3" w:rsidP="00F962E3">
      <w:pPr>
        <w:rPr>
          <w:rFonts w:asciiTheme="minorHAnsi" w:hAnsiTheme="minorHAnsi" w:cstheme="minorHAnsi"/>
          <w:b/>
          <w:bCs/>
          <w:color w:val="0D0D0D"/>
          <w:sz w:val="20"/>
          <w:szCs w:val="20"/>
        </w:rPr>
      </w:pPr>
      <w:r w:rsidRPr="00234F9D">
        <w:rPr>
          <w:rFonts w:asciiTheme="minorHAnsi" w:hAnsiTheme="minorHAnsi" w:cstheme="minorHAnsi"/>
          <w:b/>
          <w:bCs/>
          <w:color w:val="0D0D0D"/>
          <w:sz w:val="20"/>
          <w:szCs w:val="20"/>
        </w:rPr>
        <w:t>Experiment with Data Visualization</w:t>
      </w:r>
    </w:p>
    <w:p w14:paraId="2A77348E" w14:textId="77777777" w:rsidR="00234F9D" w:rsidRPr="00605418" w:rsidRDefault="00F962E3" w:rsidP="00234F9D">
      <w:pPr>
        <w:pStyle w:val="ListParagraph"/>
        <w:numPr>
          <w:ilvl w:val="0"/>
          <w:numId w:val="31"/>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Use data visualization tools (e.g., Matplotlib, Seaborn in Python) to create initial plots of the data, such as time series plots, histograms, or scatter plots.</w:t>
      </w:r>
    </w:p>
    <w:p w14:paraId="4DDBF58F" w14:textId="458C17BB" w:rsidR="00F962E3" w:rsidRPr="00605418" w:rsidRDefault="00234F9D" w:rsidP="00234F9D">
      <w:pPr>
        <w:pStyle w:val="ListParagraph"/>
        <w:numPr>
          <w:ilvl w:val="0"/>
          <w:numId w:val="31"/>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Analyse</w:t>
      </w:r>
      <w:r w:rsidR="00F962E3" w:rsidRPr="00605418">
        <w:rPr>
          <w:rFonts w:asciiTheme="minorHAnsi" w:hAnsiTheme="minorHAnsi" w:cstheme="minorHAnsi"/>
          <w:color w:val="0D0D0D"/>
          <w:sz w:val="16"/>
          <w:szCs w:val="16"/>
        </w:rPr>
        <w:t xml:space="preserve"> these visualizations to identify patterns, trends, or anomalies in the sensor data.</w:t>
      </w:r>
    </w:p>
    <w:p w14:paraId="2ABB8B69" w14:textId="77777777" w:rsidR="00234F9D" w:rsidRDefault="00234F9D" w:rsidP="00F962E3">
      <w:pPr>
        <w:rPr>
          <w:rFonts w:asciiTheme="minorHAnsi" w:hAnsiTheme="minorHAnsi" w:cstheme="minorHAnsi"/>
          <w:color w:val="0D0D0D"/>
          <w:sz w:val="20"/>
          <w:szCs w:val="20"/>
        </w:rPr>
      </w:pPr>
    </w:p>
    <w:p w14:paraId="34D71CF2" w14:textId="77777777" w:rsidR="00234F9D" w:rsidRPr="00234F9D" w:rsidRDefault="00F962E3" w:rsidP="00F962E3">
      <w:pPr>
        <w:rPr>
          <w:rFonts w:asciiTheme="minorHAnsi" w:hAnsiTheme="minorHAnsi" w:cstheme="minorHAnsi"/>
          <w:b/>
          <w:bCs/>
          <w:color w:val="0D0D0D"/>
          <w:sz w:val="20"/>
          <w:szCs w:val="20"/>
        </w:rPr>
      </w:pPr>
      <w:r w:rsidRPr="00234F9D">
        <w:rPr>
          <w:rFonts w:asciiTheme="minorHAnsi" w:hAnsiTheme="minorHAnsi" w:cstheme="minorHAnsi"/>
          <w:b/>
          <w:bCs/>
          <w:color w:val="0D0D0D"/>
          <w:sz w:val="20"/>
          <w:szCs w:val="20"/>
        </w:rPr>
        <w:t>Document Insights and Formulate Questions</w:t>
      </w:r>
    </w:p>
    <w:p w14:paraId="533D4C05" w14:textId="77777777" w:rsidR="00234F9D" w:rsidRPr="00605418" w:rsidRDefault="00F962E3" w:rsidP="00234F9D">
      <w:pPr>
        <w:pStyle w:val="ListParagraph"/>
        <w:numPr>
          <w:ilvl w:val="0"/>
          <w:numId w:val="32"/>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Keep a detailed journal or digital document of observations, insights, and hypotheses formed during data exploration.</w:t>
      </w:r>
    </w:p>
    <w:p w14:paraId="0B29B401" w14:textId="77777777" w:rsidR="00234F9D" w:rsidRPr="00605418" w:rsidRDefault="00F962E3" w:rsidP="00234F9D">
      <w:pPr>
        <w:pStyle w:val="ListParagraph"/>
        <w:numPr>
          <w:ilvl w:val="0"/>
          <w:numId w:val="32"/>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List specific questions or areas of interest that arise during the analysis, which could direct future research or</w:t>
      </w:r>
      <w:r w:rsidR="00234F9D" w:rsidRPr="00605418">
        <w:rPr>
          <w:rFonts w:asciiTheme="minorHAnsi" w:hAnsiTheme="minorHAnsi" w:cstheme="minorHAnsi"/>
          <w:color w:val="0D0D0D"/>
          <w:sz w:val="16"/>
          <w:szCs w:val="16"/>
        </w:rPr>
        <w:t xml:space="preserve"> </w:t>
      </w:r>
      <w:r w:rsidRPr="00605418">
        <w:rPr>
          <w:rFonts w:asciiTheme="minorHAnsi" w:hAnsiTheme="minorHAnsi" w:cstheme="minorHAnsi"/>
          <w:color w:val="0D0D0D"/>
          <w:sz w:val="16"/>
          <w:szCs w:val="16"/>
        </w:rPr>
        <w:t>experimentation.</w:t>
      </w:r>
    </w:p>
    <w:p w14:paraId="33F4AD25" w14:textId="77777777" w:rsidR="00234F9D" w:rsidRDefault="00234F9D" w:rsidP="00F962E3">
      <w:pPr>
        <w:rPr>
          <w:rFonts w:asciiTheme="minorHAnsi" w:hAnsiTheme="minorHAnsi" w:cstheme="minorHAnsi"/>
          <w:color w:val="0D0D0D"/>
          <w:sz w:val="20"/>
          <w:szCs w:val="20"/>
        </w:rPr>
      </w:pPr>
    </w:p>
    <w:p w14:paraId="6E0C7CF2" w14:textId="77777777" w:rsidR="00234F9D" w:rsidRPr="00234F9D" w:rsidRDefault="00F962E3" w:rsidP="00F962E3">
      <w:pPr>
        <w:rPr>
          <w:rFonts w:asciiTheme="minorHAnsi" w:hAnsiTheme="minorHAnsi" w:cstheme="minorHAnsi"/>
          <w:b/>
          <w:bCs/>
          <w:color w:val="0D0D0D"/>
          <w:sz w:val="20"/>
          <w:szCs w:val="20"/>
        </w:rPr>
      </w:pPr>
      <w:r w:rsidRPr="00234F9D">
        <w:rPr>
          <w:rFonts w:asciiTheme="minorHAnsi" w:hAnsiTheme="minorHAnsi" w:cstheme="minorHAnsi"/>
          <w:b/>
          <w:bCs/>
          <w:color w:val="0D0D0D"/>
          <w:sz w:val="20"/>
          <w:szCs w:val="20"/>
        </w:rPr>
        <w:t>Plan for FDIA Simulation</w:t>
      </w:r>
    </w:p>
    <w:p w14:paraId="30FFDE21" w14:textId="77777777" w:rsidR="00234F9D" w:rsidRPr="00605418" w:rsidRDefault="00F962E3" w:rsidP="00234F9D">
      <w:pPr>
        <w:pStyle w:val="ListParagraph"/>
        <w:numPr>
          <w:ilvl w:val="0"/>
          <w:numId w:val="33"/>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Develop a conceptual plan for simulating false data injection attacks (FDIA) on your dataset, considering both continuous and intermittent scenarios.</w:t>
      </w:r>
    </w:p>
    <w:p w14:paraId="74F712E7" w14:textId="77777777" w:rsidR="00234F9D" w:rsidRPr="00605418" w:rsidRDefault="00F962E3" w:rsidP="00234F9D">
      <w:pPr>
        <w:pStyle w:val="ListParagraph"/>
        <w:numPr>
          <w:ilvl w:val="0"/>
          <w:numId w:val="33"/>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Identify the tools or methods (e.g., scripting in Python) that could be used to manipulate the data according to the FDIA plan.</w:t>
      </w:r>
    </w:p>
    <w:p w14:paraId="454F47A7" w14:textId="4CA1C45D" w:rsidR="00F962E3" w:rsidRPr="00605418" w:rsidRDefault="00F962E3" w:rsidP="00234F9D">
      <w:pPr>
        <w:pStyle w:val="ListParagraph"/>
        <w:numPr>
          <w:ilvl w:val="0"/>
          <w:numId w:val="33"/>
        </w:numPr>
        <w:rPr>
          <w:rFonts w:asciiTheme="minorHAnsi" w:hAnsiTheme="minorHAnsi" w:cstheme="minorHAnsi"/>
          <w:color w:val="0D0D0D"/>
          <w:sz w:val="16"/>
          <w:szCs w:val="16"/>
        </w:rPr>
      </w:pPr>
      <w:r w:rsidRPr="00605418">
        <w:rPr>
          <w:rFonts w:asciiTheme="minorHAnsi" w:hAnsiTheme="minorHAnsi" w:cstheme="minorHAnsi"/>
          <w:color w:val="0D0D0D"/>
          <w:sz w:val="16"/>
          <w:szCs w:val="16"/>
        </w:rPr>
        <w:t>Outline the expected outcomes of the FDIA simulation, including how it might alter the data and affect subsequent analysis.</w:t>
      </w:r>
    </w:p>
    <w:p w14:paraId="005CA7F7" w14:textId="77777777" w:rsidR="00F962E3" w:rsidRDefault="00F962E3" w:rsidP="00F962E3">
      <w:pPr>
        <w:rPr>
          <w:rFonts w:asciiTheme="minorHAnsi" w:hAnsiTheme="minorHAnsi" w:cstheme="minorHAnsi"/>
          <w:b/>
          <w:bCs/>
          <w:color w:val="0D0D0D"/>
          <w:sz w:val="22"/>
          <w:szCs w:val="22"/>
        </w:rPr>
      </w:pPr>
    </w:p>
    <w:p w14:paraId="7D58A903" w14:textId="7C120299" w:rsidR="004212FE" w:rsidRPr="001E0D2D" w:rsidRDefault="00A56E2C" w:rsidP="00F962E3">
      <w:pPr>
        <w:rPr>
          <w:rFonts w:asciiTheme="minorHAnsi" w:hAnsiTheme="minorHAnsi" w:cstheme="minorHAnsi"/>
          <w:b/>
          <w:sz w:val="22"/>
          <w:szCs w:val="22"/>
        </w:rPr>
      </w:pPr>
      <w:r w:rsidRPr="001E0D2D">
        <w:rPr>
          <w:rFonts w:asciiTheme="minorHAnsi" w:hAnsiTheme="minorHAnsi" w:cstheme="minorHAnsi"/>
          <w:b/>
          <w:bCs/>
          <w:color w:val="0D0D0D"/>
          <w:sz w:val="22"/>
          <w:szCs w:val="22"/>
        </w:rPr>
        <w:t xml:space="preserve">Week 6: Data </w:t>
      </w:r>
      <w:r w:rsidR="003C6EA9" w:rsidRPr="001E0D2D">
        <w:rPr>
          <w:rFonts w:asciiTheme="minorHAnsi" w:hAnsiTheme="minorHAnsi" w:cstheme="minorHAnsi"/>
          <w:b/>
          <w:bCs/>
          <w:color w:val="0D0D0D"/>
          <w:sz w:val="22"/>
          <w:szCs w:val="22"/>
        </w:rPr>
        <w:t>Pre-processing</w:t>
      </w:r>
      <w:r w:rsidRPr="001E0D2D">
        <w:rPr>
          <w:rFonts w:asciiTheme="minorHAnsi" w:hAnsiTheme="minorHAnsi" w:cstheme="minorHAnsi"/>
          <w:b/>
          <w:bCs/>
          <w:color w:val="0D0D0D"/>
          <w:sz w:val="22"/>
          <w:szCs w:val="22"/>
        </w:rPr>
        <w:t xml:space="preserve"> and Model Familiarization</w:t>
      </w:r>
    </w:p>
    <w:p w14:paraId="796DADF3" w14:textId="77777777" w:rsidR="00916C33" w:rsidRDefault="00916C33" w:rsidP="00F33032">
      <w:pPr>
        <w:rPr>
          <w:rFonts w:asciiTheme="minorHAnsi" w:hAnsiTheme="minorHAnsi" w:cstheme="minorHAnsi"/>
          <w:iCs/>
          <w:color w:val="0D0D0D"/>
          <w:sz w:val="20"/>
          <w:szCs w:val="22"/>
        </w:rPr>
      </w:pPr>
    </w:p>
    <w:p w14:paraId="245FA714" w14:textId="77777777" w:rsidR="00916C33" w:rsidRDefault="00F33032" w:rsidP="00F33032">
      <w:pPr>
        <w:rPr>
          <w:rFonts w:asciiTheme="minorHAnsi" w:hAnsiTheme="minorHAnsi" w:cstheme="minorHAnsi"/>
          <w:b/>
          <w:bCs/>
          <w:iCs/>
          <w:color w:val="0D0D0D"/>
          <w:sz w:val="20"/>
          <w:szCs w:val="22"/>
        </w:rPr>
      </w:pPr>
      <w:r w:rsidRPr="00916C33">
        <w:rPr>
          <w:rFonts w:asciiTheme="minorHAnsi" w:hAnsiTheme="minorHAnsi" w:cstheme="minorHAnsi"/>
          <w:b/>
          <w:bCs/>
          <w:iCs/>
          <w:color w:val="0D0D0D"/>
          <w:sz w:val="20"/>
          <w:szCs w:val="22"/>
        </w:rPr>
        <w:t xml:space="preserve">Data Cleaning and </w:t>
      </w:r>
      <w:r w:rsidR="00916C33" w:rsidRPr="00916C33">
        <w:rPr>
          <w:rFonts w:asciiTheme="minorHAnsi" w:hAnsiTheme="minorHAnsi" w:cstheme="minorHAnsi"/>
          <w:b/>
          <w:bCs/>
          <w:iCs/>
          <w:color w:val="0D0D0D"/>
          <w:sz w:val="20"/>
          <w:szCs w:val="22"/>
        </w:rPr>
        <w:t>Pre-processing</w:t>
      </w:r>
    </w:p>
    <w:p w14:paraId="0933C176" w14:textId="77777777" w:rsidR="003C6EA9" w:rsidRPr="00427131" w:rsidRDefault="00F33032" w:rsidP="00F33032">
      <w:pPr>
        <w:pStyle w:val="ListParagraph"/>
        <w:numPr>
          <w:ilvl w:val="0"/>
          <w:numId w:val="34"/>
        </w:numPr>
        <w:rPr>
          <w:rFonts w:asciiTheme="minorHAnsi" w:hAnsiTheme="minorHAnsi" w:cstheme="minorHAnsi"/>
          <w:b/>
          <w:bCs/>
          <w:iCs/>
          <w:color w:val="0D0D0D"/>
          <w:sz w:val="16"/>
          <w:szCs w:val="20"/>
        </w:rPr>
      </w:pPr>
      <w:r w:rsidRPr="00427131">
        <w:rPr>
          <w:rFonts w:asciiTheme="minorHAnsi" w:hAnsiTheme="minorHAnsi" w:cstheme="minorHAnsi"/>
          <w:iCs/>
          <w:color w:val="0D0D0D"/>
          <w:sz w:val="16"/>
          <w:szCs w:val="20"/>
        </w:rPr>
        <w:t>Review the dataset thoroughly to identify any remaining inconsistencies, noise, or irrelevant data.</w:t>
      </w:r>
    </w:p>
    <w:p w14:paraId="4617B52B" w14:textId="77777777" w:rsidR="003C6EA9" w:rsidRPr="00427131" w:rsidRDefault="00F33032" w:rsidP="00F33032">
      <w:pPr>
        <w:pStyle w:val="ListParagraph"/>
        <w:numPr>
          <w:ilvl w:val="0"/>
          <w:numId w:val="34"/>
        </w:numPr>
        <w:rPr>
          <w:rFonts w:asciiTheme="minorHAnsi" w:hAnsiTheme="minorHAnsi" w:cstheme="minorHAnsi"/>
          <w:b/>
          <w:bCs/>
          <w:iCs/>
          <w:color w:val="0D0D0D"/>
          <w:sz w:val="16"/>
          <w:szCs w:val="20"/>
        </w:rPr>
      </w:pPr>
      <w:r w:rsidRPr="00427131">
        <w:rPr>
          <w:rFonts w:asciiTheme="minorHAnsi" w:hAnsiTheme="minorHAnsi" w:cstheme="minorHAnsi"/>
          <w:iCs/>
          <w:color w:val="0D0D0D"/>
          <w:sz w:val="16"/>
          <w:szCs w:val="20"/>
        </w:rPr>
        <w:t>Implement data cleaning processes such as removing or imputing missing values, filtering noise, and correcting data entry errors.</w:t>
      </w:r>
    </w:p>
    <w:p w14:paraId="5D2165CC" w14:textId="77777777" w:rsidR="003C6EA9" w:rsidRPr="00427131" w:rsidRDefault="00F33032" w:rsidP="00F33032">
      <w:pPr>
        <w:pStyle w:val="ListParagraph"/>
        <w:numPr>
          <w:ilvl w:val="0"/>
          <w:numId w:val="34"/>
        </w:numPr>
        <w:rPr>
          <w:rFonts w:asciiTheme="minorHAnsi" w:hAnsiTheme="minorHAnsi" w:cstheme="minorHAnsi"/>
          <w:b/>
          <w:bCs/>
          <w:iCs/>
          <w:color w:val="0D0D0D"/>
          <w:sz w:val="16"/>
          <w:szCs w:val="20"/>
        </w:rPr>
      </w:pPr>
      <w:r w:rsidRPr="00427131">
        <w:rPr>
          <w:rFonts w:asciiTheme="minorHAnsi" w:hAnsiTheme="minorHAnsi" w:cstheme="minorHAnsi"/>
          <w:iCs/>
          <w:color w:val="0D0D0D"/>
          <w:sz w:val="16"/>
          <w:szCs w:val="20"/>
        </w:rPr>
        <w:t xml:space="preserve">Conduct data </w:t>
      </w:r>
      <w:r w:rsidR="003C6EA9" w:rsidRPr="00427131">
        <w:rPr>
          <w:rFonts w:asciiTheme="minorHAnsi" w:hAnsiTheme="minorHAnsi" w:cstheme="minorHAnsi"/>
          <w:iCs/>
          <w:color w:val="0D0D0D"/>
          <w:sz w:val="16"/>
          <w:szCs w:val="20"/>
        </w:rPr>
        <w:t>pre-processing</w:t>
      </w:r>
      <w:r w:rsidRPr="00427131">
        <w:rPr>
          <w:rFonts w:asciiTheme="minorHAnsi" w:hAnsiTheme="minorHAnsi" w:cstheme="minorHAnsi"/>
          <w:iCs/>
          <w:color w:val="0D0D0D"/>
          <w:sz w:val="16"/>
          <w:szCs w:val="20"/>
        </w:rPr>
        <w:t xml:space="preserve"> tasks including normalization or standardization, encoding categorical variables, and timestamp parsing if dealing with time series data.</w:t>
      </w:r>
    </w:p>
    <w:p w14:paraId="567EAC0D" w14:textId="57A7D84A" w:rsidR="00F33032" w:rsidRPr="00427131" w:rsidRDefault="00F33032" w:rsidP="00F33032">
      <w:pPr>
        <w:pStyle w:val="ListParagraph"/>
        <w:numPr>
          <w:ilvl w:val="0"/>
          <w:numId w:val="34"/>
        </w:numPr>
        <w:rPr>
          <w:rFonts w:asciiTheme="minorHAnsi" w:hAnsiTheme="minorHAnsi" w:cstheme="minorHAnsi"/>
          <w:b/>
          <w:bCs/>
          <w:iCs/>
          <w:color w:val="0D0D0D"/>
          <w:sz w:val="16"/>
          <w:szCs w:val="20"/>
        </w:rPr>
      </w:pPr>
      <w:r w:rsidRPr="00427131">
        <w:rPr>
          <w:rFonts w:asciiTheme="minorHAnsi" w:hAnsiTheme="minorHAnsi" w:cstheme="minorHAnsi"/>
          <w:iCs/>
          <w:color w:val="0D0D0D"/>
          <w:sz w:val="16"/>
          <w:szCs w:val="20"/>
        </w:rPr>
        <w:t>Split the dataset into training, validation, and testing sets to prepare for DL model training and evaluation.</w:t>
      </w:r>
    </w:p>
    <w:p w14:paraId="549B5406" w14:textId="654B37EC" w:rsidR="00F33032" w:rsidRPr="00B74CEA" w:rsidRDefault="003C6EA9" w:rsidP="00F33032">
      <w:pPr>
        <w:rPr>
          <w:rFonts w:asciiTheme="minorHAnsi" w:hAnsiTheme="minorHAnsi" w:cstheme="minorHAnsi"/>
          <w:b/>
          <w:bCs/>
          <w:iCs/>
          <w:color w:val="0D0D0D"/>
          <w:sz w:val="20"/>
          <w:szCs w:val="22"/>
        </w:rPr>
      </w:pPr>
      <w:r>
        <w:rPr>
          <w:rFonts w:asciiTheme="minorHAnsi" w:hAnsiTheme="minorHAnsi" w:cstheme="minorHAnsi"/>
          <w:iCs/>
          <w:color w:val="0D0D0D"/>
          <w:sz w:val="20"/>
          <w:szCs w:val="22"/>
        </w:rPr>
        <w:br/>
      </w:r>
      <w:r w:rsidR="00F33032" w:rsidRPr="00B74CEA">
        <w:rPr>
          <w:rFonts w:asciiTheme="minorHAnsi" w:hAnsiTheme="minorHAnsi" w:cstheme="minorHAnsi"/>
          <w:b/>
          <w:bCs/>
          <w:iCs/>
          <w:color w:val="0D0D0D"/>
          <w:sz w:val="20"/>
          <w:szCs w:val="22"/>
        </w:rPr>
        <w:t>Explore Deep Learning Model Architectures</w:t>
      </w:r>
    </w:p>
    <w:p w14:paraId="18D590E7" w14:textId="77777777" w:rsidR="00B74CEA" w:rsidRPr="00BB1617" w:rsidRDefault="00F33032" w:rsidP="00F33032">
      <w:pPr>
        <w:pStyle w:val="ListParagraph"/>
        <w:numPr>
          <w:ilvl w:val="0"/>
          <w:numId w:val="35"/>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Research the specific DL architectures relevant to your project: LSTM, GRU, CNN, and HDL.</w:t>
      </w:r>
    </w:p>
    <w:p w14:paraId="7A06E647" w14:textId="77777777" w:rsidR="00B74CEA" w:rsidRPr="00BB1617" w:rsidRDefault="00F33032" w:rsidP="00F33032">
      <w:pPr>
        <w:pStyle w:val="ListParagraph"/>
        <w:numPr>
          <w:ilvl w:val="0"/>
          <w:numId w:val="35"/>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Identify the core principles, strengths, and limitations of each model type.</w:t>
      </w:r>
    </w:p>
    <w:p w14:paraId="7D6D33B7" w14:textId="0FA9A40B" w:rsidR="00F33032" w:rsidRPr="00BB1617" w:rsidRDefault="00F33032" w:rsidP="00F33032">
      <w:pPr>
        <w:pStyle w:val="ListParagraph"/>
        <w:numPr>
          <w:ilvl w:val="0"/>
          <w:numId w:val="35"/>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Gather and review existing literature, tutorials, and documentation on these DL models to understand their typical applications and performance in similar tasks.</w:t>
      </w:r>
    </w:p>
    <w:p w14:paraId="7276A085" w14:textId="77777777" w:rsidR="00B74CEA" w:rsidRDefault="00B74CEA" w:rsidP="00F33032">
      <w:pPr>
        <w:rPr>
          <w:rFonts w:asciiTheme="minorHAnsi" w:hAnsiTheme="minorHAnsi" w:cstheme="minorHAnsi"/>
          <w:iCs/>
          <w:color w:val="0D0D0D"/>
          <w:sz w:val="20"/>
          <w:szCs w:val="22"/>
        </w:rPr>
      </w:pPr>
    </w:p>
    <w:p w14:paraId="6165DF00" w14:textId="75BD190B" w:rsidR="00F33032" w:rsidRPr="002B7696" w:rsidRDefault="00F33032" w:rsidP="00F33032">
      <w:pPr>
        <w:rPr>
          <w:rFonts w:asciiTheme="minorHAnsi" w:hAnsiTheme="minorHAnsi" w:cstheme="minorHAnsi"/>
          <w:b/>
          <w:bCs/>
          <w:iCs/>
          <w:color w:val="0D0D0D"/>
          <w:sz w:val="20"/>
          <w:szCs w:val="22"/>
        </w:rPr>
      </w:pPr>
      <w:r w:rsidRPr="002B7696">
        <w:rPr>
          <w:rFonts w:asciiTheme="minorHAnsi" w:hAnsiTheme="minorHAnsi" w:cstheme="minorHAnsi"/>
          <w:b/>
          <w:bCs/>
          <w:iCs/>
          <w:color w:val="0D0D0D"/>
          <w:sz w:val="20"/>
          <w:szCs w:val="22"/>
        </w:rPr>
        <w:t>Review Tutorials/Documentation</w:t>
      </w:r>
    </w:p>
    <w:p w14:paraId="7E734617" w14:textId="77777777" w:rsidR="002B7696" w:rsidRPr="00BB1617" w:rsidRDefault="00F33032" w:rsidP="00F33032">
      <w:pPr>
        <w:pStyle w:val="ListParagraph"/>
        <w:numPr>
          <w:ilvl w:val="0"/>
          <w:numId w:val="36"/>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Find and study tutorials, official documentation, and practical guides on implementing the chosen DL models, focusing on their application in predictive maintenance.</w:t>
      </w:r>
    </w:p>
    <w:p w14:paraId="50C8A7F2" w14:textId="75F62195" w:rsidR="00F33032" w:rsidRPr="00BB1617" w:rsidRDefault="00F33032" w:rsidP="00F33032">
      <w:pPr>
        <w:pStyle w:val="ListParagraph"/>
        <w:numPr>
          <w:ilvl w:val="0"/>
          <w:numId w:val="36"/>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Note down key parameters, hyperparameters, and architectural choices that are commonly used with these models in predictive maintenance scenarios.</w:t>
      </w:r>
    </w:p>
    <w:p w14:paraId="7B96FDF4" w14:textId="77777777" w:rsidR="002B7696" w:rsidRDefault="002B7696" w:rsidP="00F33032">
      <w:pPr>
        <w:rPr>
          <w:rFonts w:asciiTheme="minorHAnsi" w:hAnsiTheme="minorHAnsi" w:cstheme="minorHAnsi"/>
          <w:iCs/>
          <w:color w:val="0D0D0D"/>
          <w:sz w:val="20"/>
          <w:szCs w:val="22"/>
        </w:rPr>
      </w:pPr>
    </w:p>
    <w:p w14:paraId="3CDFC7EE" w14:textId="2754CF07" w:rsidR="00F33032" w:rsidRPr="002B7696" w:rsidRDefault="00F33032" w:rsidP="00F33032">
      <w:pPr>
        <w:rPr>
          <w:rFonts w:asciiTheme="minorHAnsi" w:hAnsiTheme="minorHAnsi" w:cstheme="minorHAnsi"/>
          <w:b/>
          <w:bCs/>
          <w:iCs/>
          <w:color w:val="0D0D0D"/>
          <w:sz w:val="20"/>
          <w:szCs w:val="22"/>
        </w:rPr>
      </w:pPr>
      <w:r w:rsidRPr="002B7696">
        <w:rPr>
          <w:rFonts w:asciiTheme="minorHAnsi" w:hAnsiTheme="minorHAnsi" w:cstheme="minorHAnsi"/>
          <w:b/>
          <w:bCs/>
          <w:iCs/>
          <w:color w:val="0D0D0D"/>
          <w:sz w:val="20"/>
          <w:szCs w:val="22"/>
        </w:rPr>
        <w:t>Establish a Framework for Model Implementation</w:t>
      </w:r>
    </w:p>
    <w:p w14:paraId="49138D10" w14:textId="77777777" w:rsidR="002B7696" w:rsidRPr="00BB1617" w:rsidRDefault="00F33032" w:rsidP="00F33032">
      <w:pPr>
        <w:pStyle w:val="ListParagraph"/>
        <w:numPr>
          <w:ilvl w:val="0"/>
          <w:numId w:val="38"/>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 xml:space="preserve">Install and set up any additional libraries and dependencies needed for DL </w:t>
      </w:r>
      <w:proofErr w:type="spellStart"/>
      <w:r w:rsidRPr="00BB1617">
        <w:rPr>
          <w:rFonts w:asciiTheme="minorHAnsi" w:hAnsiTheme="minorHAnsi" w:cstheme="minorHAnsi"/>
          <w:iCs/>
          <w:color w:val="0D0D0D"/>
          <w:sz w:val="16"/>
          <w:szCs w:val="20"/>
        </w:rPr>
        <w:t>modeling</w:t>
      </w:r>
      <w:proofErr w:type="spellEnd"/>
      <w:r w:rsidRPr="00BB1617">
        <w:rPr>
          <w:rFonts w:asciiTheme="minorHAnsi" w:hAnsiTheme="minorHAnsi" w:cstheme="minorHAnsi"/>
          <w:iCs/>
          <w:color w:val="0D0D0D"/>
          <w:sz w:val="16"/>
          <w:szCs w:val="20"/>
        </w:rPr>
        <w:t xml:space="preserve">, such as TensorFlow or </w:t>
      </w:r>
      <w:proofErr w:type="spellStart"/>
      <w:r w:rsidRPr="00BB1617">
        <w:rPr>
          <w:rFonts w:asciiTheme="minorHAnsi" w:hAnsiTheme="minorHAnsi" w:cstheme="minorHAnsi"/>
          <w:iCs/>
          <w:color w:val="0D0D0D"/>
          <w:sz w:val="16"/>
          <w:szCs w:val="20"/>
        </w:rPr>
        <w:t>PyTorch</w:t>
      </w:r>
      <w:proofErr w:type="spellEnd"/>
      <w:r w:rsidRPr="00BB1617">
        <w:rPr>
          <w:rFonts w:asciiTheme="minorHAnsi" w:hAnsiTheme="minorHAnsi" w:cstheme="minorHAnsi"/>
          <w:iCs/>
          <w:color w:val="0D0D0D"/>
          <w:sz w:val="16"/>
          <w:szCs w:val="20"/>
        </w:rPr>
        <w:t>, along with data manipulation libraries like Pandas and NumPy.</w:t>
      </w:r>
    </w:p>
    <w:p w14:paraId="7C3BA2D7" w14:textId="77777777" w:rsidR="002B7696" w:rsidRPr="00BB1617" w:rsidRDefault="00F33032" w:rsidP="00F33032">
      <w:pPr>
        <w:pStyle w:val="ListParagraph"/>
        <w:numPr>
          <w:ilvl w:val="0"/>
          <w:numId w:val="38"/>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Create a basic coding template or framework in your chosen programming environment to facilitate model implementation. This should include data loading, preprocessing pipelines, model training, and evaluation sections.</w:t>
      </w:r>
    </w:p>
    <w:p w14:paraId="248959F3" w14:textId="7E32C1A4" w:rsidR="00F33032" w:rsidRPr="00BB1617" w:rsidRDefault="00F33032" w:rsidP="00F33032">
      <w:pPr>
        <w:pStyle w:val="ListParagraph"/>
        <w:numPr>
          <w:ilvl w:val="0"/>
          <w:numId w:val="38"/>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Ensure that your development environment (IDE, computational resources, etc.) is properly configured to support intensive DL tasks, including checking for GPU availability and compatibility if necessary.</w:t>
      </w:r>
    </w:p>
    <w:p w14:paraId="2047F231" w14:textId="77777777" w:rsidR="002B7696" w:rsidRPr="002B7696" w:rsidRDefault="002B7696" w:rsidP="002B7696">
      <w:pPr>
        <w:pStyle w:val="ListParagraph"/>
        <w:rPr>
          <w:rFonts w:asciiTheme="minorHAnsi" w:hAnsiTheme="minorHAnsi" w:cstheme="minorHAnsi"/>
          <w:iCs/>
          <w:color w:val="0D0D0D"/>
          <w:sz w:val="20"/>
          <w:szCs w:val="22"/>
        </w:rPr>
      </w:pPr>
    </w:p>
    <w:p w14:paraId="444C7F7E" w14:textId="77777777" w:rsidR="00F33032" w:rsidRPr="002B7696" w:rsidRDefault="00F33032" w:rsidP="00F33032">
      <w:pPr>
        <w:rPr>
          <w:rFonts w:asciiTheme="minorHAnsi" w:hAnsiTheme="minorHAnsi" w:cstheme="minorHAnsi"/>
          <w:b/>
          <w:bCs/>
          <w:iCs/>
          <w:color w:val="0D0D0D"/>
          <w:sz w:val="20"/>
          <w:szCs w:val="22"/>
        </w:rPr>
      </w:pPr>
      <w:r w:rsidRPr="002B7696">
        <w:rPr>
          <w:rFonts w:asciiTheme="minorHAnsi" w:hAnsiTheme="minorHAnsi" w:cstheme="minorHAnsi"/>
          <w:b/>
          <w:bCs/>
          <w:iCs/>
          <w:color w:val="0D0D0D"/>
          <w:sz w:val="20"/>
          <w:szCs w:val="22"/>
        </w:rPr>
        <w:t>Preliminary Testing of Models</w:t>
      </w:r>
    </w:p>
    <w:p w14:paraId="7590D046" w14:textId="64FE0C5A" w:rsidR="002B7696" w:rsidRPr="00BB1617" w:rsidRDefault="00F33032" w:rsidP="00F33032">
      <w:pPr>
        <w:pStyle w:val="ListParagraph"/>
        <w:numPr>
          <w:ilvl w:val="0"/>
          <w:numId w:val="39"/>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 xml:space="preserve">Write simple prototype scripts to test the functionality and performance of each DL model architecture with a small subset of your </w:t>
      </w:r>
      <w:r w:rsidR="002B7696" w:rsidRPr="00BB1617">
        <w:rPr>
          <w:rFonts w:asciiTheme="minorHAnsi" w:hAnsiTheme="minorHAnsi" w:cstheme="minorHAnsi"/>
          <w:iCs/>
          <w:color w:val="0D0D0D"/>
          <w:sz w:val="16"/>
          <w:szCs w:val="20"/>
        </w:rPr>
        <w:t>pre-processed</w:t>
      </w:r>
      <w:r w:rsidRPr="00BB1617">
        <w:rPr>
          <w:rFonts w:asciiTheme="minorHAnsi" w:hAnsiTheme="minorHAnsi" w:cstheme="minorHAnsi"/>
          <w:iCs/>
          <w:color w:val="0D0D0D"/>
          <w:sz w:val="16"/>
          <w:szCs w:val="20"/>
        </w:rPr>
        <w:t xml:space="preserve"> dataset.</w:t>
      </w:r>
    </w:p>
    <w:p w14:paraId="371283D7" w14:textId="01675E14" w:rsidR="00F33032" w:rsidRPr="00BB1617" w:rsidRDefault="00F33032" w:rsidP="00F33032">
      <w:pPr>
        <w:pStyle w:val="ListParagraph"/>
        <w:numPr>
          <w:ilvl w:val="0"/>
          <w:numId w:val="39"/>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lastRenderedPageBreak/>
        <w:t>Debug any issues encountered during these preliminary tests to ensure that the models can be trained and evaluated effectively.</w:t>
      </w:r>
    </w:p>
    <w:p w14:paraId="2CD52BE8" w14:textId="77777777" w:rsidR="002B7696" w:rsidRDefault="002B7696" w:rsidP="00F33032">
      <w:pPr>
        <w:rPr>
          <w:rFonts w:asciiTheme="minorHAnsi" w:hAnsiTheme="minorHAnsi" w:cstheme="minorHAnsi"/>
          <w:iCs/>
          <w:color w:val="0D0D0D"/>
          <w:sz w:val="20"/>
          <w:szCs w:val="22"/>
        </w:rPr>
      </w:pPr>
    </w:p>
    <w:p w14:paraId="5C58A9FE" w14:textId="012CC02D" w:rsidR="00F33032" w:rsidRPr="00427131" w:rsidRDefault="00F33032" w:rsidP="00F33032">
      <w:pPr>
        <w:rPr>
          <w:rFonts w:asciiTheme="minorHAnsi" w:hAnsiTheme="minorHAnsi" w:cstheme="minorHAnsi"/>
          <w:b/>
          <w:bCs/>
          <w:iCs/>
          <w:color w:val="0D0D0D"/>
          <w:sz w:val="20"/>
          <w:szCs w:val="22"/>
        </w:rPr>
      </w:pPr>
      <w:r w:rsidRPr="00427131">
        <w:rPr>
          <w:rFonts w:asciiTheme="minorHAnsi" w:hAnsiTheme="minorHAnsi" w:cstheme="minorHAnsi"/>
          <w:b/>
          <w:bCs/>
          <w:iCs/>
          <w:color w:val="0D0D0D"/>
          <w:sz w:val="20"/>
          <w:szCs w:val="22"/>
        </w:rPr>
        <w:t>Document Findings and Observations</w:t>
      </w:r>
    </w:p>
    <w:p w14:paraId="570DF667" w14:textId="77777777" w:rsidR="00427131" w:rsidRPr="00BB1617" w:rsidRDefault="00F33032" w:rsidP="00F33032">
      <w:pPr>
        <w:pStyle w:val="ListParagraph"/>
        <w:numPr>
          <w:ilvl w:val="0"/>
          <w:numId w:val="40"/>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Keep a detailed record of the preprocessing steps, model architectures explored, and any preliminary results or observations from testing the models.</w:t>
      </w:r>
    </w:p>
    <w:p w14:paraId="2543CDCF" w14:textId="3992FD58" w:rsidR="00F33032" w:rsidRPr="00BB1617" w:rsidRDefault="00F33032" w:rsidP="00F33032">
      <w:pPr>
        <w:pStyle w:val="ListParagraph"/>
        <w:numPr>
          <w:ilvl w:val="0"/>
          <w:numId w:val="40"/>
        </w:numPr>
        <w:rPr>
          <w:rFonts w:asciiTheme="minorHAnsi" w:hAnsiTheme="minorHAnsi" w:cstheme="minorHAnsi"/>
          <w:iCs/>
          <w:color w:val="0D0D0D"/>
          <w:sz w:val="16"/>
          <w:szCs w:val="20"/>
        </w:rPr>
      </w:pPr>
      <w:r w:rsidRPr="00BB1617">
        <w:rPr>
          <w:rFonts w:asciiTheme="minorHAnsi" w:hAnsiTheme="minorHAnsi" w:cstheme="minorHAnsi"/>
          <w:iCs/>
          <w:color w:val="0D0D0D"/>
          <w:sz w:val="16"/>
          <w:szCs w:val="20"/>
        </w:rPr>
        <w:t>Organize and save your notes, code, and findings in a structured manner for easy access and reference in future weeks.</w:t>
      </w:r>
    </w:p>
    <w:p w14:paraId="3AFECABF" w14:textId="77777777" w:rsidR="00F33032" w:rsidRDefault="00F33032" w:rsidP="00F33032">
      <w:pPr>
        <w:rPr>
          <w:rFonts w:asciiTheme="minorHAnsi" w:hAnsiTheme="minorHAnsi" w:cstheme="minorHAnsi"/>
          <w:iCs/>
          <w:color w:val="0D0D0D"/>
          <w:sz w:val="20"/>
          <w:szCs w:val="22"/>
        </w:rPr>
      </w:pPr>
    </w:p>
    <w:p w14:paraId="67F4FB80" w14:textId="353B3220" w:rsidR="004212FE" w:rsidRPr="001E0D2D" w:rsidRDefault="00A56E2C" w:rsidP="00F33032">
      <w:pPr>
        <w:rPr>
          <w:rFonts w:asciiTheme="minorHAnsi" w:hAnsiTheme="minorHAnsi" w:cstheme="minorHAnsi"/>
          <w:b/>
          <w:sz w:val="22"/>
          <w:szCs w:val="22"/>
        </w:rPr>
      </w:pPr>
      <w:r w:rsidRPr="001E0D2D">
        <w:rPr>
          <w:rFonts w:asciiTheme="minorHAnsi" w:hAnsiTheme="minorHAnsi" w:cstheme="minorHAnsi"/>
          <w:b/>
          <w:bCs/>
          <w:color w:val="0D0D0D"/>
          <w:sz w:val="22"/>
          <w:szCs w:val="22"/>
        </w:rPr>
        <w:t>Week 7: Initial Model Implementation and Testing</w:t>
      </w:r>
    </w:p>
    <w:p w14:paraId="3C614FEB" w14:textId="77777777" w:rsidR="00A56E2C" w:rsidRPr="001E0D2D" w:rsidRDefault="00A56E2C" w:rsidP="004212FE">
      <w:pPr>
        <w:rPr>
          <w:rFonts w:asciiTheme="minorHAnsi" w:hAnsiTheme="minorHAnsi" w:cstheme="minorHAnsi"/>
          <w:b/>
          <w:sz w:val="22"/>
          <w:szCs w:val="22"/>
        </w:rPr>
      </w:pPr>
      <w:r w:rsidRPr="001E0D2D">
        <w:rPr>
          <w:rFonts w:asciiTheme="minorHAnsi" w:hAnsiTheme="minorHAnsi" w:cstheme="minorHAnsi"/>
          <w:i/>
          <w:color w:val="0D0D0D"/>
          <w:sz w:val="20"/>
          <w:szCs w:val="22"/>
        </w:rPr>
        <w:t>Implement and test initial DL models.</w:t>
      </w:r>
    </w:p>
    <w:p w14:paraId="7C43ABDB" w14:textId="47633521" w:rsidR="00A56E2C" w:rsidRPr="001E0D2D" w:rsidRDefault="00A56E2C" w:rsidP="004212FE">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 xml:space="preserve">Code DL models using the </w:t>
      </w:r>
      <w:del w:id="28" w:author="Huadong Mo" w:date="2024-03-03T14:41:00Z">
        <w:r w:rsidRPr="001E0D2D" w:rsidDel="001C19F8">
          <w:rPr>
            <w:rFonts w:asciiTheme="minorHAnsi" w:hAnsiTheme="minorHAnsi" w:cstheme="minorHAnsi"/>
            <w:color w:val="0D0D0D"/>
            <w:sz w:val="20"/>
            <w:szCs w:val="22"/>
          </w:rPr>
          <w:delText>preprocessed</w:delText>
        </w:r>
      </w:del>
      <w:ins w:id="29" w:author="Huadong Mo" w:date="2024-03-03T14:41:00Z">
        <w:r w:rsidR="001C19F8" w:rsidRPr="001E0D2D">
          <w:rPr>
            <w:rFonts w:asciiTheme="minorHAnsi" w:hAnsiTheme="minorHAnsi" w:cstheme="minorHAnsi"/>
            <w:color w:val="0D0D0D"/>
            <w:sz w:val="20"/>
            <w:szCs w:val="22"/>
          </w:rPr>
          <w:t>pre-processed</w:t>
        </w:r>
      </w:ins>
      <w:r w:rsidRPr="001E0D2D">
        <w:rPr>
          <w:rFonts w:asciiTheme="minorHAnsi" w:hAnsiTheme="minorHAnsi" w:cstheme="minorHAnsi"/>
          <w:color w:val="0D0D0D"/>
          <w:sz w:val="20"/>
          <w:szCs w:val="22"/>
        </w:rPr>
        <w:t xml:space="preserve"> dataset, starting with simpler implementations.</w:t>
      </w:r>
    </w:p>
    <w:p w14:paraId="4B24E752" w14:textId="77777777" w:rsidR="00A56E2C" w:rsidRPr="001E0D2D" w:rsidRDefault="00A56E2C" w:rsidP="004212FE">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Test models on dataset portions to evaluate RUL prediction performance without FDIA.</w:t>
      </w:r>
    </w:p>
    <w:p w14:paraId="61CB0AE1" w14:textId="2A11093B" w:rsidR="00A56E2C" w:rsidRPr="001E0D2D" w:rsidRDefault="00A56E2C" w:rsidP="004212FE">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 xml:space="preserve">Document model performance using metrics such as accuracy, precision, </w:t>
      </w:r>
      <w:ins w:id="30" w:author="Huadong Mo" w:date="2024-03-03T14:41:00Z">
        <w:r w:rsidR="001C19F8">
          <w:rPr>
            <w:rFonts w:asciiTheme="minorHAnsi" w:hAnsiTheme="minorHAnsi" w:cstheme="minorHAnsi"/>
            <w:color w:val="0D0D0D"/>
            <w:sz w:val="20"/>
            <w:szCs w:val="22"/>
          </w:rPr>
          <w:t xml:space="preserve">and </w:t>
        </w:r>
      </w:ins>
      <w:r w:rsidRPr="001E0D2D">
        <w:rPr>
          <w:rFonts w:asciiTheme="minorHAnsi" w:hAnsiTheme="minorHAnsi" w:cstheme="minorHAnsi"/>
          <w:color w:val="0D0D0D"/>
          <w:sz w:val="20"/>
          <w:szCs w:val="22"/>
        </w:rPr>
        <w:t>recall.</w:t>
      </w:r>
    </w:p>
    <w:p w14:paraId="456D4EA0" w14:textId="77777777" w:rsidR="0038745A" w:rsidRPr="001E0D2D" w:rsidRDefault="00A56E2C" w:rsidP="0038745A">
      <w:pPr>
        <w:rPr>
          <w:rFonts w:asciiTheme="minorHAnsi" w:hAnsiTheme="minorHAnsi" w:cstheme="minorHAnsi"/>
          <w:b/>
          <w:sz w:val="22"/>
          <w:szCs w:val="22"/>
        </w:rPr>
      </w:pPr>
      <w:r w:rsidRPr="001E0D2D">
        <w:rPr>
          <w:rFonts w:asciiTheme="minorHAnsi" w:hAnsiTheme="minorHAnsi" w:cstheme="minorHAnsi"/>
          <w:b/>
          <w:bCs/>
          <w:color w:val="0D0D0D"/>
          <w:sz w:val="22"/>
          <w:szCs w:val="22"/>
        </w:rPr>
        <w:t>Week 8: Refinement and FDIA Simulation Preparation</w:t>
      </w:r>
    </w:p>
    <w:p w14:paraId="0D6E37C1" w14:textId="77777777" w:rsidR="00A56E2C" w:rsidRPr="001E0D2D" w:rsidRDefault="00A56E2C" w:rsidP="0038745A">
      <w:pPr>
        <w:rPr>
          <w:rFonts w:asciiTheme="minorHAnsi" w:hAnsiTheme="minorHAnsi" w:cstheme="minorHAnsi"/>
          <w:b/>
          <w:sz w:val="22"/>
          <w:szCs w:val="22"/>
        </w:rPr>
      </w:pPr>
      <w:r w:rsidRPr="001E0D2D">
        <w:rPr>
          <w:rFonts w:asciiTheme="minorHAnsi" w:hAnsiTheme="minorHAnsi" w:cstheme="minorHAnsi"/>
          <w:i/>
          <w:color w:val="0D0D0D"/>
          <w:sz w:val="20"/>
          <w:szCs w:val="22"/>
        </w:rPr>
        <w:t>Refine models and prepare for FDIA simulation.</w:t>
      </w:r>
    </w:p>
    <w:p w14:paraId="585DA29B"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Analyze initial test results and refine models for improved performance.</w:t>
      </w:r>
    </w:p>
    <w:p w14:paraId="1B33F6B1"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Design FDIA simulations, defining attack characteristics and expected impact.</w:t>
      </w:r>
    </w:p>
    <w:p w14:paraId="338BAABC"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Begin coding FDIA simulation scripts for controlled dataset manipulation.</w:t>
      </w:r>
    </w:p>
    <w:p w14:paraId="1021BE40" w14:textId="77777777" w:rsidR="0038745A" w:rsidRPr="001E0D2D" w:rsidRDefault="00A56E2C" w:rsidP="0038745A">
      <w:pPr>
        <w:rPr>
          <w:rFonts w:asciiTheme="minorHAnsi" w:hAnsiTheme="minorHAnsi" w:cstheme="minorHAnsi"/>
          <w:b/>
          <w:sz w:val="22"/>
          <w:szCs w:val="22"/>
        </w:rPr>
      </w:pPr>
      <w:r w:rsidRPr="001E0D2D">
        <w:rPr>
          <w:rFonts w:asciiTheme="minorHAnsi" w:hAnsiTheme="minorHAnsi" w:cstheme="minorHAnsi"/>
          <w:b/>
          <w:bCs/>
          <w:color w:val="0D0D0D"/>
          <w:sz w:val="22"/>
          <w:szCs w:val="22"/>
        </w:rPr>
        <w:t>Week 9: FDIA Simulation and Impact Analysis</w:t>
      </w:r>
    </w:p>
    <w:p w14:paraId="798C4974" w14:textId="525F581A" w:rsidR="00A56E2C" w:rsidRPr="001E0D2D" w:rsidRDefault="00A56E2C" w:rsidP="0038745A">
      <w:pPr>
        <w:rPr>
          <w:rFonts w:asciiTheme="minorHAnsi" w:hAnsiTheme="minorHAnsi" w:cstheme="minorHAnsi"/>
          <w:b/>
          <w:sz w:val="22"/>
          <w:szCs w:val="22"/>
        </w:rPr>
      </w:pPr>
      <w:r w:rsidRPr="001E0D2D">
        <w:rPr>
          <w:rFonts w:asciiTheme="minorHAnsi" w:hAnsiTheme="minorHAnsi" w:cstheme="minorHAnsi"/>
          <w:i/>
          <w:color w:val="0D0D0D"/>
          <w:sz w:val="20"/>
          <w:szCs w:val="22"/>
        </w:rPr>
        <w:t xml:space="preserve">Conduct FDIA simulation and analyze </w:t>
      </w:r>
      <w:ins w:id="31" w:author="Huadong Mo" w:date="2024-03-03T14:42:00Z">
        <w:r w:rsidR="001C19F8">
          <w:rPr>
            <w:rFonts w:asciiTheme="minorHAnsi" w:hAnsiTheme="minorHAnsi" w:cstheme="minorHAnsi"/>
            <w:i/>
            <w:color w:val="0D0D0D"/>
            <w:sz w:val="20"/>
            <w:szCs w:val="22"/>
          </w:rPr>
          <w:t xml:space="preserve">the </w:t>
        </w:r>
      </w:ins>
      <w:r w:rsidRPr="001E0D2D">
        <w:rPr>
          <w:rFonts w:asciiTheme="minorHAnsi" w:hAnsiTheme="minorHAnsi" w:cstheme="minorHAnsi"/>
          <w:i/>
          <w:color w:val="0D0D0D"/>
          <w:sz w:val="20"/>
          <w:szCs w:val="22"/>
        </w:rPr>
        <w:t>impact on model performance.</w:t>
      </w:r>
    </w:p>
    <w:p w14:paraId="15EAEDCA"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Execute FDIA simulations, creating dataset versions with simulated cyber-attacks.</w:t>
      </w:r>
    </w:p>
    <w:p w14:paraId="70B12197" w14:textId="0358F4DE"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 xml:space="preserve">Test DL models on altered datasets to evaluate </w:t>
      </w:r>
      <w:ins w:id="32" w:author="Huadong Mo" w:date="2024-03-03T14:42:00Z">
        <w:r w:rsidR="001C19F8">
          <w:rPr>
            <w:rFonts w:asciiTheme="minorHAnsi" w:hAnsiTheme="minorHAnsi" w:cstheme="minorHAnsi"/>
            <w:color w:val="0D0D0D"/>
            <w:sz w:val="20"/>
            <w:szCs w:val="22"/>
          </w:rPr>
          <w:t xml:space="preserve">the </w:t>
        </w:r>
      </w:ins>
      <w:r w:rsidRPr="001E0D2D">
        <w:rPr>
          <w:rFonts w:asciiTheme="minorHAnsi" w:hAnsiTheme="minorHAnsi" w:cstheme="minorHAnsi"/>
          <w:color w:val="0D0D0D"/>
          <w:sz w:val="20"/>
          <w:szCs w:val="22"/>
        </w:rPr>
        <w:t>impact of FDIA on performance.</w:t>
      </w:r>
    </w:p>
    <w:p w14:paraId="56629B6F"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Document results, noting significant performance metric changes.</w:t>
      </w:r>
    </w:p>
    <w:p w14:paraId="1FF1DBA6" w14:textId="77777777" w:rsidR="0038745A" w:rsidRPr="001E0D2D" w:rsidRDefault="00A56E2C" w:rsidP="0038745A">
      <w:pPr>
        <w:rPr>
          <w:rFonts w:asciiTheme="minorHAnsi" w:hAnsiTheme="minorHAnsi" w:cstheme="minorHAnsi"/>
          <w:b/>
          <w:sz w:val="22"/>
          <w:szCs w:val="22"/>
        </w:rPr>
      </w:pPr>
      <w:r w:rsidRPr="001E0D2D">
        <w:rPr>
          <w:rFonts w:asciiTheme="minorHAnsi" w:hAnsiTheme="minorHAnsi" w:cstheme="minorHAnsi"/>
          <w:b/>
          <w:bCs/>
          <w:color w:val="0D0D0D"/>
          <w:sz w:val="22"/>
          <w:szCs w:val="22"/>
        </w:rPr>
        <w:t>Week 10: Interim Report and VIVA Preparation</w:t>
      </w:r>
    </w:p>
    <w:p w14:paraId="1C843F7B" w14:textId="484591B0" w:rsidR="00A56E2C" w:rsidRPr="001E0D2D" w:rsidRDefault="00A56E2C" w:rsidP="0038745A">
      <w:pPr>
        <w:rPr>
          <w:rFonts w:asciiTheme="minorHAnsi" w:hAnsiTheme="minorHAnsi" w:cstheme="minorHAnsi"/>
          <w:sz w:val="22"/>
          <w:szCs w:val="22"/>
        </w:rPr>
      </w:pPr>
      <w:r w:rsidRPr="001E0D2D">
        <w:rPr>
          <w:rFonts w:asciiTheme="minorHAnsi" w:hAnsiTheme="minorHAnsi" w:cstheme="minorHAnsi"/>
          <w:i/>
          <w:color w:val="0D0D0D"/>
          <w:sz w:val="20"/>
          <w:szCs w:val="22"/>
        </w:rPr>
        <w:t xml:space="preserve">Compile findings for </w:t>
      </w:r>
      <w:ins w:id="33" w:author="Huadong Mo" w:date="2024-03-03T14:42:00Z">
        <w:r w:rsidR="001C19F8">
          <w:rPr>
            <w:rFonts w:asciiTheme="minorHAnsi" w:hAnsiTheme="minorHAnsi" w:cstheme="minorHAnsi"/>
            <w:i/>
            <w:color w:val="0D0D0D"/>
            <w:sz w:val="20"/>
            <w:szCs w:val="22"/>
          </w:rPr>
          <w:t xml:space="preserve">the </w:t>
        </w:r>
      </w:ins>
      <w:r w:rsidRPr="001E0D2D">
        <w:rPr>
          <w:rFonts w:asciiTheme="minorHAnsi" w:hAnsiTheme="minorHAnsi" w:cstheme="minorHAnsi"/>
          <w:i/>
          <w:color w:val="0D0D0D"/>
          <w:sz w:val="20"/>
          <w:szCs w:val="22"/>
        </w:rPr>
        <w:t>interim report and prepare for VIVA presentation.</w:t>
      </w:r>
    </w:p>
    <w:p w14:paraId="188412CD" w14:textId="613FAE62" w:rsidR="00A56E2C" w:rsidRPr="001E0D2D" w:rsidRDefault="00A56E2C" w:rsidP="004212FE">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Draft interim report</w:t>
      </w:r>
      <w:del w:id="34" w:author="Huadong Mo" w:date="2024-03-03T14:42:00Z">
        <w:r w:rsidRPr="001E0D2D" w:rsidDel="001C19F8">
          <w:rPr>
            <w:rFonts w:asciiTheme="minorHAnsi" w:hAnsiTheme="minorHAnsi" w:cstheme="minorHAnsi"/>
            <w:color w:val="0D0D0D"/>
            <w:sz w:val="20"/>
            <w:szCs w:val="22"/>
          </w:rPr>
          <w:delText>,</w:delText>
        </w:r>
      </w:del>
      <w:r w:rsidRPr="001E0D2D">
        <w:rPr>
          <w:rFonts w:asciiTheme="minorHAnsi" w:hAnsiTheme="minorHAnsi" w:cstheme="minorHAnsi"/>
          <w:color w:val="0D0D0D"/>
          <w:sz w:val="20"/>
          <w:szCs w:val="22"/>
        </w:rPr>
        <w:t xml:space="preserve"> incorporating literature review, methodology, findings, and FDIA impact analysis.</w:t>
      </w:r>
    </w:p>
    <w:p w14:paraId="1DD1F008" w14:textId="77777777" w:rsidR="00A56E2C" w:rsidRPr="001E0D2D" w:rsidRDefault="00A56E2C" w:rsidP="004212FE">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Develop VIVA presentation, summarizing objectives, progress, findings, and future steps.</w:t>
      </w:r>
    </w:p>
    <w:p w14:paraId="19F2272B"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Rehearse presentation, seeking feedback to refine delivery and content.</w:t>
      </w:r>
    </w:p>
    <w:p w14:paraId="79D5624D" w14:textId="77777777" w:rsidR="0038745A" w:rsidRPr="001E0D2D" w:rsidRDefault="00A56E2C" w:rsidP="0038745A">
      <w:pPr>
        <w:rPr>
          <w:rFonts w:asciiTheme="minorHAnsi" w:hAnsiTheme="minorHAnsi" w:cstheme="minorHAnsi"/>
          <w:b/>
          <w:sz w:val="22"/>
          <w:szCs w:val="22"/>
        </w:rPr>
      </w:pPr>
      <w:r w:rsidRPr="001E0D2D">
        <w:rPr>
          <w:rFonts w:asciiTheme="minorHAnsi" w:hAnsiTheme="minorHAnsi" w:cstheme="minorHAnsi"/>
          <w:b/>
          <w:bCs/>
          <w:color w:val="0D0D0D"/>
          <w:sz w:val="22"/>
          <w:szCs w:val="22"/>
        </w:rPr>
        <w:t>Week 11: Finalizing the Interim Report</w:t>
      </w:r>
    </w:p>
    <w:p w14:paraId="0A292155" w14:textId="77777777" w:rsidR="00A56E2C" w:rsidRPr="001E0D2D" w:rsidRDefault="00A56E2C" w:rsidP="0038745A">
      <w:pPr>
        <w:rPr>
          <w:rFonts w:asciiTheme="minorHAnsi" w:hAnsiTheme="minorHAnsi" w:cstheme="minorHAnsi"/>
          <w:sz w:val="20"/>
          <w:szCs w:val="22"/>
        </w:rPr>
      </w:pPr>
      <w:r w:rsidRPr="001E0D2D">
        <w:rPr>
          <w:rFonts w:asciiTheme="minorHAnsi" w:hAnsiTheme="minorHAnsi" w:cstheme="minorHAnsi"/>
          <w:i/>
          <w:color w:val="0D0D0D"/>
          <w:sz w:val="20"/>
          <w:szCs w:val="22"/>
        </w:rPr>
        <w:t>Complete and refine interim report for submission.</w:t>
      </w:r>
    </w:p>
    <w:p w14:paraId="66F06902"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Finalize interim report drafting, ensuring all sections are comprehensive and well-presented.</w:t>
      </w:r>
    </w:p>
    <w:p w14:paraId="2FF9553C" w14:textId="767B45B3"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Proofread</w:t>
      </w:r>
      <w:ins w:id="35" w:author="Huadong Mo" w:date="2024-03-03T14:42:00Z">
        <w:r w:rsidR="001C19F8">
          <w:rPr>
            <w:rFonts w:asciiTheme="minorHAnsi" w:hAnsiTheme="minorHAnsi" w:cstheme="minorHAnsi"/>
            <w:color w:val="0D0D0D"/>
            <w:sz w:val="20"/>
            <w:szCs w:val="22"/>
          </w:rPr>
          <w:t xml:space="preserve"> the</w:t>
        </w:r>
      </w:ins>
      <w:r w:rsidRPr="001E0D2D">
        <w:rPr>
          <w:rFonts w:asciiTheme="minorHAnsi" w:hAnsiTheme="minorHAnsi" w:cstheme="minorHAnsi"/>
          <w:color w:val="0D0D0D"/>
          <w:sz w:val="20"/>
          <w:szCs w:val="22"/>
        </w:rPr>
        <w:t xml:space="preserve"> report for clarity, coherence, and accuracy.</w:t>
      </w:r>
    </w:p>
    <w:p w14:paraId="0B479AAB"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Incorporate illustrative figures, tables, or graphs.</w:t>
      </w:r>
    </w:p>
    <w:p w14:paraId="55054A9E"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Ensure correct citation of all references.</w:t>
      </w:r>
    </w:p>
    <w:p w14:paraId="470C6797" w14:textId="2F30C708"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lastRenderedPageBreak/>
        <w:t>Submit</w:t>
      </w:r>
      <w:ins w:id="36" w:author="Huadong Mo" w:date="2024-03-03T14:42:00Z">
        <w:r w:rsidR="001C19F8">
          <w:rPr>
            <w:rFonts w:asciiTheme="minorHAnsi" w:hAnsiTheme="minorHAnsi" w:cstheme="minorHAnsi"/>
            <w:color w:val="0D0D0D"/>
            <w:sz w:val="20"/>
            <w:szCs w:val="22"/>
          </w:rPr>
          <w:t xml:space="preserve"> the</w:t>
        </w:r>
      </w:ins>
      <w:r w:rsidRPr="001E0D2D">
        <w:rPr>
          <w:rFonts w:asciiTheme="minorHAnsi" w:hAnsiTheme="minorHAnsi" w:cstheme="minorHAnsi"/>
          <w:color w:val="0D0D0D"/>
          <w:sz w:val="20"/>
          <w:szCs w:val="22"/>
        </w:rPr>
        <w:t xml:space="preserve"> interim report for feedback to enhance quality.</w:t>
      </w:r>
    </w:p>
    <w:p w14:paraId="41EEDDAD" w14:textId="77777777" w:rsidR="0038745A" w:rsidRPr="001E0D2D" w:rsidRDefault="00A56E2C" w:rsidP="0038745A">
      <w:pPr>
        <w:rPr>
          <w:rFonts w:asciiTheme="minorHAnsi" w:hAnsiTheme="minorHAnsi" w:cstheme="minorHAnsi"/>
          <w:b/>
          <w:sz w:val="22"/>
          <w:szCs w:val="22"/>
        </w:rPr>
      </w:pPr>
      <w:r w:rsidRPr="001E0D2D">
        <w:rPr>
          <w:rFonts w:asciiTheme="minorHAnsi" w:hAnsiTheme="minorHAnsi" w:cstheme="minorHAnsi"/>
          <w:b/>
          <w:bCs/>
          <w:color w:val="0D0D0D"/>
          <w:sz w:val="22"/>
          <w:szCs w:val="22"/>
        </w:rPr>
        <w:t>Week 12: VIVA Preparation and Presentation</w:t>
      </w:r>
    </w:p>
    <w:p w14:paraId="03BB1D2E" w14:textId="77777777" w:rsidR="00A56E2C" w:rsidRPr="001E0D2D" w:rsidRDefault="00A56E2C" w:rsidP="0038745A">
      <w:pPr>
        <w:rPr>
          <w:rFonts w:asciiTheme="minorHAnsi" w:hAnsiTheme="minorHAnsi" w:cstheme="minorHAnsi"/>
          <w:sz w:val="22"/>
          <w:szCs w:val="22"/>
        </w:rPr>
      </w:pPr>
      <w:r w:rsidRPr="001E0D2D">
        <w:rPr>
          <w:rFonts w:asciiTheme="minorHAnsi" w:hAnsiTheme="minorHAnsi" w:cstheme="minorHAnsi"/>
          <w:i/>
          <w:color w:val="0D0D0D"/>
          <w:sz w:val="20"/>
          <w:szCs w:val="22"/>
        </w:rPr>
        <w:t>Thorough preparation for VIVA presentation.</w:t>
      </w:r>
    </w:p>
    <w:p w14:paraId="3C5B0D55" w14:textId="77777777" w:rsidR="00A56E2C" w:rsidRPr="001E0D2D" w:rsidRDefault="00A56E2C" w:rsidP="004212FE">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Refine presentation based on feedback and report.</w:t>
      </w:r>
    </w:p>
    <w:p w14:paraId="0C1B4262"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Prepare for potential VIVA questions with well-thought-out answers.</w:t>
      </w:r>
    </w:p>
    <w:p w14:paraId="0CCE6E8A"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Practice presentation multiple times, ideally with an audience.</w:t>
      </w:r>
    </w:p>
    <w:p w14:paraId="66735BCD"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Prepare additional materials for VIVA as needed.</w:t>
      </w:r>
    </w:p>
    <w:p w14:paraId="7295C619" w14:textId="77777777" w:rsidR="0038745A" w:rsidRPr="001E0D2D" w:rsidRDefault="00A56E2C" w:rsidP="0038745A">
      <w:pPr>
        <w:rPr>
          <w:rFonts w:asciiTheme="minorHAnsi" w:hAnsiTheme="minorHAnsi" w:cstheme="minorHAnsi"/>
          <w:b/>
          <w:sz w:val="22"/>
          <w:szCs w:val="22"/>
        </w:rPr>
      </w:pPr>
      <w:r w:rsidRPr="001E0D2D">
        <w:rPr>
          <w:rFonts w:asciiTheme="minorHAnsi" w:hAnsiTheme="minorHAnsi" w:cstheme="minorHAnsi"/>
          <w:b/>
          <w:bCs/>
          <w:color w:val="0D0D0D"/>
          <w:sz w:val="22"/>
          <w:szCs w:val="22"/>
        </w:rPr>
        <w:t>Week 13: VIVA Presentation and Feedback Reflection</w:t>
      </w:r>
    </w:p>
    <w:p w14:paraId="76DDAC3B" w14:textId="5A7C08D0" w:rsidR="00A56E2C" w:rsidRPr="001E0D2D" w:rsidRDefault="00A56E2C" w:rsidP="0038745A">
      <w:pPr>
        <w:rPr>
          <w:rFonts w:asciiTheme="minorHAnsi" w:hAnsiTheme="minorHAnsi" w:cstheme="minorHAnsi"/>
          <w:i/>
          <w:sz w:val="22"/>
          <w:szCs w:val="22"/>
        </w:rPr>
      </w:pPr>
      <w:r w:rsidRPr="001E0D2D">
        <w:rPr>
          <w:rFonts w:asciiTheme="minorHAnsi" w:hAnsiTheme="minorHAnsi" w:cstheme="minorHAnsi"/>
          <w:i/>
          <w:color w:val="0D0D0D"/>
          <w:sz w:val="20"/>
          <w:szCs w:val="22"/>
        </w:rPr>
        <w:t>Deliver</w:t>
      </w:r>
      <w:ins w:id="37" w:author="Huadong Mo" w:date="2024-03-03T14:43:00Z">
        <w:r w:rsidR="001C19F8">
          <w:rPr>
            <w:rFonts w:asciiTheme="minorHAnsi" w:hAnsiTheme="minorHAnsi" w:cstheme="minorHAnsi"/>
            <w:i/>
            <w:color w:val="0D0D0D"/>
            <w:sz w:val="20"/>
            <w:szCs w:val="22"/>
          </w:rPr>
          <w:t xml:space="preserve"> the</w:t>
        </w:r>
      </w:ins>
      <w:r w:rsidRPr="001E0D2D">
        <w:rPr>
          <w:rFonts w:asciiTheme="minorHAnsi" w:hAnsiTheme="minorHAnsi" w:cstheme="minorHAnsi"/>
          <w:i/>
          <w:color w:val="0D0D0D"/>
          <w:sz w:val="20"/>
          <w:szCs w:val="22"/>
        </w:rPr>
        <w:t xml:space="preserve"> VIVA presentation and utilize feedback for future planning.</w:t>
      </w:r>
    </w:p>
    <w:p w14:paraId="31255D14" w14:textId="3BA20EAB"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 xml:space="preserve">Present VIVA confidently, engaging with </w:t>
      </w:r>
      <w:ins w:id="38" w:author="Huadong Mo" w:date="2024-03-03T14:43:00Z">
        <w:r w:rsidR="001C19F8">
          <w:rPr>
            <w:rFonts w:asciiTheme="minorHAnsi" w:hAnsiTheme="minorHAnsi" w:cstheme="minorHAnsi"/>
            <w:color w:val="0D0D0D"/>
            <w:sz w:val="20"/>
            <w:szCs w:val="22"/>
          </w:rPr>
          <w:t xml:space="preserve">the </w:t>
        </w:r>
      </w:ins>
      <w:r w:rsidRPr="001E0D2D">
        <w:rPr>
          <w:rFonts w:asciiTheme="minorHAnsi" w:hAnsiTheme="minorHAnsi" w:cstheme="minorHAnsi"/>
          <w:color w:val="0D0D0D"/>
          <w:sz w:val="20"/>
          <w:szCs w:val="22"/>
        </w:rPr>
        <w:t>examination panel and addressing queries.</w:t>
      </w:r>
    </w:p>
    <w:p w14:paraId="017095AC"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Note feedback and questions for refinement.</w:t>
      </w:r>
    </w:p>
    <w:p w14:paraId="572A8CF3" w14:textId="04E8644D"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 xml:space="preserve">Reflect on </w:t>
      </w:r>
      <w:ins w:id="39" w:author="Huadong Mo" w:date="2024-03-03T14:43:00Z">
        <w:r w:rsidR="00282C3E">
          <w:rPr>
            <w:rFonts w:asciiTheme="minorHAnsi" w:hAnsiTheme="minorHAnsi" w:cstheme="minorHAnsi"/>
            <w:color w:val="0D0D0D"/>
            <w:sz w:val="20"/>
            <w:szCs w:val="22"/>
          </w:rPr>
          <w:t xml:space="preserve">the </w:t>
        </w:r>
      </w:ins>
      <w:r w:rsidRPr="001E0D2D">
        <w:rPr>
          <w:rFonts w:asciiTheme="minorHAnsi" w:hAnsiTheme="minorHAnsi" w:cstheme="minorHAnsi"/>
          <w:color w:val="0D0D0D"/>
          <w:sz w:val="20"/>
          <w:szCs w:val="22"/>
        </w:rPr>
        <w:t>VIVA experience to identify improvements.</w:t>
      </w:r>
    </w:p>
    <w:p w14:paraId="166E193A" w14:textId="77777777" w:rsidR="00A56E2C" w:rsidRPr="001E0D2D" w:rsidRDefault="00A56E2C" w:rsidP="0038745A">
      <w:p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Plan for next semester based on feedback and assessment.</w:t>
      </w:r>
    </w:p>
    <w:p w14:paraId="18CA87EF" w14:textId="77777777" w:rsidR="0038745A" w:rsidRPr="001E0D2D" w:rsidRDefault="00A56E2C" w:rsidP="00A56E2C">
      <w:pPr>
        <w:rPr>
          <w:rFonts w:asciiTheme="minorHAnsi" w:hAnsiTheme="minorHAnsi" w:cstheme="minorHAnsi"/>
          <w:b/>
          <w:color w:val="0D0D0D"/>
          <w:sz w:val="32"/>
          <w:szCs w:val="22"/>
        </w:rPr>
      </w:pPr>
      <w:r w:rsidRPr="001E0D2D">
        <w:rPr>
          <w:rFonts w:asciiTheme="minorHAnsi" w:hAnsiTheme="minorHAnsi" w:cstheme="minorHAnsi"/>
          <w:b/>
          <w:color w:val="0D0D0D"/>
          <w:sz w:val="32"/>
          <w:szCs w:val="22"/>
        </w:rPr>
        <w:t>Recommendations:</w:t>
      </w:r>
    </w:p>
    <w:p w14:paraId="2CCDA8B4" w14:textId="77777777" w:rsidR="00A56E2C" w:rsidRPr="001E0D2D" w:rsidRDefault="00A56E2C" w:rsidP="00A56E2C">
      <w:pPr>
        <w:rPr>
          <w:rFonts w:asciiTheme="minorHAnsi" w:hAnsiTheme="minorHAnsi" w:cstheme="minorHAnsi"/>
          <w:b/>
          <w:bCs/>
          <w:sz w:val="22"/>
          <w:szCs w:val="22"/>
        </w:rPr>
      </w:pPr>
      <w:r w:rsidRPr="001E0D2D">
        <w:rPr>
          <w:rFonts w:asciiTheme="minorHAnsi" w:hAnsiTheme="minorHAnsi" w:cstheme="minorHAnsi"/>
          <w:color w:val="0D0D0D"/>
          <w:sz w:val="22"/>
          <w:szCs w:val="22"/>
        </w:rPr>
        <w:br/>
      </w:r>
      <w:r w:rsidRPr="001E0D2D">
        <w:rPr>
          <w:rFonts w:asciiTheme="minorHAnsi" w:hAnsiTheme="minorHAnsi" w:cstheme="minorHAnsi"/>
          <w:b/>
          <w:bCs/>
          <w:sz w:val="22"/>
          <w:szCs w:val="22"/>
        </w:rPr>
        <w:t>Programming and Development Tools</w:t>
      </w:r>
      <w:r w:rsidR="0038745A" w:rsidRPr="001E0D2D">
        <w:rPr>
          <w:rFonts w:asciiTheme="minorHAnsi" w:hAnsiTheme="minorHAnsi" w:cstheme="minorHAnsi"/>
          <w:b/>
          <w:bCs/>
          <w:sz w:val="22"/>
          <w:szCs w:val="22"/>
        </w:rPr>
        <w:t>:</w:t>
      </w:r>
    </w:p>
    <w:p w14:paraId="68CDC2CD" w14:textId="77777777" w:rsidR="0038745A" w:rsidRPr="001E0D2D" w:rsidRDefault="0038745A" w:rsidP="00FA0B53">
      <w:pPr>
        <w:pStyle w:val="ListParagraph"/>
        <w:numPr>
          <w:ilvl w:val="0"/>
          <w:numId w:val="1"/>
        </w:numPr>
        <w:rPr>
          <w:rFonts w:asciiTheme="minorHAnsi" w:hAnsiTheme="minorHAnsi" w:cstheme="minorHAnsi"/>
          <w:bCs/>
          <w:sz w:val="20"/>
          <w:szCs w:val="22"/>
        </w:rPr>
      </w:pPr>
      <w:proofErr w:type="spellStart"/>
      <w:r w:rsidRPr="001E0D2D">
        <w:rPr>
          <w:rFonts w:asciiTheme="minorHAnsi" w:hAnsiTheme="minorHAnsi" w:cstheme="minorHAnsi"/>
          <w:bCs/>
          <w:sz w:val="20"/>
          <w:szCs w:val="22"/>
        </w:rPr>
        <w:t>Jupyter</w:t>
      </w:r>
      <w:proofErr w:type="spellEnd"/>
      <w:r w:rsidRPr="001E0D2D">
        <w:rPr>
          <w:rFonts w:asciiTheme="minorHAnsi" w:hAnsiTheme="minorHAnsi" w:cstheme="minorHAnsi"/>
          <w:bCs/>
          <w:sz w:val="20"/>
          <w:szCs w:val="22"/>
        </w:rPr>
        <w:t xml:space="preserve"> Notebooks</w:t>
      </w:r>
    </w:p>
    <w:p w14:paraId="38B72244" w14:textId="77777777" w:rsidR="0038745A" w:rsidRPr="001E0D2D" w:rsidRDefault="00A56E2C" w:rsidP="00FA0B53">
      <w:pPr>
        <w:pStyle w:val="ListParagraph"/>
        <w:numPr>
          <w:ilvl w:val="0"/>
          <w:numId w:val="1"/>
        </w:numPr>
        <w:rPr>
          <w:rFonts w:asciiTheme="minorHAnsi" w:hAnsiTheme="minorHAnsi" w:cstheme="minorHAnsi"/>
          <w:bCs/>
          <w:sz w:val="20"/>
          <w:szCs w:val="22"/>
        </w:rPr>
      </w:pPr>
      <w:r w:rsidRPr="001E0D2D">
        <w:rPr>
          <w:rFonts w:asciiTheme="minorHAnsi" w:hAnsiTheme="minorHAnsi" w:cstheme="minorHAnsi"/>
          <w:bCs/>
          <w:sz w:val="20"/>
          <w:szCs w:val="22"/>
        </w:rPr>
        <w:t>Visual Studio Code (VS Code)</w:t>
      </w:r>
      <w:r w:rsidR="0038745A" w:rsidRPr="001E0D2D">
        <w:rPr>
          <w:rFonts w:asciiTheme="minorHAnsi" w:hAnsiTheme="minorHAnsi" w:cstheme="minorHAnsi"/>
          <w:bCs/>
          <w:sz w:val="20"/>
          <w:szCs w:val="22"/>
        </w:rPr>
        <w:t xml:space="preserve"> + </w:t>
      </w:r>
      <w:proofErr w:type="spellStart"/>
      <w:r w:rsidR="0038745A" w:rsidRPr="001E0D2D">
        <w:rPr>
          <w:rFonts w:asciiTheme="minorHAnsi" w:hAnsiTheme="minorHAnsi" w:cstheme="minorHAnsi"/>
          <w:bCs/>
          <w:sz w:val="20"/>
          <w:szCs w:val="22"/>
        </w:rPr>
        <w:t>Jupyter</w:t>
      </w:r>
      <w:proofErr w:type="spellEnd"/>
    </w:p>
    <w:p w14:paraId="64AA64D7" w14:textId="77777777" w:rsidR="00A56E2C" w:rsidRPr="001E0D2D" w:rsidRDefault="00A56E2C" w:rsidP="00FA0B53">
      <w:pPr>
        <w:pStyle w:val="ListParagraph"/>
        <w:numPr>
          <w:ilvl w:val="0"/>
          <w:numId w:val="1"/>
        </w:numPr>
        <w:rPr>
          <w:rFonts w:asciiTheme="minorHAnsi" w:hAnsiTheme="minorHAnsi" w:cstheme="minorHAnsi"/>
          <w:bCs/>
          <w:sz w:val="20"/>
          <w:szCs w:val="22"/>
        </w:rPr>
      </w:pPr>
      <w:r w:rsidRPr="001E0D2D">
        <w:rPr>
          <w:rFonts w:asciiTheme="minorHAnsi" w:hAnsiTheme="minorHAnsi" w:cstheme="minorHAnsi"/>
          <w:bCs/>
          <w:sz w:val="20"/>
          <w:szCs w:val="22"/>
        </w:rPr>
        <w:t>GitHub</w:t>
      </w:r>
      <w:r w:rsidRPr="001E0D2D">
        <w:rPr>
          <w:rFonts w:asciiTheme="minorHAnsi" w:hAnsiTheme="minorHAnsi" w:cstheme="minorHAnsi"/>
          <w:sz w:val="20"/>
          <w:szCs w:val="22"/>
        </w:rPr>
        <w:t xml:space="preserve"> </w:t>
      </w:r>
    </w:p>
    <w:p w14:paraId="77EB79A6" w14:textId="77777777" w:rsidR="0038745A" w:rsidRPr="001E0D2D" w:rsidRDefault="0038745A" w:rsidP="00A56E2C">
      <w:pPr>
        <w:rPr>
          <w:rFonts w:asciiTheme="minorHAnsi" w:hAnsiTheme="minorHAnsi" w:cstheme="minorHAnsi"/>
          <w:b/>
          <w:bCs/>
          <w:sz w:val="22"/>
          <w:szCs w:val="22"/>
        </w:rPr>
      </w:pPr>
    </w:p>
    <w:p w14:paraId="1FA6C493" w14:textId="77777777" w:rsidR="00A56E2C" w:rsidRPr="001E0D2D" w:rsidRDefault="00A56E2C" w:rsidP="00A56E2C">
      <w:pPr>
        <w:rPr>
          <w:rFonts w:asciiTheme="minorHAnsi" w:hAnsiTheme="minorHAnsi" w:cstheme="minorHAnsi"/>
          <w:b/>
          <w:bCs/>
          <w:sz w:val="22"/>
          <w:szCs w:val="22"/>
        </w:rPr>
      </w:pPr>
      <w:r w:rsidRPr="001E0D2D">
        <w:rPr>
          <w:rFonts w:asciiTheme="minorHAnsi" w:hAnsiTheme="minorHAnsi" w:cstheme="minorHAnsi"/>
          <w:b/>
          <w:bCs/>
          <w:sz w:val="22"/>
          <w:szCs w:val="22"/>
        </w:rPr>
        <w:t>Data Analysis and Machine Learning Libraries</w:t>
      </w:r>
      <w:r w:rsidR="0038745A" w:rsidRPr="001E0D2D">
        <w:rPr>
          <w:rFonts w:asciiTheme="minorHAnsi" w:hAnsiTheme="minorHAnsi" w:cstheme="minorHAnsi"/>
          <w:b/>
          <w:bCs/>
          <w:sz w:val="22"/>
          <w:szCs w:val="22"/>
        </w:rPr>
        <w:t>:</w:t>
      </w:r>
    </w:p>
    <w:p w14:paraId="5BD00B33" w14:textId="77777777" w:rsidR="0038745A" w:rsidRPr="001E0D2D" w:rsidRDefault="0038745A" w:rsidP="00FA0B53">
      <w:pPr>
        <w:pStyle w:val="ListParagraph"/>
        <w:numPr>
          <w:ilvl w:val="0"/>
          <w:numId w:val="1"/>
        </w:numPr>
        <w:rPr>
          <w:rFonts w:asciiTheme="minorHAnsi" w:hAnsiTheme="minorHAnsi" w:cstheme="minorHAnsi"/>
          <w:sz w:val="20"/>
          <w:szCs w:val="22"/>
        </w:rPr>
      </w:pPr>
      <w:r w:rsidRPr="001E0D2D">
        <w:rPr>
          <w:rFonts w:asciiTheme="minorHAnsi" w:hAnsiTheme="minorHAnsi" w:cstheme="minorHAnsi"/>
          <w:bCs/>
          <w:sz w:val="20"/>
          <w:szCs w:val="22"/>
        </w:rPr>
        <w:t xml:space="preserve">TensorFlow and </w:t>
      </w:r>
      <w:proofErr w:type="spellStart"/>
      <w:r w:rsidRPr="001E0D2D">
        <w:rPr>
          <w:rFonts w:asciiTheme="minorHAnsi" w:hAnsiTheme="minorHAnsi" w:cstheme="minorHAnsi"/>
          <w:bCs/>
          <w:sz w:val="20"/>
          <w:szCs w:val="22"/>
        </w:rPr>
        <w:t>PyTorch</w:t>
      </w:r>
      <w:proofErr w:type="spellEnd"/>
    </w:p>
    <w:p w14:paraId="574A8E86" w14:textId="77777777" w:rsidR="0038745A" w:rsidRPr="001E0D2D" w:rsidRDefault="0038745A" w:rsidP="00FA0B53">
      <w:pPr>
        <w:pStyle w:val="ListParagraph"/>
        <w:numPr>
          <w:ilvl w:val="0"/>
          <w:numId w:val="1"/>
        </w:numPr>
        <w:rPr>
          <w:rFonts w:asciiTheme="minorHAnsi" w:hAnsiTheme="minorHAnsi" w:cstheme="minorHAnsi"/>
          <w:sz w:val="20"/>
          <w:szCs w:val="22"/>
        </w:rPr>
      </w:pPr>
      <w:r w:rsidRPr="001E0D2D">
        <w:rPr>
          <w:rFonts w:asciiTheme="minorHAnsi" w:hAnsiTheme="minorHAnsi" w:cstheme="minorHAnsi"/>
          <w:bCs/>
          <w:sz w:val="20"/>
          <w:szCs w:val="22"/>
        </w:rPr>
        <w:t>Pandas and NumPy</w:t>
      </w:r>
    </w:p>
    <w:p w14:paraId="624A9334" w14:textId="77777777" w:rsidR="00A56E2C" w:rsidRPr="001E0D2D" w:rsidRDefault="0038745A" w:rsidP="00FA0B53">
      <w:pPr>
        <w:pStyle w:val="ListParagraph"/>
        <w:numPr>
          <w:ilvl w:val="0"/>
          <w:numId w:val="1"/>
        </w:numPr>
        <w:rPr>
          <w:rFonts w:asciiTheme="minorHAnsi" w:hAnsiTheme="minorHAnsi" w:cstheme="minorHAnsi"/>
          <w:sz w:val="20"/>
          <w:szCs w:val="22"/>
        </w:rPr>
      </w:pPr>
      <w:r w:rsidRPr="001E0D2D">
        <w:rPr>
          <w:rFonts w:asciiTheme="minorHAnsi" w:hAnsiTheme="minorHAnsi" w:cstheme="minorHAnsi"/>
          <w:bCs/>
          <w:sz w:val="20"/>
          <w:szCs w:val="22"/>
        </w:rPr>
        <w:t>Matplotlib and Seaborn</w:t>
      </w:r>
    </w:p>
    <w:p w14:paraId="61FE1AA3" w14:textId="77777777" w:rsidR="0038745A" w:rsidRPr="001E0D2D" w:rsidRDefault="0038745A" w:rsidP="00A56E2C">
      <w:pPr>
        <w:rPr>
          <w:rFonts w:asciiTheme="minorHAnsi" w:hAnsiTheme="minorHAnsi" w:cstheme="minorHAnsi"/>
          <w:sz w:val="22"/>
          <w:szCs w:val="22"/>
        </w:rPr>
      </w:pPr>
    </w:p>
    <w:p w14:paraId="6C50DCDE" w14:textId="77777777" w:rsidR="00A56E2C" w:rsidRPr="001E0D2D" w:rsidRDefault="00A56E2C" w:rsidP="00A56E2C">
      <w:pPr>
        <w:rPr>
          <w:rFonts w:asciiTheme="minorHAnsi" w:hAnsiTheme="minorHAnsi" w:cstheme="minorHAnsi"/>
          <w:b/>
          <w:bCs/>
          <w:sz w:val="22"/>
          <w:szCs w:val="22"/>
        </w:rPr>
      </w:pPr>
      <w:r w:rsidRPr="001E0D2D">
        <w:rPr>
          <w:rFonts w:asciiTheme="minorHAnsi" w:hAnsiTheme="minorHAnsi" w:cstheme="minorHAnsi"/>
          <w:b/>
          <w:bCs/>
          <w:sz w:val="22"/>
          <w:szCs w:val="22"/>
        </w:rPr>
        <w:t>Project Management and Collaboration Tools</w:t>
      </w:r>
      <w:r w:rsidR="0038745A" w:rsidRPr="001E0D2D">
        <w:rPr>
          <w:rFonts w:asciiTheme="minorHAnsi" w:hAnsiTheme="minorHAnsi" w:cstheme="minorHAnsi"/>
          <w:b/>
          <w:bCs/>
          <w:sz w:val="22"/>
          <w:szCs w:val="22"/>
        </w:rPr>
        <w:t>:</w:t>
      </w:r>
    </w:p>
    <w:p w14:paraId="753621F0" w14:textId="77777777" w:rsidR="00A56E2C" w:rsidRPr="001E0D2D" w:rsidRDefault="0038745A" w:rsidP="00FA0B53">
      <w:pPr>
        <w:pStyle w:val="ListParagraph"/>
        <w:numPr>
          <w:ilvl w:val="0"/>
          <w:numId w:val="1"/>
        </w:numPr>
        <w:rPr>
          <w:rFonts w:asciiTheme="minorHAnsi" w:hAnsiTheme="minorHAnsi" w:cstheme="minorHAnsi"/>
          <w:sz w:val="20"/>
          <w:szCs w:val="22"/>
        </w:rPr>
      </w:pPr>
      <w:r w:rsidRPr="001E0D2D">
        <w:rPr>
          <w:rFonts w:asciiTheme="minorHAnsi" w:hAnsiTheme="minorHAnsi" w:cstheme="minorHAnsi"/>
          <w:bCs/>
          <w:sz w:val="20"/>
          <w:szCs w:val="22"/>
        </w:rPr>
        <w:t>Trello or Asana</w:t>
      </w:r>
    </w:p>
    <w:p w14:paraId="38C0E69B" w14:textId="77777777" w:rsidR="00A56E2C" w:rsidRPr="001E0D2D" w:rsidRDefault="0038745A" w:rsidP="00FA0B53">
      <w:pPr>
        <w:pStyle w:val="ListParagraph"/>
        <w:numPr>
          <w:ilvl w:val="0"/>
          <w:numId w:val="1"/>
        </w:numPr>
        <w:rPr>
          <w:rFonts w:asciiTheme="minorHAnsi" w:hAnsiTheme="minorHAnsi" w:cstheme="minorHAnsi"/>
          <w:sz w:val="20"/>
          <w:szCs w:val="22"/>
        </w:rPr>
      </w:pPr>
      <w:r w:rsidRPr="001E0D2D">
        <w:rPr>
          <w:rFonts w:asciiTheme="minorHAnsi" w:hAnsiTheme="minorHAnsi" w:cstheme="minorHAnsi"/>
          <w:bCs/>
          <w:sz w:val="20"/>
          <w:szCs w:val="22"/>
        </w:rPr>
        <w:t>Microsoft Teams</w:t>
      </w:r>
      <w:r w:rsidR="00A56E2C" w:rsidRPr="001E0D2D">
        <w:rPr>
          <w:rFonts w:asciiTheme="minorHAnsi" w:hAnsiTheme="minorHAnsi" w:cstheme="minorHAnsi"/>
          <w:sz w:val="20"/>
          <w:szCs w:val="22"/>
        </w:rPr>
        <w:t xml:space="preserve"> </w:t>
      </w:r>
    </w:p>
    <w:p w14:paraId="5B5B89DF" w14:textId="77777777" w:rsidR="0038745A" w:rsidRPr="001E0D2D" w:rsidRDefault="0038745A" w:rsidP="00A56E2C">
      <w:pPr>
        <w:rPr>
          <w:rFonts w:asciiTheme="minorHAnsi" w:hAnsiTheme="minorHAnsi" w:cstheme="minorHAnsi"/>
          <w:sz w:val="22"/>
          <w:szCs w:val="22"/>
        </w:rPr>
      </w:pPr>
    </w:p>
    <w:p w14:paraId="61C50760" w14:textId="77777777" w:rsidR="0038745A" w:rsidRPr="001E0D2D" w:rsidRDefault="00A56E2C" w:rsidP="00A56E2C">
      <w:pPr>
        <w:rPr>
          <w:rFonts w:asciiTheme="minorHAnsi" w:hAnsiTheme="minorHAnsi" w:cstheme="minorHAnsi"/>
          <w:b/>
          <w:bCs/>
          <w:sz w:val="22"/>
          <w:szCs w:val="22"/>
        </w:rPr>
      </w:pPr>
      <w:r w:rsidRPr="001E0D2D">
        <w:rPr>
          <w:rFonts w:asciiTheme="minorHAnsi" w:hAnsiTheme="minorHAnsi" w:cstheme="minorHAnsi"/>
          <w:b/>
          <w:bCs/>
          <w:sz w:val="22"/>
          <w:szCs w:val="22"/>
        </w:rPr>
        <w:t>Study and Research Tools</w:t>
      </w:r>
      <w:r w:rsidR="0038745A" w:rsidRPr="001E0D2D">
        <w:rPr>
          <w:rFonts w:asciiTheme="minorHAnsi" w:hAnsiTheme="minorHAnsi" w:cstheme="minorHAnsi"/>
          <w:b/>
          <w:bCs/>
          <w:sz w:val="22"/>
          <w:szCs w:val="22"/>
        </w:rPr>
        <w:t>:</w:t>
      </w:r>
    </w:p>
    <w:p w14:paraId="5EB8E622" w14:textId="77777777" w:rsidR="0038745A" w:rsidRPr="001E0D2D" w:rsidRDefault="00A56E2C" w:rsidP="00FA0B53">
      <w:pPr>
        <w:pStyle w:val="ListParagraph"/>
        <w:numPr>
          <w:ilvl w:val="0"/>
          <w:numId w:val="1"/>
        </w:numPr>
        <w:rPr>
          <w:rFonts w:asciiTheme="minorHAnsi" w:hAnsiTheme="minorHAnsi" w:cstheme="minorHAnsi"/>
          <w:bCs/>
          <w:sz w:val="20"/>
          <w:szCs w:val="22"/>
        </w:rPr>
      </w:pPr>
      <w:r w:rsidRPr="001E0D2D">
        <w:rPr>
          <w:rFonts w:asciiTheme="minorHAnsi" w:hAnsiTheme="minorHAnsi" w:cstheme="minorHAnsi"/>
          <w:bCs/>
          <w:sz w:val="20"/>
          <w:szCs w:val="22"/>
        </w:rPr>
        <w:t>Mendeley or Zotero:</w:t>
      </w:r>
      <w:r w:rsidRPr="001E0D2D">
        <w:rPr>
          <w:rFonts w:asciiTheme="minorHAnsi" w:hAnsiTheme="minorHAnsi" w:cstheme="minorHAnsi"/>
          <w:sz w:val="20"/>
          <w:szCs w:val="22"/>
        </w:rPr>
        <w:t xml:space="preserve"> Reference management software to organize research papers and articles. They can help manage bibliographies and references</w:t>
      </w:r>
      <w:r w:rsidR="0038745A" w:rsidRPr="001E0D2D">
        <w:rPr>
          <w:rFonts w:asciiTheme="minorHAnsi" w:hAnsiTheme="minorHAnsi" w:cstheme="minorHAnsi"/>
          <w:sz w:val="20"/>
          <w:szCs w:val="22"/>
        </w:rPr>
        <w:t>.</w:t>
      </w:r>
    </w:p>
    <w:p w14:paraId="766194A5" w14:textId="77777777" w:rsidR="00A56E2C" w:rsidRPr="001E0D2D" w:rsidRDefault="0038745A" w:rsidP="00FA0B53">
      <w:pPr>
        <w:pStyle w:val="ListParagraph"/>
        <w:numPr>
          <w:ilvl w:val="0"/>
          <w:numId w:val="1"/>
        </w:numPr>
        <w:rPr>
          <w:rFonts w:asciiTheme="minorHAnsi" w:hAnsiTheme="minorHAnsi" w:cstheme="minorHAnsi"/>
          <w:bCs/>
          <w:sz w:val="20"/>
          <w:szCs w:val="22"/>
        </w:rPr>
      </w:pPr>
      <w:r w:rsidRPr="001E0D2D">
        <w:rPr>
          <w:rFonts w:asciiTheme="minorHAnsi" w:hAnsiTheme="minorHAnsi" w:cstheme="minorHAnsi"/>
          <w:bCs/>
          <w:sz w:val="20"/>
          <w:szCs w:val="22"/>
        </w:rPr>
        <w:t>Google Scholar Alerts</w:t>
      </w:r>
    </w:p>
    <w:p w14:paraId="1890662B" w14:textId="77777777" w:rsidR="0038745A" w:rsidRPr="001E0D2D" w:rsidRDefault="0038745A" w:rsidP="00A56E2C">
      <w:pPr>
        <w:rPr>
          <w:rFonts w:asciiTheme="minorHAnsi" w:hAnsiTheme="minorHAnsi" w:cstheme="minorHAnsi"/>
          <w:sz w:val="22"/>
          <w:szCs w:val="22"/>
        </w:rPr>
      </w:pPr>
    </w:p>
    <w:p w14:paraId="76AC4C92" w14:textId="77777777" w:rsidR="00A56E2C" w:rsidRPr="001E0D2D" w:rsidRDefault="00A56E2C" w:rsidP="00A56E2C">
      <w:pPr>
        <w:rPr>
          <w:rFonts w:asciiTheme="minorHAnsi" w:hAnsiTheme="minorHAnsi" w:cstheme="minorHAnsi"/>
          <w:sz w:val="22"/>
          <w:szCs w:val="22"/>
        </w:rPr>
      </w:pPr>
      <w:r w:rsidRPr="001E0D2D">
        <w:rPr>
          <w:rFonts w:asciiTheme="minorHAnsi" w:hAnsiTheme="minorHAnsi" w:cstheme="minorHAnsi"/>
          <w:b/>
          <w:bCs/>
          <w:sz w:val="22"/>
          <w:szCs w:val="22"/>
        </w:rPr>
        <w:t>Miscellaneous Tools</w:t>
      </w:r>
    </w:p>
    <w:p w14:paraId="4B026BC8" w14:textId="77777777" w:rsidR="00A56E2C" w:rsidRPr="001E0D2D" w:rsidRDefault="0038745A" w:rsidP="00FA0B53">
      <w:pPr>
        <w:pStyle w:val="ListParagraph"/>
        <w:numPr>
          <w:ilvl w:val="0"/>
          <w:numId w:val="1"/>
        </w:numPr>
        <w:rPr>
          <w:rFonts w:asciiTheme="minorHAnsi" w:hAnsiTheme="minorHAnsi" w:cstheme="minorHAnsi"/>
          <w:sz w:val="20"/>
          <w:szCs w:val="22"/>
        </w:rPr>
      </w:pPr>
      <w:r w:rsidRPr="001E0D2D">
        <w:rPr>
          <w:rFonts w:asciiTheme="minorHAnsi" w:hAnsiTheme="minorHAnsi" w:cstheme="minorHAnsi"/>
          <w:bCs/>
          <w:sz w:val="20"/>
          <w:szCs w:val="22"/>
        </w:rPr>
        <w:t>Grammarly or Hemingway</w:t>
      </w:r>
      <w:r w:rsidR="00A56E2C" w:rsidRPr="001E0D2D">
        <w:rPr>
          <w:rFonts w:asciiTheme="minorHAnsi" w:hAnsiTheme="minorHAnsi" w:cstheme="minorHAnsi"/>
          <w:sz w:val="20"/>
          <w:szCs w:val="22"/>
        </w:rPr>
        <w:t xml:space="preserve"> </w:t>
      </w:r>
    </w:p>
    <w:p w14:paraId="36EDC37B" w14:textId="77777777" w:rsidR="00A56E2C" w:rsidRPr="001E0D2D" w:rsidRDefault="0038745A" w:rsidP="00FA0B53">
      <w:pPr>
        <w:pStyle w:val="ListParagraph"/>
        <w:numPr>
          <w:ilvl w:val="0"/>
          <w:numId w:val="1"/>
        </w:numPr>
        <w:rPr>
          <w:rFonts w:asciiTheme="minorHAnsi" w:hAnsiTheme="minorHAnsi" w:cstheme="minorHAnsi"/>
          <w:sz w:val="20"/>
          <w:szCs w:val="22"/>
        </w:rPr>
      </w:pPr>
      <w:proofErr w:type="spellStart"/>
      <w:r w:rsidRPr="001E0D2D">
        <w:rPr>
          <w:rFonts w:asciiTheme="minorHAnsi" w:hAnsiTheme="minorHAnsi" w:cstheme="minorHAnsi"/>
          <w:bCs/>
          <w:sz w:val="20"/>
          <w:szCs w:val="22"/>
        </w:rPr>
        <w:t>Figshare</w:t>
      </w:r>
      <w:proofErr w:type="spellEnd"/>
      <w:r w:rsidRPr="001E0D2D">
        <w:rPr>
          <w:rFonts w:asciiTheme="minorHAnsi" w:hAnsiTheme="minorHAnsi" w:cstheme="minorHAnsi"/>
          <w:bCs/>
          <w:sz w:val="20"/>
          <w:szCs w:val="22"/>
        </w:rPr>
        <w:t xml:space="preserve"> or </w:t>
      </w:r>
      <w:proofErr w:type="spellStart"/>
      <w:r w:rsidRPr="001E0D2D">
        <w:rPr>
          <w:rFonts w:asciiTheme="minorHAnsi" w:hAnsiTheme="minorHAnsi" w:cstheme="minorHAnsi"/>
          <w:bCs/>
          <w:sz w:val="20"/>
          <w:szCs w:val="22"/>
        </w:rPr>
        <w:t>Zenodo</w:t>
      </w:r>
      <w:proofErr w:type="spellEnd"/>
      <w:r w:rsidR="00A56E2C" w:rsidRPr="001E0D2D">
        <w:rPr>
          <w:rFonts w:asciiTheme="minorHAnsi" w:hAnsiTheme="minorHAnsi" w:cstheme="minorHAnsi"/>
          <w:sz w:val="20"/>
          <w:szCs w:val="22"/>
        </w:rPr>
        <w:t xml:space="preserve"> </w:t>
      </w:r>
    </w:p>
    <w:p w14:paraId="5A7107C5" w14:textId="77777777" w:rsidR="0038745A" w:rsidRPr="001E0D2D" w:rsidRDefault="0038745A">
      <w:pPr>
        <w:rPr>
          <w:rFonts w:asciiTheme="minorHAnsi" w:hAnsiTheme="minorHAnsi" w:cstheme="minorHAnsi"/>
          <w:sz w:val="22"/>
          <w:szCs w:val="22"/>
        </w:rPr>
      </w:pPr>
    </w:p>
    <w:p w14:paraId="3D43F259" w14:textId="77777777" w:rsidR="00B360E8" w:rsidRPr="001E0D2D" w:rsidRDefault="00FA0B53" w:rsidP="0038745A">
      <w:pPr>
        <w:jc w:val="center"/>
        <w:rPr>
          <w:rFonts w:asciiTheme="minorHAnsi" w:hAnsiTheme="minorHAnsi" w:cstheme="minorHAnsi"/>
          <w:b/>
          <w:sz w:val="32"/>
          <w:szCs w:val="32"/>
        </w:rPr>
      </w:pPr>
      <w:r w:rsidRPr="001E0D2D">
        <w:rPr>
          <w:rFonts w:asciiTheme="minorHAnsi" w:hAnsiTheme="minorHAnsi" w:cstheme="minorHAnsi"/>
          <w:b/>
          <w:sz w:val="32"/>
          <w:szCs w:val="32"/>
        </w:rPr>
        <w:t xml:space="preserve">Research </w:t>
      </w:r>
      <w:r w:rsidR="00A56E2C" w:rsidRPr="001E0D2D">
        <w:rPr>
          <w:rFonts w:asciiTheme="minorHAnsi" w:hAnsiTheme="minorHAnsi" w:cstheme="minorHAnsi"/>
          <w:b/>
          <w:sz w:val="32"/>
          <w:szCs w:val="32"/>
        </w:rPr>
        <w:t>Project extensions:</w:t>
      </w:r>
    </w:p>
    <w:p w14:paraId="72B51BBE" w14:textId="77777777" w:rsidR="0038745A" w:rsidRPr="001E0D2D" w:rsidRDefault="00A56E2C" w:rsidP="00A56E2C">
      <w:pPr>
        <w:rPr>
          <w:rFonts w:asciiTheme="minorHAnsi" w:hAnsiTheme="minorHAnsi" w:cstheme="minorHAnsi"/>
          <w:sz w:val="28"/>
          <w:szCs w:val="22"/>
        </w:rPr>
      </w:pPr>
      <w:r w:rsidRPr="001E0D2D">
        <w:rPr>
          <w:rFonts w:asciiTheme="minorHAnsi" w:hAnsiTheme="minorHAnsi" w:cstheme="minorHAnsi"/>
          <w:b/>
          <w:bCs/>
          <w:color w:val="0D0D0D"/>
          <w:sz w:val="28"/>
          <w:szCs w:val="22"/>
        </w:rPr>
        <w:t>Semester 1 Extensions</w:t>
      </w:r>
    </w:p>
    <w:p w14:paraId="28F638F1" w14:textId="77777777" w:rsidR="0038745A" w:rsidRPr="001E0D2D" w:rsidRDefault="00A56E2C" w:rsidP="0038745A">
      <w:pPr>
        <w:rPr>
          <w:rFonts w:asciiTheme="minorHAnsi" w:hAnsiTheme="minorHAnsi" w:cstheme="minorHAnsi"/>
          <w:b/>
          <w:bCs/>
          <w:color w:val="0D0D0D"/>
          <w:sz w:val="22"/>
          <w:szCs w:val="22"/>
        </w:rPr>
      </w:pPr>
      <w:r w:rsidRPr="001E0D2D">
        <w:rPr>
          <w:rFonts w:asciiTheme="minorHAnsi" w:hAnsiTheme="minorHAnsi" w:cstheme="minorHAnsi"/>
          <w:b/>
          <w:bCs/>
          <w:color w:val="0D0D0D"/>
          <w:sz w:val="22"/>
          <w:szCs w:val="22"/>
        </w:rPr>
        <w:t>Comparative Analysis of Additional DL Models</w:t>
      </w:r>
      <w:r w:rsidR="0038745A" w:rsidRPr="001E0D2D">
        <w:rPr>
          <w:rFonts w:asciiTheme="minorHAnsi" w:hAnsiTheme="minorHAnsi" w:cstheme="minorHAnsi"/>
          <w:b/>
          <w:bCs/>
          <w:color w:val="0D0D0D"/>
          <w:sz w:val="22"/>
          <w:szCs w:val="22"/>
        </w:rPr>
        <w:t>:</w:t>
      </w:r>
    </w:p>
    <w:p w14:paraId="08F34534" w14:textId="77777777" w:rsidR="00A56E2C" w:rsidRPr="001E0D2D" w:rsidRDefault="00A56E2C" w:rsidP="00FA0B53">
      <w:pPr>
        <w:pStyle w:val="ListParagraph"/>
        <w:numPr>
          <w:ilvl w:val="0"/>
          <w:numId w:val="1"/>
        </w:numPr>
        <w:rPr>
          <w:rFonts w:asciiTheme="minorHAnsi" w:hAnsiTheme="minorHAnsi" w:cstheme="minorHAnsi"/>
          <w:color w:val="0D0D0D"/>
          <w:sz w:val="20"/>
          <w:szCs w:val="22"/>
        </w:rPr>
      </w:pPr>
      <w:r w:rsidRPr="001E0D2D">
        <w:rPr>
          <w:rFonts w:asciiTheme="minorHAnsi" w:hAnsiTheme="minorHAnsi" w:cstheme="minorHAnsi"/>
          <w:color w:val="0D0D0D"/>
          <w:sz w:val="20"/>
          <w:szCs w:val="22"/>
        </w:rPr>
        <w:lastRenderedPageBreak/>
        <w:t xml:space="preserve"> Transformer models or attention mechanisms. This could provide insights into even more effective or efficient predictive models.</w:t>
      </w:r>
    </w:p>
    <w:p w14:paraId="77B29296" w14:textId="77777777" w:rsidR="0038745A" w:rsidRPr="001E0D2D" w:rsidRDefault="0038745A" w:rsidP="0038745A">
      <w:pPr>
        <w:rPr>
          <w:rFonts w:asciiTheme="minorHAnsi" w:hAnsiTheme="minorHAnsi" w:cstheme="minorHAnsi"/>
          <w:color w:val="0D0D0D"/>
          <w:sz w:val="22"/>
          <w:szCs w:val="22"/>
        </w:rPr>
      </w:pPr>
    </w:p>
    <w:p w14:paraId="18AE7543" w14:textId="77777777" w:rsidR="0038745A" w:rsidRPr="001E0D2D" w:rsidRDefault="00A56E2C" w:rsidP="0038745A">
      <w:pPr>
        <w:rPr>
          <w:rFonts w:asciiTheme="minorHAnsi" w:hAnsiTheme="minorHAnsi" w:cstheme="minorHAnsi"/>
          <w:sz w:val="22"/>
          <w:szCs w:val="22"/>
        </w:rPr>
      </w:pPr>
      <w:r w:rsidRPr="001E0D2D">
        <w:rPr>
          <w:rFonts w:asciiTheme="minorHAnsi" w:hAnsiTheme="minorHAnsi" w:cstheme="minorHAnsi"/>
          <w:b/>
          <w:bCs/>
          <w:color w:val="0D0D0D"/>
          <w:sz w:val="22"/>
          <w:szCs w:val="22"/>
        </w:rPr>
        <w:t>Dataset Enrichment</w:t>
      </w:r>
      <w:r w:rsidR="0038745A" w:rsidRPr="001E0D2D">
        <w:rPr>
          <w:rFonts w:asciiTheme="minorHAnsi" w:hAnsiTheme="minorHAnsi" w:cstheme="minorHAnsi"/>
          <w:sz w:val="22"/>
          <w:szCs w:val="22"/>
        </w:rPr>
        <w:t>:</w:t>
      </w:r>
    </w:p>
    <w:p w14:paraId="77D54D0D" w14:textId="240B88F5" w:rsidR="00A56E2C" w:rsidRPr="001E0D2D" w:rsidRDefault="0038745A" w:rsidP="00FA0B53">
      <w:pPr>
        <w:pStyle w:val="ListParagraph"/>
        <w:numPr>
          <w:ilvl w:val="0"/>
          <w:numId w:val="1"/>
        </w:numPr>
        <w:rPr>
          <w:rFonts w:asciiTheme="minorHAnsi" w:hAnsiTheme="minorHAnsi" w:cstheme="minorHAnsi"/>
          <w:color w:val="0D0D0D"/>
          <w:sz w:val="20"/>
          <w:szCs w:val="22"/>
        </w:rPr>
      </w:pPr>
      <w:r w:rsidRPr="001E0D2D">
        <w:rPr>
          <w:rFonts w:asciiTheme="minorHAnsi" w:hAnsiTheme="minorHAnsi" w:cstheme="minorHAnsi"/>
          <w:color w:val="0D0D0D"/>
          <w:sz w:val="20"/>
          <w:szCs w:val="22"/>
        </w:rPr>
        <w:t xml:space="preserve">Enhance </w:t>
      </w:r>
      <w:ins w:id="40" w:author="Huadong Mo" w:date="2024-03-03T14:44:00Z">
        <w:r w:rsidR="007D5815">
          <w:rPr>
            <w:rFonts w:asciiTheme="minorHAnsi" w:hAnsiTheme="minorHAnsi" w:cstheme="minorHAnsi"/>
            <w:color w:val="0D0D0D"/>
            <w:sz w:val="20"/>
            <w:szCs w:val="22"/>
          </w:rPr>
          <w:t xml:space="preserve">the </w:t>
        </w:r>
      </w:ins>
      <w:r w:rsidR="00A56E2C" w:rsidRPr="001E0D2D">
        <w:rPr>
          <w:rFonts w:asciiTheme="minorHAnsi" w:hAnsiTheme="minorHAnsi" w:cstheme="minorHAnsi"/>
          <w:color w:val="0D0D0D"/>
          <w:sz w:val="20"/>
          <w:szCs w:val="22"/>
        </w:rPr>
        <w:t>C-MAPSS dataset with additional data sources, including real-world operational data from different machinery or environments, to test the models' generalizability and robustness across various scenarios.</w:t>
      </w:r>
      <w:ins w:id="41" w:author="Huadong Mo" w:date="2024-03-03T14:44:00Z">
        <w:r w:rsidR="007D5815">
          <w:rPr>
            <w:rFonts w:asciiTheme="minorHAnsi" w:hAnsiTheme="minorHAnsi" w:cstheme="minorHAnsi"/>
            <w:color w:val="0D0D0D"/>
            <w:sz w:val="20"/>
            <w:szCs w:val="22"/>
          </w:rPr>
          <w:t xml:space="preserve"> For example, there is increasing interest for the health m</w:t>
        </w:r>
      </w:ins>
      <w:ins w:id="42" w:author="Huadong Mo" w:date="2024-03-03T14:45:00Z">
        <w:r w:rsidR="007D5815">
          <w:rPr>
            <w:rFonts w:asciiTheme="minorHAnsi" w:hAnsiTheme="minorHAnsi" w:cstheme="minorHAnsi"/>
            <w:color w:val="0D0D0D"/>
            <w:sz w:val="20"/>
            <w:szCs w:val="22"/>
          </w:rPr>
          <w:t xml:space="preserve">onitoring data of battery, wind turbine and other critical assets. </w:t>
        </w:r>
      </w:ins>
    </w:p>
    <w:p w14:paraId="4CF9D106" w14:textId="77777777" w:rsidR="0038745A" w:rsidRPr="001E0D2D" w:rsidRDefault="0038745A" w:rsidP="0038745A">
      <w:pPr>
        <w:rPr>
          <w:rFonts w:asciiTheme="minorHAnsi" w:hAnsiTheme="minorHAnsi" w:cstheme="minorHAnsi"/>
          <w:sz w:val="22"/>
          <w:szCs w:val="22"/>
        </w:rPr>
      </w:pPr>
    </w:p>
    <w:p w14:paraId="26D4C333" w14:textId="77777777" w:rsidR="00FA0B53" w:rsidRPr="001E0D2D" w:rsidRDefault="00A56E2C" w:rsidP="00FA0B53">
      <w:pPr>
        <w:rPr>
          <w:rFonts w:asciiTheme="minorHAnsi" w:hAnsiTheme="minorHAnsi" w:cstheme="minorHAnsi"/>
          <w:sz w:val="22"/>
          <w:szCs w:val="22"/>
        </w:rPr>
      </w:pPr>
      <w:r w:rsidRPr="001E0D2D">
        <w:rPr>
          <w:rFonts w:asciiTheme="minorHAnsi" w:hAnsiTheme="minorHAnsi" w:cstheme="minorHAnsi"/>
          <w:b/>
          <w:bCs/>
          <w:color w:val="0D0D0D"/>
          <w:sz w:val="22"/>
          <w:szCs w:val="22"/>
        </w:rPr>
        <w:t>Preliminary Cybersecurity Framework Development</w:t>
      </w:r>
      <w:r w:rsidR="0038745A" w:rsidRPr="001E0D2D">
        <w:rPr>
          <w:rFonts w:asciiTheme="minorHAnsi" w:hAnsiTheme="minorHAnsi" w:cstheme="minorHAnsi"/>
          <w:b/>
          <w:bCs/>
          <w:color w:val="0D0D0D"/>
          <w:sz w:val="22"/>
          <w:szCs w:val="22"/>
        </w:rPr>
        <w:t>:</w:t>
      </w:r>
    </w:p>
    <w:p w14:paraId="4B514435" w14:textId="4F2FFD0A" w:rsidR="0038745A" w:rsidRPr="001E0D2D" w:rsidRDefault="0038745A" w:rsidP="00FA0B53">
      <w:pPr>
        <w:pStyle w:val="ListParagraph"/>
        <w:numPr>
          <w:ilvl w:val="0"/>
          <w:numId w:val="1"/>
        </w:numPr>
        <w:rPr>
          <w:rFonts w:asciiTheme="minorHAnsi" w:hAnsiTheme="minorHAnsi" w:cstheme="minorHAnsi"/>
          <w:sz w:val="22"/>
          <w:szCs w:val="22"/>
        </w:rPr>
      </w:pPr>
      <w:r w:rsidRPr="001E0D2D">
        <w:rPr>
          <w:rFonts w:asciiTheme="minorHAnsi" w:hAnsiTheme="minorHAnsi" w:cstheme="minorHAnsi"/>
          <w:color w:val="0D0D0D"/>
          <w:sz w:val="20"/>
          <w:szCs w:val="22"/>
        </w:rPr>
        <w:t>Draft</w:t>
      </w:r>
      <w:r w:rsidR="00A56E2C" w:rsidRPr="001E0D2D">
        <w:rPr>
          <w:rFonts w:asciiTheme="minorHAnsi" w:hAnsiTheme="minorHAnsi" w:cstheme="minorHAnsi"/>
          <w:color w:val="0D0D0D"/>
          <w:sz w:val="20"/>
          <w:szCs w:val="22"/>
        </w:rPr>
        <w:t xml:space="preserve"> a cybersecurity framework </w:t>
      </w:r>
      <w:del w:id="43" w:author="Huadong Mo" w:date="2024-03-03T14:45:00Z">
        <w:r w:rsidR="00A56E2C" w:rsidRPr="001E0D2D" w:rsidDel="007D5815">
          <w:rPr>
            <w:rFonts w:asciiTheme="minorHAnsi" w:hAnsiTheme="minorHAnsi" w:cstheme="minorHAnsi"/>
            <w:color w:val="0D0D0D"/>
            <w:sz w:val="20"/>
            <w:szCs w:val="22"/>
          </w:rPr>
          <w:delText>specifically tailored</w:delText>
        </w:r>
      </w:del>
      <w:ins w:id="44" w:author="Huadong Mo" w:date="2024-03-03T14:45:00Z">
        <w:r w:rsidR="007D5815">
          <w:rPr>
            <w:rFonts w:asciiTheme="minorHAnsi" w:hAnsiTheme="minorHAnsi" w:cstheme="minorHAnsi"/>
            <w:color w:val="0D0D0D"/>
            <w:sz w:val="20"/>
            <w:szCs w:val="22"/>
          </w:rPr>
          <w:t>tailored explicitly</w:t>
        </w:r>
      </w:ins>
      <w:r w:rsidR="00A56E2C" w:rsidRPr="001E0D2D">
        <w:rPr>
          <w:rFonts w:asciiTheme="minorHAnsi" w:hAnsiTheme="minorHAnsi" w:cstheme="minorHAnsi"/>
          <w:color w:val="0D0D0D"/>
          <w:sz w:val="20"/>
          <w:szCs w:val="22"/>
        </w:rPr>
        <w:t xml:space="preserve"> for PdM systems in IoT environments.</w:t>
      </w:r>
    </w:p>
    <w:p w14:paraId="07B28671" w14:textId="77777777" w:rsidR="0038745A" w:rsidRPr="001E0D2D" w:rsidRDefault="0038745A" w:rsidP="00FA0B53">
      <w:pPr>
        <w:pStyle w:val="ListParagraph"/>
        <w:numPr>
          <w:ilvl w:val="0"/>
          <w:numId w:val="1"/>
        </w:num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Identifying key vulnerabilities</w:t>
      </w:r>
    </w:p>
    <w:p w14:paraId="66DC40B7" w14:textId="77777777" w:rsidR="0038745A" w:rsidRPr="001E0D2D" w:rsidRDefault="0038745A" w:rsidP="00FA0B53">
      <w:pPr>
        <w:pStyle w:val="ListParagraph"/>
        <w:numPr>
          <w:ilvl w:val="0"/>
          <w:numId w:val="1"/>
        </w:num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P</w:t>
      </w:r>
      <w:r w:rsidR="00A56E2C" w:rsidRPr="001E0D2D">
        <w:rPr>
          <w:rFonts w:asciiTheme="minorHAnsi" w:hAnsiTheme="minorHAnsi" w:cstheme="minorHAnsi"/>
          <w:color w:val="0D0D0D"/>
          <w:sz w:val="20"/>
          <w:szCs w:val="22"/>
        </w:rPr>
        <w:t>roposing data integrity</w:t>
      </w:r>
      <w:r w:rsidRPr="001E0D2D">
        <w:rPr>
          <w:rFonts w:asciiTheme="minorHAnsi" w:hAnsiTheme="minorHAnsi" w:cstheme="minorHAnsi"/>
          <w:color w:val="0D0D0D"/>
          <w:sz w:val="20"/>
          <w:szCs w:val="22"/>
        </w:rPr>
        <w:t xml:space="preserve"> verification mechanisms</w:t>
      </w:r>
    </w:p>
    <w:p w14:paraId="2AAB9801" w14:textId="77777777" w:rsidR="00A56E2C" w:rsidRPr="001E0D2D" w:rsidRDefault="0038745A" w:rsidP="00FA0B53">
      <w:pPr>
        <w:pStyle w:val="ListParagraph"/>
        <w:numPr>
          <w:ilvl w:val="0"/>
          <w:numId w:val="1"/>
        </w:numPr>
        <w:spacing w:before="100" w:beforeAutospacing="1" w:after="100" w:afterAutospacing="1"/>
        <w:rPr>
          <w:rFonts w:asciiTheme="minorHAnsi" w:hAnsiTheme="minorHAnsi" w:cstheme="minorHAnsi"/>
          <w:color w:val="0D0D0D"/>
          <w:sz w:val="20"/>
          <w:szCs w:val="22"/>
        </w:rPr>
      </w:pPr>
      <w:r w:rsidRPr="001E0D2D">
        <w:rPr>
          <w:rFonts w:asciiTheme="minorHAnsi" w:hAnsiTheme="minorHAnsi" w:cstheme="minorHAnsi"/>
          <w:color w:val="0D0D0D"/>
          <w:sz w:val="20"/>
          <w:szCs w:val="22"/>
        </w:rPr>
        <w:t>D</w:t>
      </w:r>
      <w:r w:rsidR="00A56E2C" w:rsidRPr="001E0D2D">
        <w:rPr>
          <w:rFonts w:asciiTheme="minorHAnsi" w:hAnsiTheme="minorHAnsi" w:cstheme="minorHAnsi"/>
          <w:color w:val="0D0D0D"/>
          <w:sz w:val="20"/>
          <w:szCs w:val="22"/>
        </w:rPr>
        <w:t>eveloping preliminary guidelines for secure data transmission and processing.</w:t>
      </w:r>
    </w:p>
    <w:p w14:paraId="13F32AF1" w14:textId="77777777" w:rsidR="00A56E2C" w:rsidRPr="001E0D2D" w:rsidRDefault="00A56E2C" w:rsidP="00A56E2C">
      <w:pPr>
        <w:rPr>
          <w:rFonts w:asciiTheme="minorHAnsi" w:hAnsiTheme="minorHAnsi" w:cstheme="minorHAnsi"/>
          <w:sz w:val="28"/>
          <w:szCs w:val="22"/>
        </w:rPr>
      </w:pPr>
      <w:r w:rsidRPr="001E0D2D">
        <w:rPr>
          <w:rFonts w:asciiTheme="minorHAnsi" w:hAnsiTheme="minorHAnsi" w:cstheme="minorHAnsi"/>
          <w:b/>
          <w:bCs/>
          <w:color w:val="0D0D0D"/>
          <w:sz w:val="28"/>
          <w:szCs w:val="22"/>
        </w:rPr>
        <w:t>Semester 2 Extensions</w:t>
      </w:r>
    </w:p>
    <w:p w14:paraId="72C32B73" w14:textId="77777777" w:rsidR="00FA0B53" w:rsidRPr="001E0D2D" w:rsidRDefault="00A56E2C" w:rsidP="00FA0B53">
      <w:pPr>
        <w:rPr>
          <w:rFonts w:asciiTheme="minorHAnsi" w:hAnsiTheme="minorHAnsi" w:cstheme="minorHAnsi"/>
          <w:sz w:val="22"/>
          <w:szCs w:val="22"/>
        </w:rPr>
      </w:pPr>
      <w:r w:rsidRPr="001E0D2D">
        <w:rPr>
          <w:rFonts w:asciiTheme="minorHAnsi" w:hAnsiTheme="minorHAnsi" w:cstheme="minorHAnsi"/>
          <w:b/>
          <w:bCs/>
          <w:color w:val="0D0D0D"/>
          <w:sz w:val="22"/>
          <w:szCs w:val="22"/>
        </w:rPr>
        <w:t>Advanced FDIA Simulation and Resilience Testing</w:t>
      </w:r>
      <w:r w:rsidR="00FA0B53" w:rsidRPr="001E0D2D">
        <w:rPr>
          <w:rFonts w:asciiTheme="minorHAnsi" w:hAnsiTheme="minorHAnsi" w:cstheme="minorHAnsi"/>
          <w:sz w:val="22"/>
          <w:szCs w:val="22"/>
        </w:rPr>
        <w:t>:</w:t>
      </w:r>
    </w:p>
    <w:p w14:paraId="4466DB0E" w14:textId="77777777" w:rsidR="00FA0B53" w:rsidRPr="001E0D2D" w:rsidRDefault="00FA0B53" w:rsidP="00FA0B53">
      <w:pPr>
        <w:pStyle w:val="ListParagraph"/>
        <w:numPr>
          <w:ilvl w:val="0"/>
          <w:numId w:val="1"/>
        </w:numPr>
        <w:rPr>
          <w:rFonts w:asciiTheme="minorHAnsi" w:hAnsiTheme="minorHAnsi" w:cstheme="minorHAnsi"/>
          <w:sz w:val="20"/>
          <w:szCs w:val="22"/>
        </w:rPr>
      </w:pPr>
      <w:r w:rsidRPr="001E0D2D">
        <w:rPr>
          <w:rFonts w:asciiTheme="minorHAnsi" w:hAnsiTheme="minorHAnsi" w:cstheme="minorHAnsi"/>
          <w:color w:val="0D0D0D"/>
          <w:sz w:val="20"/>
          <w:szCs w:val="22"/>
        </w:rPr>
        <w:t>S</w:t>
      </w:r>
      <w:r w:rsidR="00A56E2C" w:rsidRPr="001E0D2D">
        <w:rPr>
          <w:rFonts w:asciiTheme="minorHAnsi" w:hAnsiTheme="minorHAnsi" w:cstheme="minorHAnsi"/>
          <w:color w:val="0D0D0D"/>
          <w:sz w:val="20"/>
          <w:szCs w:val="22"/>
        </w:rPr>
        <w:t xml:space="preserve">ophisticated attack patterns that mimic real-world cyber threats more closely. </w:t>
      </w:r>
    </w:p>
    <w:p w14:paraId="38EE80BA" w14:textId="77777777" w:rsidR="00FA0B53" w:rsidRPr="001E0D2D" w:rsidRDefault="00FA0B53" w:rsidP="00FA0B53">
      <w:pPr>
        <w:pStyle w:val="ListParagraph"/>
        <w:rPr>
          <w:rFonts w:asciiTheme="minorHAnsi" w:hAnsiTheme="minorHAnsi" w:cstheme="minorHAnsi"/>
          <w:sz w:val="22"/>
          <w:szCs w:val="22"/>
        </w:rPr>
      </w:pPr>
    </w:p>
    <w:p w14:paraId="30CD34D7" w14:textId="77777777" w:rsidR="00FA0B53" w:rsidRPr="001E0D2D" w:rsidRDefault="00A56E2C" w:rsidP="00FA0B53">
      <w:pPr>
        <w:rPr>
          <w:rFonts w:asciiTheme="minorHAnsi" w:hAnsiTheme="minorHAnsi" w:cstheme="minorHAnsi"/>
          <w:b/>
          <w:bCs/>
          <w:color w:val="0D0D0D"/>
          <w:sz w:val="22"/>
          <w:szCs w:val="22"/>
        </w:rPr>
      </w:pPr>
      <w:r w:rsidRPr="001E0D2D">
        <w:rPr>
          <w:rFonts w:asciiTheme="minorHAnsi" w:hAnsiTheme="minorHAnsi" w:cstheme="minorHAnsi"/>
          <w:b/>
          <w:bCs/>
          <w:color w:val="0D0D0D"/>
          <w:sz w:val="22"/>
          <w:szCs w:val="22"/>
        </w:rPr>
        <w:t>Integration of Anomaly Detection Techniques</w:t>
      </w:r>
      <w:r w:rsidR="00FA0B53" w:rsidRPr="001E0D2D">
        <w:rPr>
          <w:rFonts w:asciiTheme="minorHAnsi" w:hAnsiTheme="minorHAnsi" w:cstheme="minorHAnsi"/>
          <w:b/>
          <w:bCs/>
          <w:color w:val="0D0D0D"/>
          <w:sz w:val="22"/>
          <w:szCs w:val="22"/>
        </w:rPr>
        <w:t>:</w:t>
      </w:r>
    </w:p>
    <w:p w14:paraId="4B70EAB4" w14:textId="77777777" w:rsidR="00FA0B53" w:rsidRPr="001B195A" w:rsidRDefault="00A56E2C" w:rsidP="00FA0B53">
      <w:pPr>
        <w:pStyle w:val="ListParagraph"/>
        <w:numPr>
          <w:ilvl w:val="0"/>
          <w:numId w:val="1"/>
        </w:numPr>
        <w:rPr>
          <w:rFonts w:asciiTheme="minorHAnsi" w:hAnsiTheme="minorHAnsi" w:cstheme="minorHAnsi"/>
          <w:b/>
          <w:bCs/>
          <w:color w:val="0D0D0D"/>
          <w:sz w:val="22"/>
          <w:szCs w:val="22"/>
        </w:rPr>
      </w:pPr>
      <w:r w:rsidRPr="001E0D2D">
        <w:rPr>
          <w:rFonts w:asciiTheme="minorHAnsi" w:hAnsiTheme="minorHAnsi" w:cstheme="minorHAnsi"/>
          <w:color w:val="0D0D0D"/>
          <w:sz w:val="20"/>
          <w:szCs w:val="22"/>
        </w:rPr>
        <w:t>Incorporate anomaly detection techniques to identify unusual data patterns tha</w:t>
      </w:r>
      <w:r w:rsidR="00FA0B53" w:rsidRPr="001E0D2D">
        <w:rPr>
          <w:rFonts w:asciiTheme="minorHAnsi" w:hAnsiTheme="minorHAnsi" w:cstheme="minorHAnsi"/>
          <w:color w:val="0D0D0D"/>
          <w:sz w:val="20"/>
          <w:szCs w:val="22"/>
        </w:rPr>
        <w:t>t could indicate a cyber-attack.</w:t>
      </w:r>
    </w:p>
    <w:p w14:paraId="183F3CE7" w14:textId="77777777" w:rsidR="001B195A" w:rsidRDefault="001B195A" w:rsidP="001B195A">
      <w:pPr>
        <w:rPr>
          <w:rFonts w:asciiTheme="minorHAnsi" w:hAnsiTheme="minorHAnsi" w:cstheme="minorHAnsi"/>
          <w:b/>
          <w:bCs/>
          <w:color w:val="0D0D0D"/>
          <w:sz w:val="22"/>
          <w:szCs w:val="22"/>
        </w:rPr>
      </w:pPr>
    </w:p>
    <w:p w14:paraId="35E4668E" w14:textId="22877835" w:rsidR="001B195A" w:rsidRDefault="001B195A" w:rsidP="001B195A">
      <w:pPr>
        <w:rPr>
          <w:rFonts w:asciiTheme="minorHAnsi" w:hAnsiTheme="minorHAnsi" w:cstheme="minorHAnsi"/>
          <w:b/>
          <w:bCs/>
          <w:color w:val="0D0D0D"/>
          <w:sz w:val="28"/>
          <w:szCs w:val="22"/>
        </w:rPr>
      </w:pPr>
      <w:r>
        <w:rPr>
          <w:rFonts w:asciiTheme="minorHAnsi" w:hAnsiTheme="minorHAnsi" w:cstheme="minorHAnsi"/>
          <w:b/>
          <w:bCs/>
          <w:color w:val="0D0D0D"/>
          <w:sz w:val="28"/>
          <w:szCs w:val="22"/>
        </w:rPr>
        <w:t>Literature Review:</w:t>
      </w:r>
    </w:p>
    <w:p w14:paraId="3E3E329D" w14:textId="77777777" w:rsidR="008F65B2" w:rsidRDefault="008F65B2" w:rsidP="001B195A">
      <w:pPr>
        <w:rPr>
          <w:rFonts w:asciiTheme="minorHAnsi" w:hAnsiTheme="minorHAnsi" w:cstheme="minorHAnsi"/>
          <w:b/>
          <w:bCs/>
          <w:color w:val="0D0D0D"/>
          <w:sz w:val="28"/>
          <w:szCs w:val="22"/>
        </w:rPr>
      </w:pPr>
    </w:p>
    <w:p w14:paraId="1BCE40DC" w14:textId="054088DF" w:rsidR="001B195A" w:rsidRDefault="00E55D4E" w:rsidP="001B195A">
      <w:pPr>
        <w:rPr>
          <w:rFonts w:asciiTheme="minorHAnsi" w:hAnsiTheme="minorHAnsi" w:cstheme="minorHAnsi"/>
          <w:b/>
          <w:bCs/>
          <w:color w:val="0D0D0D"/>
          <w:sz w:val="22"/>
          <w:szCs w:val="22"/>
        </w:rPr>
      </w:pPr>
      <w:r w:rsidRPr="00E55D4E">
        <w:rPr>
          <w:rFonts w:asciiTheme="minorHAnsi" w:hAnsiTheme="minorHAnsi" w:cstheme="minorHAnsi"/>
          <w:b/>
          <w:bCs/>
          <w:color w:val="0D0D0D"/>
          <w:sz w:val="22"/>
          <w:szCs w:val="22"/>
        </w:rPr>
        <w:t>Key Questions Addressed in the Literature Review</w:t>
      </w:r>
      <w:r>
        <w:rPr>
          <w:rFonts w:asciiTheme="minorHAnsi" w:hAnsiTheme="minorHAnsi" w:cstheme="minorHAnsi"/>
          <w:b/>
          <w:bCs/>
          <w:color w:val="0D0D0D"/>
          <w:sz w:val="22"/>
          <w:szCs w:val="22"/>
        </w:rPr>
        <w:t>:</w:t>
      </w:r>
    </w:p>
    <w:p w14:paraId="4FADA6AF" w14:textId="5A90CDF6" w:rsidR="00B33E5E" w:rsidRDefault="00B33E5E" w:rsidP="001B195A">
      <w:pPr>
        <w:rPr>
          <w:rFonts w:asciiTheme="minorHAnsi" w:hAnsiTheme="minorHAnsi" w:cstheme="minorHAnsi"/>
          <w:color w:val="0D0D0D"/>
          <w:sz w:val="20"/>
          <w:szCs w:val="20"/>
        </w:rPr>
      </w:pPr>
      <w:r w:rsidRPr="00B33E5E">
        <w:rPr>
          <w:rFonts w:asciiTheme="minorHAnsi" w:hAnsiTheme="minorHAnsi" w:cstheme="minorHAnsi"/>
          <w:color w:val="0D0D0D"/>
          <w:sz w:val="20"/>
          <w:szCs w:val="20"/>
        </w:rPr>
        <w:t>What are the current deep learning methodologies employed in predictive maintenance</w:t>
      </w:r>
      <w:r>
        <w:rPr>
          <w:rFonts w:asciiTheme="minorHAnsi" w:hAnsiTheme="minorHAnsi" w:cstheme="minorHAnsi"/>
          <w:color w:val="0D0D0D"/>
          <w:sz w:val="20"/>
          <w:szCs w:val="20"/>
        </w:rPr>
        <w:t xml:space="preserve"> (</w:t>
      </w:r>
      <w:proofErr w:type="spellStart"/>
      <w:r>
        <w:rPr>
          <w:rFonts w:asciiTheme="minorHAnsi" w:hAnsiTheme="minorHAnsi" w:cstheme="minorHAnsi"/>
          <w:color w:val="0D0D0D"/>
          <w:sz w:val="20"/>
          <w:szCs w:val="20"/>
        </w:rPr>
        <w:t>PdM</w:t>
      </w:r>
      <w:proofErr w:type="spellEnd"/>
      <w:r>
        <w:rPr>
          <w:rFonts w:asciiTheme="minorHAnsi" w:hAnsiTheme="minorHAnsi" w:cstheme="minorHAnsi"/>
          <w:color w:val="0D0D0D"/>
          <w:sz w:val="20"/>
          <w:szCs w:val="20"/>
        </w:rPr>
        <w:t>)</w:t>
      </w:r>
      <w:r w:rsidRPr="00B33E5E">
        <w:rPr>
          <w:rFonts w:asciiTheme="minorHAnsi" w:hAnsiTheme="minorHAnsi" w:cstheme="minorHAnsi"/>
          <w:color w:val="0D0D0D"/>
          <w:sz w:val="20"/>
          <w:szCs w:val="20"/>
        </w:rPr>
        <w:t>?</w:t>
      </w:r>
    </w:p>
    <w:p w14:paraId="572986F4" w14:textId="5E7C3E07" w:rsidR="00B33E5E" w:rsidRDefault="00FF267E" w:rsidP="001B195A">
      <w:pPr>
        <w:rPr>
          <w:rFonts w:asciiTheme="minorHAnsi" w:hAnsiTheme="minorHAnsi" w:cstheme="minorHAnsi"/>
          <w:color w:val="0D0D0D"/>
          <w:sz w:val="20"/>
          <w:szCs w:val="20"/>
        </w:rPr>
      </w:pPr>
      <w:r w:rsidRPr="00FF267E">
        <w:rPr>
          <w:rFonts w:asciiTheme="minorHAnsi" w:hAnsiTheme="minorHAnsi" w:cstheme="minorHAnsi"/>
          <w:color w:val="0D0D0D"/>
          <w:sz w:val="20"/>
          <w:szCs w:val="20"/>
        </w:rPr>
        <w:t>How effective are these models in predicting the Remaining Useful Life (RUL)</w:t>
      </w:r>
      <w:r>
        <w:rPr>
          <w:rFonts w:asciiTheme="minorHAnsi" w:hAnsiTheme="minorHAnsi" w:cstheme="minorHAnsi"/>
          <w:color w:val="0D0D0D"/>
          <w:sz w:val="20"/>
          <w:szCs w:val="20"/>
        </w:rPr>
        <w:t>?</w:t>
      </w:r>
    </w:p>
    <w:p w14:paraId="7BE3F9F7" w14:textId="7E683078" w:rsidR="00D16585" w:rsidRDefault="006967EF" w:rsidP="001B195A">
      <w:pPr>
        <w:rPr>
          <w:rFonts w:asciiTheme="minorHAnsi" w:hAnsiTheme="minorHAnsi" w:cstheme="minorHAnsi"/>
          <w:color w:val="0D0D0D"/>
          <w:sz w:val="20"/>
          <w:szCs w:val="20"/>
        </w:rPr>
      </w:pPr>
      <w:r w:rsidRPr="006967EF">
        <w:rPr>
          <w:rFonts w:asciiTheme="minorHAnsi" w:hAnsiTheme="minorHAnsi" w:cstheme="minorHAnsi"/>
          <w:color w:val="0D0D0D"/>
          <w:sz w:val="20"/>
          <w:szCs w:val="20"/>
        </w:rPr>
        <w:t xml:space="preserve">How do false data injection attacks (FDIA) affect the reliability and </w:t>
      </w:r>
      <w:r>
        <w:rPr>
          <w:rFonts w:asciiTheme="minorHAnsi" w:hAnsiTheme="minorHAnsi" w:cstheme="minorHAnsi"/>
          <w:color w:val="0D0D0D"/>
          <w:sz w:val="20"/>
          <w:szCs w:val="20"/>
        </w:rPr>
        <w:t xml:space="preserve">overall </w:t>
      </w:r>
      <w:r w:rsidRPr="006967EF">
        <w:rPr>
          <w:rFonts w:asciiTheme="minorHAnsi" w:hAnsiTheme="minorHAnsi" w:cstheme="minorHAnsi"/>
          <w:color w:val="0D0D0D"/>
          <w:sz w:val="20"/>
          <w:szCs w:val="20"/>
        </w:rPr>
        <w:t xml:space="preserve">accuracy of </w:t>
      </w:r>
      <w:proofErr w:type="spellStart"/>
      <w:r>
        <w:rPr>
          <w:rFonts w:asciiTheme="minorHAnsi" w:hAnsiTheme="minorHAnsi" w:cstheme="minorHAnsi"/>
          <w:color w:val="0D0D0D"/>
          <w:sz w:val="20"/>
          <w:szCs w:val="20"/>
        </w:rPr>
        <w:t>PdM</w:t>
      </w:r>
      <w:proofErr w:type="spellEnd"/>
      <w:r>
        <w:rPr>
          <w:rFonts w:asciiTheme="minorHAnsi" w:hAnsiTheme="minorHAnsi" w:cstheme="minorHAnsi"/>
          <w:color w:val="0D0D0D"/>
          <w:sz w:val="20"/>
          <w:szCs w:val="20"/>
        </w:rPr>
        <w:t xml:space="preserve"> </w:t>
      </w:r>
      <w:r w:rsidRPr="006967EF">
        <w:rPr>
          <w:rFonts w:asciiTheme="minorHAnsi" w:hAnsiTheme="minorHAnsi" w:cstheme="minorHAnsi"/>
          <w:color w:val="0D0D0D"/>
          <w:sz w:val="20"/>
          <w:szCs w:val="20"/>
        </w:rPr>
        <w:t>systems?</w:t>
      </w:r>
    </w:p>
    <w:p w14:paraId="0CF77726" w14:textId="6D7F8211" w:rsidR="00E55D4E" w:rsidRDefault="002E1F9D" w:rsidP="001B195A">
      <w:pPr>
        <w:rPr>
          <w:rFonts w:asciiTheme="minorHAnsi" w:hAnsiTheme="minorHAnsi" w:cstheme="minorHAnsi"/>
          <w:color w:val="0D0D0D"/>
          <w:sz w:val="20"/>
          <w:szCs w:val="20"/>
        </w:rPr>
      </w:pPr>
      <w:r w:rsidRPr="002E1F9D">
        <w:rPr>
          <w:rFonts w:asciiTheme="minorHAnsi" w:hAnsiTheme="minorHAnsi" w:cstheme="minorHAnsi"/>
          <w:color w:val="0D0D0D"/>
          <w:sz w:val="20"/>
          <w:szCs w:val="20"/>
        </w:rPr>
        <w:t>What are the common characteristics and methodologies of FDI</w:t>
      </w:r>
      <w:r>
        <w:rPr>
          <w:rFonts w:asciiTheme="minorHAnsi" w:hAnsiTheme="minorHAnsi" w:cstheme="minorHAnsi"/>
          <w:color w:val="0D0D0D"/>
          <w:sz w:val="20"/>
          <w:szCs w:val="20"/>
        </w:rPr>
        <w:t xml:space="preserve">A, </w:t>
      </w:r>
      <w:r w:rsidRPr="002E1F9D">
        <w:rPr>
          <w:rFonts w:asciiTheme="minorHAnsi" w:hAnsiTheme="minorHAnsi" w:cstheme="minorHAnsi"/>
          <w:color w:val="0D0D0D"/>
          <w:sz w:val="20"/>
          <w:szCs w:val="20"/>
        </w:rPr>
        <w:t xml:space="preserve">in the context of </w:t>
      </w:r>
      <w:proofErr w:type="spellStart"/>
      <w:r w:rsidRPr="002E1F9D">
        <w:rPr>
          <w:rFonts w:asciiTheme="minorHAnsi" w:hAnsiTheme="minorHAnsi" w:cstheme="minorHAnsi"/>
          <w:color w:val="0D0D0D"/>
          <w:sz w:val="20"/>
          <w:szCs w:val="20"/>
        </w:rPr>
        <w:t>PdM</w:t>
      </w:r>
      <w:proofErr w:type="spellEnd"/>
      <w:r w:rsidRPr="002E1F9D">
        <w:rPr>
          <w:rFonts w:asciiTheme="minorHAnsi" w:hAnsiTheme="minorHAnsi" w:cstheme="minorHAnsi"/>
          <w:color w:val="0D0D0D"/>
          <w:sz w:val="20"/>
          <w:szCs w:val="20"/>
        </w:rPr>
        <w:t>?</w:t>
      </w:r>
    </w:p>
    <w:p w14:paraId="6CCE3B04" w14:textId="5803EBCD" w:rsidR="002E1F9D" w:rsidRDefault="000B686F" w:rsidP="001B195A">
      <w:pPr>
        <w:rPr>
          <w:rFonts w:asciiTheme="minorHAnsi" w:hAnsiTheme="minorHAnsi" w:cstheme="minorHAnsi"/>
          <w:color w:val="0D0D0D"/>
          <w:sz w:val="20"/>
          <w:szCs w:val="20"/>
        </w:rPr>
      </w:pPr>
      <w:r w:rsidRPr="000B686F">
        <w:rPr>
          <w:rFonts w:asciiTheme="minorHAnsi" w:hAnsiTheme="minorHAnsi" w:cstheme="minorHAnsi"/>
          <w:color w:val="0D0D0D"/>
          <w:sz w:val="20"/>
          <w:szCs w:val="20"/>
        </w:rPr>
        <w:t xml:space="preserve">How have recent studies </w:t>
      </w:r>
      <w:r w:rsidR="00B240CC" w:rsidRPr="000B686F">
        <w:rPr>
          <w:rFonts w:asciiTheme="minorHAnsi" w:hAnsiTheme="minorHAnsi" w:cstheme="minorHAnsi"/>
          <w:color w:val="0D0D0D"/>
          <w:sz w:val="20"/>
          <w:szCs w:val="20"/>
        </w:rPr>
        <w:t>modelled</w:t>
      </w:r>
      <w:r w:rsidRPr="000B686F">
        <w:rPr>
          <w:rFonts w:asciiTheme="minorHAnsi" w:hAnsiTheme="minorHAnsi" w:cstheme="minorHAnsi"/>
          <w:color w:val="0D0D0D"/>
          <w:sz w:val="20"/>
          <w:szCs w:val="20"/>
        </w:rPr>
        <w:t xml:space="preserve"> and </w:t>
      </w:r>
      <w:r w:rsidR="00B240CC" w:rsidRPr="000B686F">
        <w:rPr>
          <w:rFonts w:asciiTheme="minorHAnsi" w:hAnsiTheme="minorHAnsi" w:cstheme="minorHAnsi"/>
          <w:color w:val="0D0D0D"/>
          <w:sz w:val="20"/>
          <w:szCs w:val="20"/>
        </w:rPr>
        <w:t>analysed</w:t>
      </w:r>
      <w:r w:rsidRPr="000B686F">
        <w:rPr>
          <w:rFonts w:asciiTheme="minorHAnsi" w:hAnsiTheme="minorHAnsi" w:cstheme="minorHAnsi"/>
          <w:color w:val="0D0D0D"/>
          <w:sz w:val="20"/>
          <w:szCs w:val="20"/>
        </w:rPr>
        <w:t xml:space="preserve"> </w:t>
      </w:r>
      <w:r w:rsidR="00B240CC">
        <w:rPr>
          <w:rFonts w:asciiTheme="minorHAnsi" w:hAnsiTheme="minorHAnsi" w:cstheme="minorHAnsi"/>
          <w:color w:val="0D0D0D"/>
          <w:sz w:val="20"/>
          <w:szCs w:val="20"/>
        </w:rPr>
        <w:t>FDIA</w:t>
      </w:r>
      <w:r w:rsidRPr="000B686F">
        <w:rPr>
          <w:rFonts w:asciiTheme="minorHAnsi" w:hAnsiTheme="minorHAnsi" w:cstheme="minorHAnsi"/>
          <w:color w:val="0D0D0D"/>
          <w:sz w:val="20"/>
          <w:szCs w:val="20"/>
        </w:rPr>
        <w:t xml:space="preserve"> on </w:t>
      </w:r>
      <w:proofErr w:type="spellStart"/>
      <w:r w:rsidRPr="000B686F">
        <w:rPr>
          <w:rFonts w:asciiTheme="minorHAnsi" w:hAnsiTheme="minorHAnsi" w:cstheme="minorHAnsi"/>
          <w:color w:val="0D0D0D"/>
          <w:sz w:val="20"/>
          <w:szCs w:val="20"/>
        </w:rPr>
        <w:t>PdM</w:t>
      </w:r>
      <w:proofErr w:type="spellEnd"/>
      <w:r w:rsidRPr="000B686F">
        <w:rPr>
          <w:rFonts w:asciiTheme="minorHAnsi" w:hAnsiTheme="minorHAnsi" w:cstheme="minorHAnsi"/>
          <w:color w:val="0D0D0D"/>
          <w:sz w:val="20"/>
          <w:szCs w:val="20"/>
        </w:rPr>
        <w:t xml:space="preserve"> systems?</w:t>
      </w:r>
    </w:p>
    <w:p w14:paraId="4A89896D" w14:textId="057737EF" w:rsidR="00B240CC" w:rsidRDefault="00B107A9" w:rsidP="001B195A">
      <w:pPr>
        <w:rPr>
          <w:rFonts w:asciiTheme="minorHAnsi" w:hAnsiTheme="minorHAnsi" w:cstheme="minorHAnsi"/>
          <w:color w:val="0D0D0D"/>
          <w:sz w:val="20"/>
          <w:szCs w:val="20"/>
        </w:rPr>
      </w:pPr>
      <w:r w:rsidRPr="00B107A9">
        <w:rPr>
          <w:rFonts w:asciiTheme="minorHAnsi" w:hAnsiTheme="minorHAnsi" w:cstheme="minorHAnsi"/>
          <w:color w:val="0D0D0D"/>
          <w:sz w:val="20"/>
          <w:szCs w:val="20"/>
        </w:rPr>
        <w:t xml:space="preserve">What is the existing Deep Learning (DL) techniques utilized in detecting and mitigating </w:t>
      </w:r>
      <w:r>
        <w:rPr>
          <w:rFonts w:asciiTheme="minorHAnsi" w:hAnsiTheme="minorHAnsi" w:cstheme="minorHAnsi"/>
          <w:color w:val="0D0D0D"/>
          <w:sz w:val="20"/>
          <w:szCs w:val="20"/>
        </w:rPr>
        <w:t>FDIA attacks?</w:t>
      </w:r>
    </w:p>
    <w:p w14:paraId="083304A4" w14:textId="47238887" w:rsidR="00532CFF" w:rsidRDefault="00532CFF" w:rsidP="001B195A">
      <w:pPr>
        <w:rPr>
          <w:rFonts w:asciiTheme="minorHAnsi" w:hAnsiTheme="minorHAnsi" w:cstheme="minorHAnsi"/>
          <w:color w:val="0D0D0D"/>
          <w:sz w:val="20"/>
          <w:szCs w:val="20"/>
        </w:rPr>
      </w:pPr>
      <w:r w:rsidRPr="00532CFF">
        <w:rPr>
          <w:rFonts w:asciiTheme="minorHAnsi" w:hAnsiTheme="minorHAnsi" w:cstheme="minorHAnsi"/>
          <w:color w:val="0D0D0D"/>
          <w:sz w:val="20"/>
          <w:szCs w:val="20"/>
        </w:rPr>
        <w:t xml:space="preserve">Which </w:t>
      </w:r>
      <w:r w:rsidR="00DB6FC7">
        <w:rPr>
          <w:rFonts w:asciiTheme="minorHAnsi" w:hAnsiTheme="minorHAnsi" w:cstheme="minorHAnsi"/>
          <w:color w:val="0D0D0D"/>
          <w:sz w:val="20"/>
          <w:szCs w:val="20"/>
        </w:rPr>
        <w:t>Deep Learning</w:t>
      </w:r>
      <w:r w:rsidRPr="00532CFF">
        <w:rPr>
          <w:rFonts w:asciiTheme="minorHAnsi" w:hAnsiTheme="minorHAnsi" w:cstheme="minorHAnsi"/>
          <w:color w:val="0D0D0D"/>
          <w:sz w:val="20"/>
          <w:szCs w:val="20"/>
        </w:rPr>
        <w:t xml:space="preserve"> models show the most resilience to </w:t>
      </w:r>
      <w:r w:rsidR="00DB6FC7">
        <w:rPr>
          <w:rFonts w:asciiTheme="minorHAnsi" w:hAnsiTheme="minorHAnsi" w:cstheme="minorHAnsi"/>
          <w:color w:val="0D0D0D"/>
          <w:sz w:val="20"/>
          <w:szCs w:val="20"/>
        </w:rPr>
        <w:t>FDIA Threats?</w:t>
      </w:r>
    </w:p>
    <w:p w14:paraId="6E08754E" w14:textId="11813321" w:rsidR="00DB6FC7" w:rsidRDefault="0026576D" w:rsidP="001B195A">
      <w:pPr>
        <w:rPr>
          <w:rFonts w:asciiTheme="minorHAnsi" w:hAnsiTheme="minorHAnsi" w:cstheme="minorHAnsi"/>
          <w:color w:val="0D0D0D"/>
          <w:sz w:val="20"/>
          <w:szCs w:val="20"/>
        </w:rPr>
      </w:pPr>
      <w:r w:rsidRPr="0026576D">
        <w:rPr>
          <w:rFonts w:asciiTheme="minorHAnsi" w:hAnsiTheme="minorHAnsi" w:cstheme="minorHAnsi"/>
          <w:color w:val="0D0D0D"/>
          <w:sz w:val="20"/>
          <w:szCs w:val="20"/>
        </w:rPr>
        <w:t xml:space="preserve">What are the gaps in the current research on </w:t>
      </w:r>
      <w:r>
        <w:rPr>
          <w:rFonts w:asciiTheme="minorHAnsi" w:hAnsiTheme="minorHAnsi" w:cstheme="minorHAnsi"/>
          <w:color w:val="0D0D0D"/>
          <w:sz w:val="20"/>
          <w:szCs w:val="20"/>
        </w:rPr>
        <w:t>DL</w:t>
      </w:r>
      <w:r w:rsidRPr="0026576D">
        <w:rPr>
          <w:rFonts w:asciiTheme="minorHAnsi" w:hAnsiTheme="minorHAnsi" w:cstheme="minorHAnsi"/>
          <w:color w:val="0D0D0D"/>
          <w:sz w:val="20"/>
          <w:szCs w:val="20"/>
        </w:rPr>
        <w:t xml:space="preserve"> applications in</w:t>
      </w:r>
      <w:r>
        <w:rPr>
          <w:rFonts w:asciiTheme="minorHAnsi" w:hAnsiTheme="minorHAnsi" w:cstheme="minorHAnsi"/>
          <w:color w:val="0D0D0D"/>
          <w:sz w:val="20"/>
          <w:szCs w:val="20"/>
        </w:rPr>
        <w:t xml:space="preserve"> </w:t>
      </w:r>
      <w:proofErr w:type="spellStart"/>
      <w:r>
        <w:rPr>
          <w:rFonts w:asciiTheme="minorHAnsi" w:hAnsiTheme="minorHAnsi" w:cstheme="minorHAnsi"/>
          <w:color w:val="0D0D0D"/>
          <w:sz w:val="20"/>
          <w:szCs w:val="20"/>
        </w:rPr>
        <w:t>PdM</w:t>
      </w:r>
      <w:proofErr w:type="spellEnd"/>
      <w:r>
        <w:rPr>
          <w:rFonts w:asciiTheme="minorHAnsi" w:hAnsiTheme="minorHAnsi" w:cstheme="minorHAnsi"/>
          <w:color w:val="0D0D0D"/>
          <w:sz w:val="20"/>
          <w:szCs w:val="20"/>
        </w:rPr>
        <w:t>?</w:t>
      </w:r>
    </w:p>
    <w:p w14:paraId="057F3F99" w14:textId="2BAD0BFD" w:rsidR="00B107A9" w:rsidRDefault="006D519E" w:rsidP="001B195A">
      <w:pPr>
        <w:rPr>
          <w:rFonts w:asciiTheme="minorHAnsi" w:hAnsiTheme="minorHAnsi" w:cstheme="minorHAnsi"/>
          <w:color w:val="0D0D0D"/>
          <w:sz w:val="20"/>
          <w:szCs w:val="20"/>
        </w:rPr>
      </w:pPr>
      <w:r w:rsidRPr="006D519E">
        <w:rPr>
          <w:rFonts w:asciiTheme="minorHAnsi" w:hAnsiTheme="minorHAnsi" w:cstheme="minorHAnsi"/>
          <w:color w:val="0D0D0D"/>
          <w:sz w:val="20"/>
          <w:szCs w:val="20"/>
        </w:rPr>
        <w:t>What are the limitations of current DL models in detecting FDIA, and how can these models be improved?</w:t>
      </w:r>
    </w:p>
    <w:p w14:paraId="71DB7DE3" w14:textId="05747EA4" w:rsidR="00503C09" w:rsidRDefault="00503C09" w:rsidP="001B195A">
      <w:pPr>
        <w:rPr>
          <w:rFonts w:asciiTheme="minorHAnsi" w:hAnsiTheme="minorHAnsi" w:cstheme="minorHAnsi"/>
          <w:color w:val="0D0D0D"/>
          <w:sz w:val="20"/>
          <w:szCs w:val="20"/>
        </w:rPr>
      </w:pPr>
      <w:r w:rsidRPr="00503C09">
        <w:rPr>
          <w:rFonts w:asciiTheme="minorHAnsi" w:hAnsiTheme="minorHAnsi" w:cstheme="minorHAnsi"/>
          <w:color w:val="0D0D0D"/>
          <w:sz w:val="20"/>
          <w:szCs w:val="20"/>
        </w:rPr>
        <w:t>What are the existing strategies to detect and mitigate FDIA in IoT and predictive maintenance systems?</w:t>
      </w:r>
    </w:p>
    <w:p w14:paraId="35874525" w14:textId="77777777" w:rsidR="00532CFF" w:rsidRDefault="00532CFF" w:rsidP="001B195A">
      <w:pPr>
        <w:rPr>
          <w:rFonts w:asciiTheme="minorHAnsi" w:hAnsiTheme="minorHAnsi" w:cstheme="minorHAnsi"/>
          <w:color w:val="0D0D0D"/>
          <w:sz w:val="20"/>
          <w:szCs w:val="20"/>
        </w:rPr>
      </w:pPr>
    </w:p>
    <w:p w14:paraId="2805DAE7" w14:textId="7D39C451" w:rsidR="00CE68FF" w:rsidRDefault="00CE68FF" w:rsidP="00CE68FF">
      <w:pPr>
        <w:rPr>
          <w:rFonts w:asciiTheme="minorHAnsi" w:hAnsiTheme="minorHAnsi" w:cstheme="minorHAnsi"/>
          <w:b/>
          <w:bCs/>
          <w:color w:val="0D0D0D"/>
          <w:sz w:val="22"/>
          <w:szCs w:val="22"/>
        </w:rPr>
      </w:pPr>
      <w:r>
        <w:rPr>
          <w:rFonts w:asciiTheme="minorHAnsi" w:hAnsiTheme="minorHAnsi" w:cstheme="minorHAnsi"/>
          <w:b/>
          <w:bCs/>
          <w:color w:val="0D0D0D"/>
          <w:sz w:val="22"/>
          <w:szCs w:val="22"/>
        </w:rPr>
        <w:t>Articles Reviewed:</w:t>
      </w:r>
    </w:p>
    <w:p w14:paraId="0C5F4680" w14:textId="77777777" w:rsidR="009E42AB" w:rsidRDefault="009E42AB" w:rsidP="00CE68FF">
      <w:pPr>
        <w:rPr>
          <w:rFonts w:asciiTheme="minorHAnsi" w:hAnsiTheme="minorHAnsi" w:cstheme="minorHAnsi"/>
          <w:b/>
          <w:bCs/>
          <w:color w:val="0D0D0D"/>
          <w:sz w:val="22"/>
          <w:szCs w:val="22"/>
        </w:rPr>
      </w:pPr>
    </w:p>
    <w:tbl>
      <w:tblPr>
        <w:tblStyle w:val="TableGrid"/>
        <w:tblW w:w="9351" w:type="dxa"/>
        <w:tblLook w:val="04A0" w:firstRow="1" w:lastRow="0" w:firstColumn="1" w:lastColumn="0" w:noHBand="0" w:noVBand="1"/>
      </w:tblPr>
      <w:tblGrid>
        <w:gridCol w:w="897"/>
        <w:gridCol w:w="4201"/>
        <w:gridCol w:w="2268"/>
        <w:gridCol w:w="1985"/>
      </w:tblGrid>
      <w:tr w:rsidR="00701C8B" w:rsidRPr="00DF4797" w14:paraId="4E0052E3" w14:textId="77777777" w:rsidTr="00701C8B">
        <w:tc>
          <w:tcPr>
            <w:tcW w:w="897" w:type="dxa"/>
            <w:hideMark/>
          </w:tcPr>
          <w:p w14:paraId="6851A5C8" w14:textId="77777777" w:rsidR="00DF4797" w:rsidRPr="00DF4797" w:rsidRDefault="00DF4797" w:rsidP="00DF4797">
            <w:pPr>
              <w:jc w:val="center"/>
              <w:rPr>
                <w:rFonts w:ascii="Calibri" w:hAnsi="Calibri" w:cs="Calibri"/>
                <w:b/>
                <w:bCs/>
                <w:color w:val="000000" w:themeColor="text1"/>
                <w:sz w:val="20"/>
                <w:szCs w:val="20"/>
              </w:rPr>
            </w:pPr>
            <w:r w:rsidRPr="00DF4797">
              <w:rPr>
                <w:rFonts w:ascii="Calibri" w:hAnsi="Calibri" w:cs="Calibri"/>
                <w:b/>
                <w:bCs/>
                <w:color w:val="000000" w:themeColor="text1"/>
                <w:sz w:val="20"/>
                <w:szCs w:val="20"/>
              </w:rPr>
              <w:t>Number</w:t>
            </w:r>
          </w:p>
        </w:tc>
        <w:tc>
          <w:tcPr>
            <w:tcW w:w="4201" w:type="dxa"/>
            <w:hideMark/>
          </w:tcPr>
          <w:p w14:paraId="1F51CE83" w14:textId="77777777" w:rsidR="00DF4797" w:rsidRPr="00DF4797" w:rsidRDefault="00DF4797" w:rsidP="00DF4797">
            <w:pPr>
              <w:jc w:val="center"/>
              <w:rPr>
                <w:rFonts w:ascii="Calibri" w:hAnsi="Calibri" w:cs="Calibri"/>
                <w:b/>
                <w:bCs/>
                <w:color w:val="000000" w:themeColor="text1"/>
                <w:sz w:val="20"/>
                <w:szCs w:val="20"/>
              </w:rPr>
            </w:pPr>
            <w:r w:rsidRPr="00DF4797">
              <w:rPr>
                <w:rFonts w:ascii="Calibri" w:hAnsi="Calibri" w:cs="Calibri"/>
                <w:b/>
                <w:bCs/>
                <w:color w:val="000000" w:themeColor="text1"/>
                <w:sz w:val="20"/>
                <w:szCs w:val="20"/>
              </w:rPr>
              <w:t>Name</w:t>
            </w:r>
          </w:p>
        </w:tc>
        <w:tc>
          <w:tcPr>
            <w:tcW w:w="2268" w:type="dxa"/>
            <w:hideMark/>
          </w:tcPr>
          <w:p w14:paraId="206C3DCD" w14:textId="77777777" w:rsidR="00DF4797" w:rsidRPr="00DF4797" w:rsidRDefault="00DF4797" w:rsidP="00DF4797">
            <w:pPr>
              <w:jc w:val="center"/>
              <w:rPr>
                <w:rFonts w:ascii="Calibri" w:hAnsi="Calibri" w:cs="Calibri"/>
                <w:b/>
                <w:bCs/>
                <w:color w:val="000000" w:themeColor="text1"/>
                <w:sz w:val="20"/>
                <w:szCs w:val="20"/>
              </w:rPr>
            </w:pPr>
            <w:r w:rsidRPr="00DF4797">
              <w:rPr>
                <w:rFonts w:ascii="Calibri" w:hAnsi="Calibri" w:cs="Calibri"/>
                <w:b/>
                <w:bCs/>
                <w:color w:val="000000" w:themeColor="text1"/>
                <w:sz w:val="20"/>
                <w:szCs w:val="20"/>
              </w:rPr>
              <w:t>Journal</w:t>
            </w:r>
          </w:p>
        </w:tc>
        <w:tc>
          <w:tcPr>
            <w:tcW w:w="1985" w:type="dxa"/>
            <w:hideMark/>
          </w:tcPr>
          <w:p w14:paraId="738B9C83" w14:textId="77777777" w:rsidR="00DF4797" w:rsidRPr="00DF4797" w:rsidRDefault="00DF4797" w:rsidP="00DF4797">
            <w:pPr>
              <w:jc w:val="center"/>
              <w:rPr>
                <w:rFonts w:ascii="Calibri" w:hAnsi="Calibri" w:cs="Calibri"/>
                <w:b/>
                <w:bCs/>
                <w:color w:val="000000" w:themeColor="text1"/>
                <w:sz w:val="20"/>
                <w:szCs w:val="20"/>
              </w:rPr>
            </w:pPr>
            <w:r w:rsidRPr="00DF4797">
              <w:rPr>
                <w:rFonts w:ascii="Calibri" w:hAnsi="Calibri" w:cs="Calibri"/>
                <w:b/>
                <w:bCs/>
                <w:color w:val="000000" w:themeColor="text1"/>
                <w:sz w:val="20"/>
                <w:szCs w:val="20"/>
              </w:rPr>
              <w:t>Author</w:t>
            </w:r>
          </w:p>
        </w:tc>
      </w:tr>
      <w:tr w:rsidR="00701C8B" w:rsidRPr="00DF4797" w14:paraId="56167EBA" w14:textId="77777777" w:rsidTr="00701C8B">
        <w:tc>
          <w:tcPr>
            <w:tcW w:w="897" w:type="dxa"/>
            <w:hideMark/>
          </w:tcPr>
          <w:p w14:paraId="7D78ADB2"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1</w:t>
            </w:r>
          </w:p>
        </w:tc>
        <w:tc>
          <w:tcPr>
            <w:tcW w:w="4201" w:type="dxa"/>
            <w:hideMark/>
          </w:tcPr>
          <w:p w14:paraId="19AC80B3"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False Data Injection Attacks in Control Systems</w:t>
            </w:r>
          </w:p>
        </w:tc>
        <w:tc>
          <w:tcPr>
            <w:tcW w:w="2268" w:type="dxa"/>
            <w:hideMark/>
          </w:tcPr>
          <w:p w14:paraId="09D21066"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Carnegie Mellon University</w:t>
            </w:r>
          </w:p>
        </w:tc>
        <w:tc>
          <w:tcPr>
            <w:tcW w:w="1985" w:type="dxa"/>
            <w:hideMark/>
          </w:tcPr>
          <w:p w14:paraId="5ACBC376"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Yilin Mo, Bruno Sinopoli</w:t>
            </w:r>
          </w:p>
        </w:tc>
      </w:tr>
      <w:tr w:rsidR="00701C8B" w:rsidRPr="00DF4797" w14:paraId="15C1AED7" w14:textId="77777777" w:rsidTr="00701C8B">
        <w:tc>
          <w:tcPr>
            <w:tcW w:w="897" w:type="dxa"/>
            <w:hideMark/>
          </w:tcPr>
          <w:p w14:paraId="38087EE3"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2</w:t>
            </w:r>
          </w:p>
        </w:tc>
        <w:tc>
          <w:tcPr>
            <w:tcW w:w="4201" w:type="dxa"/>
            <w:hideMark/>
          </w:tcPr>
          <w:p w14:paraId="38F891B9"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Predictive Maintenance in IoT Devices using Time Series Analysis and Deep Learning</w:t>
            </w:r>
          </w:p>
        </w:tc>
        <w:tc>
          <w:tcPr>
            <w:tcW w:w="2268" w:type="dxa"/>
            <w:hideMark/>
          </w:tcPr>
          <w:p w14:paraId="32FB3615"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Journal Name (Not Provided)</w:t>
            </w:r>
          </w:p>
        </w:tc>
        <w:tc>
          <w:tcPr>
            <w:tcW w:w="1985" w:type="dxa"/>
            <w:hideMark/>
          </w:tcPr>
          <w:p w14:paraId="6A568F3B"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 xml:space="preserve">Mohan </w:t>
            </w:r>
            <w:proofErr w:type="spellStart"/>
            <w:r w:rsidRPr="00DF4797">
              <w:rPr>
                <w:rFonts w:ascii="Calibri" w:hAnsi="Calibri" w:cs="Calibri"/>
                <w:color w:val="000000" w:themeColor="text1"/>
                <w:sz w:val="20"/>
                <w:szCs w:val="20"/>
              </w:rPr>
              <w:t>Raparthi</w:t>
            </w:r>
            <w:proofErr w:type="spellEnd"/>
            <w:r w:rsidRPr="00DF4797">
              <w:rPr>
                <w:rFonts w:ascii="Calibri" w:hAnsi="Calibri" w:cs="Calibri"/>
                <w:color w:val="000000" w:themeColor="text1"/>
                <w:sz w:val="20"/>
                <w:szCs w:val="20"/>
              </w:rPr>
              <w:t xml:space="preserve">, </w:t>
            </w:r>
            <w:proofErr w:type="spellStart"/>
            <w:r w:rsidRPr="00DF4797">
              <w:rPr>
                <w:rFonts w:ascii="Calibri" w:hAnsi="Calibri" w:cs="Calibri"/>
                <w:color w:val="000000" w:themeColor="text1"/>
                <w:sz w:val="20"/>
                <w:szCs w:val="20"/>
              </w:rPr>
              <w:t>Sarath</w:t>
            </w:r>
            <w:proofErr w:type="spellEnd"/>
            <w:r w:rsidRPr="00DF4797">
              <w:rPr>
                <w:rFonts w:ascii="Calibri" w:hAnsi="Calibri" w:cs="Calibri"/>
                <w:color w:val="000000" w:themeColor="text1"/>
                <w:sz w:val="20"/>
                <w:szCs w:val="20"/>
              </w:rPr>
              <w:t xml:space="preserve"> Babu </w:t>
            </w:r>
            <w:proofErr w:type="spellStart"/>
            <w:r w:rsidRPr="00DF4797">
              <w:rPr>
                <w:rFonts w:ascii="Calibri" w:hAnsi="Calibri" w:cs="Calibri"/>
                <w:color w:val="000000" w:themeColor="text1"/>
                <w:sz w:val="20"/>
                <w:szCs w:val="20"/>
              </w:rPr>
              <w:t>Dodda</w:t>
            </w:r>
            <w:proofErr w:type="spellEnd"/>
            <w:r w:rsidRPr="00DF4797">
              <w:rPr>
                <w:rFonts w:ascii="Calibri" w:hAnsi="Calibri" w:cs="Calibri"/>
                <w:color w:val="000000" w:themeColor="text1"/>
                <w:sz w:val="20"/>
                <w:szCs w:val="20"/>
              </w:rPr>
              <w:t>, Srihari Maruthi</w:t>
            </w:r>
          </w:p>
        </w:tc>
      </w:tr>
      <w:tr w:rsidR="00701C8B" w:rsidRPr="00DF4797" w14:paraId="042B4B9F" w14:textId="77777777" w:rsidTr="00701C8B">
        <w:tc>
          <w:tcPr>
            <w:tcW w:w="897" w:type="dxa"/>
            <w:hideMark/>
          </w:tcPr>
          <w:p w14:paraId="425D30DE"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3</w:t>
            </w:r>
          </w:p>
        </w:tc>
        <w:tc>
          <w:tcPr>
            <w:tcW w:w="4201" w:type="dxa"/>
            <w:hideMark/>
          </w:tcPr>
          <w:p w14:paraId="0C28886C"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Review—Deep Learning Methods for Sensor-Based Predictive Maintenance and Future Perspectives for Electrochemical Sensors</w:t>
            </w:r>
          </w:p>
        </w:tc>
        <w:tc>
          <w:tcPr>
            <w:tcW w:w="2268" w:type="dxa"/>
            <w:hideMark/>
          </w:tcPr>
          <w:p w14:paraId="0A064D90"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Journal of The Electrochemical Society</w:t>
            </w:r>
          </w:p>
        </w:tc>
        <w:tc>
          <w:tcPr>
            <w:tcW w:w="1985" w:type="dxa"/>
            <w:hideMark/>
          </w:tcPr>
          <w:p w14:paraId="2EDA34E0"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 xml:space="preserve">Srikanth </w:t>
            </w:r>
            <w:proofErr w:type="spellStart"/>
            <w:r w:rsidRPr="00DF4797">
              <w:rPr>
                <w:rFonts w:ascii="Calibri" w:hAnsi="Calibri" w:cs="Calibri"/>
                <w:color w:val="000000" w:themeColor="text1"/>
                <w:sz w:val="20"/>
                <w:szCs w:val="20"/>
              </w:rPr>
              <w:t>Namuduri</w:t>
            </w:r>
            <w:proofErr w:type="spellEnd"/>
            <w:r w:rsidRPr="00DF4797">
              <w:rPr>
                <w:rFonts w:ascii="Calibri" w:hAnsi="Calibri" w:cs="Calibri"/>
                <w:color w:val="000000" w:themeColor="text1"/>
                <w:sz w:val="20"/>
                <w:szCs w:val="20"/>
              </w:rPr>
              <w:t xml:space="preserve"> et al.</w:t>
            </w:r>
          </w:p>
        </w:tc>
      </w:tr>
      <w:tr w:rsidR="00701C8B" w:rsidRPr="00DF4797" w14:paraId="42D6236A" w14:textId="77777777" w:rsidTr="00701C8B">
        <w:tc>
          <w:tcPr>
            <w:tcW w:w="897" w:type="dxa"/>
            <w:hideMark/>
          </w:tcPr>
          <w:p w14:paraId="0C00C8DD"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4</w:t>
            </w:r>
          </w:p>
        </w:tc>
        <w:tc>
          <w:tcPr>
            <w:tcW w:w="4201" w:type="dxa"/>
            <w:hideMark/>
          </w:tcPr>
          <w:p w14:paraId="15267F4F"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Understanding LSTM – a tutorial into Long Short-Term Memory Recurrent Neural Networks</w:t>
            </w:r>
          </w:p>
        </w:tc>
        <w:tc>
          <w:tcPr>
            <w:tcW w:w="2268" w:type="dxa"/>
            <w:hideMark/>
          </w:tcPr>
          <w:p w14:paraId="00EEB5F2"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Publication Name (Not Provided)</w:t>
            </w:r>
          </w:p>
        </w:tc>
        <w:tc>
          <w:tcPr>
            <w:tcW w:w="1985" w:type="dxa"/>
            <w:hideMark/>
          </w:tcPr>
          <w:p w14:paraId="60C6B9E3"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 xml:space="preserve">Ralf C. </w:t>
            </w:r>
            <w:proofErr w:type="spellStart"/>
            <w:r w:rsidRPr="00DF4797">
              <w:rPr>
                <w:rFonts w:ascii="Calibri" w:hAnsi="Calibri" w:cs="Calibri"/>
                <w:color w:val="000000" w:themeColor="text1"/>
                <w:sz w:val="20"/>
                <w:szCs w:val="20"/>
              </w:rPr>
              <w:t>Staudemeyer</w:t>
            </w:r>
            <w:proofErr w:type="spellEnd"/>
            <w:r w:rsidRPr="00DF4797">
              <w:rPr>
                <w:rFonts w:ascii="Calibri" w:hAnsi="Calibri" w:cs="Calibri"/>
                <w:color w:val="000000" w:themeColor="text1"/>
                <w:sz w:val="20"/>
                <w:szCs w:val="20"/>
              </w:rPr>
              <w:t xml:space="preserve"> and Eric Rothstein Morris</w:t>
            </w:r>
          </w:p>
        </w:tc>
      </w:tr>
      <w:tr w:rsidR="00701C8B" w:rsidRPr="00DF4797" w14:paraId="24C0048F" w14:textId="77777777" w:rsidTr="00701C8B">
        <w:tc>
          <w:tcPr>
            <w:tcW w:w="897" w:type="dxa"/>
            <w:hideMark/>
          </w:tcPr>
          <w:p w14:paraId="2C1978AB"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5</w:t>
            </w:r>
          </w:p>
        </w:tc>
        <w:tc>
          <w:tcPr>
            <w:tcW w:w="4201" w:type="dxa"/>
            <w:hideMark/>
          </w:tcPr>
          <w:p w14:paraId="683705D2"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Performance Evaluation of Deep Neural Networks Applied to Speech Recognition: RNN, LSTM, and GRU</w:t>
            </w:r>
          </w:p>
        </w:tc>
        <w:tc>
          <w:tcPr>
            <w:tcW w:w="2268" w:type="dxa"/>
            <w:hideMark/>
          </w:tcPr>
          <w:p w14:paraId="21E730FE"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Journal Title (Not Provided)</w:t>
            </w:r>
          </w:p>
        </w:tc>
        <w:tc>
          <w:tcPr>
            <w:tcW w:w="1985" w:type="dxa"/>
            <w:hideMark/>
          </w:tcPr>
          <w:p w14:paraId="3D4F42BC" w14:textId="77777777" w:rsidR="00DF4797" w:rsidRPr="00DF4797" w:rsidRDefault="00DF4797" w:rsidP="00DF4797">
            <w:pPr>
              <w:rPr>
                <w:rFonts w:ascii="Calibri" w:hAnsi="Calibri" w:cs="Calibri"/>
                <w:color w:val="000000" w:themeColor="text1"/>
                <w:sz w:val="20"/>
                <w:szCs w:val="20"/>
              </w:rPr>
            </w:pPr>
            <w:proofErr w:type="spellStart"/>
            <w:r w:rsidRPr="00DF4797">
              <w:rPr>
                <w:rFonts w:ascii="Calibri" w:hAnsi="Calibri" w:cs="Calibri"/>
                <w:color w:val="000000" w:themeColor="text1"/>
                <w:sz w:val="20"/>
                <w:szCs w:val="20"/>
              </w:rPr>
              <w:t>Apeksha</w:t>
            </w:r>
            <w:proofErr w:type="spellEnd"/>
            <w:r w:rsidRPr="00DF4797">
              <w:rPr>
                <w:rFonts w:ascii="Calibri" w:hAnsi="Calibri" w:cs="Calibri"/>
                <w:color w:val="000000" w:themeColor="text1"/>
                <w:sz w:val="20"/>
                <w:szCs w:val="20"/>
              </w:rPr>
              <w:t xml:space="preserve"> </w:t>
            </w:r>
            <w:proofErr w:type="spellStart"/>
            <w:r w:rsidRPr="00DF4797">
              <w:rPr>
                <w:rFonts w:ascii="Calibri" w:hAnsi="Calibri" w:cs="Calibri"/>
                <w:color w:val="000000" w:themeColor="text1"/>
                <w:sz w:val="20"/>
                <w:szCs w:val="20"/>
              </w:rPr>
              <w:t>Shewalkar</w:t>
            </w:r>
            <w:proofErr w:type="spellEnd"/>
            <w:r w:rsidRPr="00DF4797">
              <w:rPr>
                <w:rFonts w:ascii="Calibri" w:hAnsi="Calibri" w:cs="Calibri"/>
                <w:color w:val="000000" w:themeColor="text1"/>
                <w:sz w:val="20"/>
                <w:szCs w:val="20"/>
              </w:rPr>
              <w:t xml:space="preserve">, Deepika </w:t>
            </w:r>
            <w:proofErr w:type="spellStart"/>
            <w:r w:rsidRPr="00DF4797">
              <w:rPr>
                <w:rFonts w:ascii="Calibri" w:hAnsi="Calibri" w:cs="Calibri"/>
                <w:color w:val="000000" w:themeColor="text1"/>
                <w:sz w:val="20"/>
                <w:szCs w:val="20"/>
              </w:rPr>
              <w:t>Nyavanandi</w:t>
            </w:r>
            <w:proofErr w:type="spellEnd"/>
            <w:r w:rsidRPr="00DF4797">
              <w:rPr>
                <w:rFonts w:ascii="Calibri" w:hAnsi="Calibri" w:cs="Calibri"/>
                <w:color w:val="000000" w:themeColor="text1"/>
                <w:sz w:val="20"/>
                <w:szCs w:val="20"/>
              </w:rPr>
              <w:t>, Simone A. Ludwig</w:t>
            </w:r>
          </w:p>
        </w:tc>
      </w:tr>
      <w:tr w:rsidR="00701C8B" w:rsidRPr="00DF4797" w14:paraId="0D9134E4" w14:textId="77777777" w:rsidTr="00701C8B">
        <w:tc>
          <w:tcPr>
            <w:tcW w:w="897" w:type="dxa"/>
            <w:hideMark/>
          </w:tcPr>
          <w:p w14:paraId="757BA8C1"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lastRenderedPageBreak/>
              <w:t>6</w:t>
            </w:r>
          </w:p>
        </w:tc>
        <w:tc>
          <w:tcPr>
            <w:tcW w:w="4201" w:type="dxa"/>
            <w:hideMark/>
          </w:tcPr>
          <w:p w14:paraId="2405E6E8"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False Data Injection Attacks in Smart Grid: Attack Strategies and Countermeasures</w:t>
            </w:r>
          </w:p>
        </w:tc>
        <w:tc>
          <w:tcPr>
            <w:tcW w:w="2268" w:type="dxa"/>
            <w:hideMark/>
          </w:tcPr>
          <w:p w14:paraId="11781040"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Journal Title (Not Provided)</w:t>
            </w:r>
          </w:p>
        </w:tc>
        <w:tc>
          <w:tcPr>
            <w:tcW w:w="1985" w:type="dxa"/>
            <w:hideMark/>
          </w:tcPr>
          <w:p w14:paraId="4614230B" w14:textId="77777777" w:rsidR="00DF4797" w:rsidRPr="00DF4797" w:rsidRDefault="00DF4797" w:rsidP="00DF4797">
            <w:pPr>
              <w:rPr>
                <w:rFonts w:ascii="Calibri" w:hAnsi="Calibri" w:cs="Calibri"/>
                <w:color w:val="000000" w:themeColor="text1"/>
                <w:sz w:val="20"/>
                <w:szCs w:val="20"/>
              </w:rPr>
            </w:pPr>
            <w:r w:rsidRPr="00DF4797">
              <w:rPr>
                <w:rFonts w:ascii="Calibri" w:hAnsi="Calibri" w:cs="Calibri"/>
                <w:color w:val="000000" w:themeColor="text1"/>
                <w:sz w:val="20"/>
                <w:szCs w:val="20"/>
              </w:rPr>
              <w:t xml:space="preserve">Xiang Lu, </w:t>
            </w:r>
            <w:proofErr w:type="spellStart"/>
            <w:r w:rsidRPr="00DF4797">
              <w:rPr>
                <w:rFonts w:ascii="Calibri" w:hAnsi="Calibri" w:cs="Calibri"/>
                <w:color w:val="000000" w:themeColor="text1"/>
                <w:sz w:val="20"/>
                <w:szCs w:val="20"/>
              </w:rPr>
              <w:t>Wenye</w:t>
            </w:r>
            <w:proofErr w:type="spellEnd"/>
            <w:r w:rsidRPr="00DF4797">
              <w:rPr>
                <w:rFonts w:ascii="Calibri" w:hAnsi="Calibri" w:cs="Calibri"/>
                <w:color w:val="000000" w:themeColor="text1"/>
                <w:sz w:val="20"/>
                <w:szCs w:val="20"/>
              </w:rPr>
              <w:t xml:space="preserve"> Wang, </w:t>
            </w:r>
            <w:proofErr w:type="spellStart"/>
            <w:r w:rsidRPr="00DF4797">
              <w:rPr>
                <w:rFonts w:ascii="Calibri" w:hAnsi="Calibri" w:cs="Calibri"/>
                <w:color w:val="000000" w:themeColor="text1"/>
                <w:sz w:val="20"/>
                <w:szCs w:val="20"/>
              </w:rPr>
              <w:t>Jianfeng</w:t>
            </w:r>
            <w:proofErr w:type="spellEnd"/>
            <w:r w:rsidRPr="00DF4797">
              <w:rPr>
                <w:rFonts w:ascii="Calibri" w:hAnsi="Calibri" w:cs="Calibri"/>
                <w:color w:val="000000" w:themeColor="text1"/>
                <w:sz w:val="20"/>
                <w:szCs w:val="20"/>
              </w:rPr>
              <w:t xml:space="preserve"> Ma</w:t>
            </w:r>
          </w:p>
        </w:tc>
      </w:tr>
    </w:tbl>
    <w:p w14:paraId="646D574D" w14:textId="77777777" w:rsidR="00CE68FF" w:rsidRDefault="00CE68FF" w:rsidP="00CE68FF">
      <w:pPr>
        <w:rPr>
          <w:rFonts w:asciiTheme="minorHAnsi" w:hAnsiTheme="minorHAnsi" w:cstheme="minorHAnsi"/>
          <w:color w:val="0D0D0D"/>
          <w:sz w:val="22"/>
          <w:szCs w:val="22"/>
        </w:rPr>
      </w:pPr>
    </w:p>
    <w:p w14:paraId="10CB29D6" w14:textId="77777777" w:rsidR="00DF0C19" w:rsidRDefault="00DF0C19" w:rsidP="00CE68FF">
      <w:pPr>
        <w:rPr>
          <w:rFonts w:asciiTheme="minorHAnsi" w:hAnsiTheme="minorHAnsi" w:cstheme="minorHAnsi"/>
          <w:color w:val="0D0D0D"/>
          <w:sz w:val="22"/>
          <w:szCs w:val="22"/>
        </w:rPr>
      </w:pPr>
    </w:p>
    <w:p w14:paraId="0D15D04C" w14:textId="3CE6AB13" w:rsidR="00DF0C19" w:rsidRPr="00DF0C19" w:rsidRDefault="00DF0C19" w:rsidP="00DF0C19">
      <w:pPr>
        <w:rPr>
          <w:rFonts w:asciiTheme="minorHAnsi" w:hAnsiTheme="minorHAnsi" w:cstheme="minorHAnsi"/>
          <w:b/>
          <w:bCs/>
          <w:color w:val="0D0D0D"/>
          <w:sz w:val="21"/>
          <w:szCs w:val="21"/>
        </w:rPr>
      </w:pPr>
      <w:r w:rsidRPr="00DF0C19">
        <w:rPr>
          <w:rFonts w:asciiTheme="minorHAnsi" w:hAnsiTheme="minorHAnsi" w:cstheme="minorHAnsi"/>
          <w:b/>
          <w:bCs/>
          <w:color w:val="0D0D0D"/>
          <w:sz w:val="21"/>
          <w:szCs w:val="21"/>
        </w:rPr>
        <w:t>High Level Overview:</w:t>
      </w:r>
    </w:p>
    <w:tbl>
      <w:tblPr>
        <w:tblStyle w:val="TableGrid"/>
        <w:tblpPr w:leftFromText="180" w:rightFromText="180" w:vertAnchor="text" w:horzAnchor="margin" w:tblpY="190"/>
        <w:tblW w:w="9351" w:type="dxa"/>
        <w:tblLook w:val="04A0" w:firstRow="1" w:lastRow="0" w:firstColumn="1" w:lastColumn="0" w:noHBand="0" w:noVBand="1"/>
      </w:tblPr>
      <w:tblGrid>
        <w:gridCol w:w="1591"/>
        <w:gridCol w:w="2689"/>
        <w:gridCol w:w="2544"/>
        <w:gridCol w:w="2527"/>
      </w:tblGrid>
      <w:tr w:rsidR="00E75F65" w14:paraId="0A453C25" w14:textId="77777777" w:rsidTr="00E03AB1">
        <w:tc>
          <w:tcPr>
            <w:tcW w:w="1505" w:type="dxa"/>
          </w:tcPr>
          <w:p w14:paraId="7F692491" w14:textId="77777777" w:rsidR="00E75F65" w:rsidRPr="001B50F9" w:rsidRDefault="00E75F65" w:rsidP="00E75F65">
            <w:pPr>
              <w:rPr>
                <w:rFonts w:ascii="Calibri" w:hAnsi="Calibri" w:cs="Calibri"/>
                <w:b/>
                <w:bCs/>
                <w:color w:val="0D0D0D"/>
                <w:sz w:val="16"/>
                <w:szCs w:val="16"/>
              </w:rPr>
            </w:pPr>
            <w:r w:rsidRPr="001B50F9">
              <w:rPr>
                <w:rFonts w:ascii="Calibri" w:hAnsi="Calibri" w:cs="Calibri"/>
                <w:b/>
                <w:bCs/>
                <w:color w:val="000000" w:themeColor="text1"/>
                <w:sz w:val="16"/>
                <w:szCs w:val="16"/>
              </w:rPr>
              <w:t>Category</w:t>
            </w:r>
          </w:p>
        </w:tc>
        <w:tc>
          <w:tcPr>
            <w:tcW w:w="2721" w:type="dxa"/>
          </w:tcPr>
          <w:p w14:paraId="7FACB8D8" w14:textId="77777777" w:rsidR="00E75F65" w:rsidRPr="00D37AB9" w:rsidRDefault="00E75F65" w:rsidP="00D37AB9">
            <w:pPr>
              <w:rPr>
                <w:rFonts w:ascii="Calibri" w:hAnsi="Calibri" w:cs="Calibri"/>
                <w:b/>
                <w:bCs/>
                <w:sz w:val="16"/>
                <w:szCs w:val="16"/>
              </w:rPr>
            </w:pPr>
            <w:r w:rsidRPr="00DF4797">
              <w:rPr>
                <w:rFonts w:ascii="Calibri" w:hAnsi="Calibri" w:cs="Calibri"/>
                <w:b/>
                <w:bCs/>
                <w:sz w:val="16"/>
                <w:szCs w:val="16"/>
              </w:rPr>
              <w:t>Performance Evaluation of Deep Neural Networks Applied to Speech Recognition: RNN, LSTM, and GRU</w:t>
            </w:r>
          </w:p>
        </w:tc>
        <w:tc>
          <w:tcPr>
            <w:tcW w:w="2573" w:type="dxa"/>
          </w:tcPr>
          <w:p w14:paraId="203C4582" w14:textId="2044FB0E" w:rsidR="00E75F65" w:rsidRPr="00D37AB9" w:rsidRDefault="00E75F65" w:rsidP="00D37AB9">
            <w:pPr>
              <w:rPr>
                <w:rFonts w:ascii="Calibri" w:hAnsi="Calibri" w:cs="Calibri"/>
                <w:b/>
                <w:bCs/>
                <w:sz w:val="16"/>
                <w:szCs w:val="16"/>
              </w:rPr>
            </w:pPr>
            <w:r w:rsidRPr="00D37AB9">
              <w:rPr>
                <w:rFonts w:ascii="Calibri" w:hAnsi="Calibri" w:cs="Calibri"/>
                <w:b/>
                <w:bCs/>
                <w:sz w:val="16"/>
                <w:szCs w:val="16"/>
              </w:rPr>
              <w:t>Understanding LSTM – a tutorial into Long Short-Term Memory Recurrent Neural Networks</w:t>
            </w:r>
          </w:p>
        </w:tc>
        <w:tc>
          <w:tcPr>
            <w:tcW w:w="2552" w:type="dxa"/>
          </w:tcPr>
          <w:p w14:paraId="43435CA0" w14:textId="0900E490" w:rsidR="00E75F65" w:rsidRPr="00D37AB9" w:rsidRDefault="00E75F65" w:rsidP="00D37AB9">
            <w:pPr>
              <w:rPr>
                <w:rFonts w:ascii="Calibri" w:hAnsi="Calibri" w:cs="Calibri"/>
                <w:b/>
                <w:bCs/>
                <w:sz w:val="16"/>
                <w:szCs w:val="16"/>
              </w:rPr>
            </w:pPr>
            <w:r w:rsidRPr="00D37AB9">
              <w:rPr>
                <w:rFonts w:ascii="Calibri" w:hAnsi="Calibri" w:cs="Calibri"/>
                <w:b/>
                <w:bCs/>
                <w:sz w:val="16"/>
                <w:szCs w:val="16"/>
              </w:rPr>
              <w:t>False data injection attack (FDIA): an overview and new metrics for fair evaluation of its countermeasure</w:t>
            </w:r>
          </w:p>
        </w:tc>
      </w:tr>
      <w:tr w:rsidR="00E75F65" w14:paraId="7ABFAF7C" w14:textId="77777777" w:rsidTr="00E03AB1">
        <w:tc>
          <w:tcPr>
            <w:tcW w:w="1505" w:type="dxa"/>
          </w:tcPr>
          <w:p w14:paraId="1D211F00" w14:textId="77777777" w:rsidR="00E75F65" w:rsidRPr="001B50F9" w:rsidRDefault="00E75F65" w:rsidP="00E75F65">
            <w:pPr>
              <w:rPr>
                <w:rFonts w:ascii="Calibri" w:hAnsi="Calibri" w:cs="Calibri"/>
                <w:color w:val="000000" w:themeColor="text1"/>
                <w:sz w:val="16"/>
                <w:szCs w:val="16"/>
              </w:rPr>
            </w:pPr>
            <w:r w:rsidRPr="001B50F9">
              <w:rPr>
                <w:rFonts w:ascii="Calibri" w:hAnsi="Calibri" w:cs="Calibri"/>
                <w:b/>
                <w:bCs/>
                <w:color w:val="000000" w:themeColor="text1"/>
                <w:sz w:val="16"/>
                <w:szCs w:val="16"/>
              </w:rPr>
              <w:br/>
              <w:t>What is the author studying? (research question/ hypothesis)</w:t>
            </w:r>
          </w:p>
          <w:p w14:paraId="1AAF0863" w14:textId="77777777" w:rsidR="00E75F65" w:rsidRPr="001B50F9" w:rsidRDefault="00E75F65" w:rsidP="00E75F65">
            <w:pPr>
              <w:rPr>
                <w:rFonts w:ascii="Calibri" w:hAnsi="Calibri" w:cs="Calibri"/>
                <w:color w:val="0D0D0D"/>
                <w:sz w:val="16"/>
                <w:szCs w:val="16"/>
              </w:rPr>
            </w:pPr>
          </w:p>
        </w:tc>
        <w:tc>
          <w:tcPr>
            <w:tcW w:w="2721" w:type="dxa"/>
          </w:tcPr>
          <w:p w14:paraId="47E17915" w14:textId="77777777" w:rsidR="00E75F65" w:rsidRPr="00D37AB9" w:rsidRDefault="00E75F65" w:rsidP="00D37AB9">
            <w:pPr>
              <w:rPr>
                <w:rFonts w:asciiTheme="minorHAnsi" w:hAnsiTheme="minorHAnsi" w:cstheme="minorHAnsi"/>
                <w:sz w:val="16"/>
                <w:szCs w:val="16"/>
              </w:rPr>
            </w:pPr>
            <w:r w:rsidRPr="00D37AB9">
              <w:rPr>
                <w:rFonts w:asciiTheme="minorHAnsi" w:eastAsiaTheme="minorHAnsi" w:hAnsiTheme="minorHAnsi" w:cstheme="minorHAnsi"/>
                <w:sz w:val="16"/>
                <w:szCs w:val="16"/>
              </w:rPr>
              <w:t>Exploring DL model effectiveness (RNN, LSTM, GRU) in speech recognition, hypothesizing varied performance due to their handling of sequential data and dependencies, with implications for applications like predictive maintenance.</w:t>
            </w:r>
          </w:p>
        </w:tc>
        <w:tc>
          <w:tcPr>
            <w:tcW w:w="2573" w:type="dxa"/>
          </w:tcPr>
          <w:p w14:paraId="2FEF0088" w14:textId="6A147029" w:rsidR="00E75F65" w:rsidRPr="00D37AB9" w:rsidRDefault="00E75F65" w:rsidP="00D37AB9">
            <w:pPr>
              <w:rPr>
                <w:rFonts w:asciiTheme="minorHAnsi" w:hAnsiTheme="minorHAnsi" w:cstheme="minorHAnsi"/>
                <w:sz w:val="16"/>
                <w:szCs w:val="16"/>
              </w:rPr>
            </w:pPr>
            <w:r w:rsidRPr="00D37AB9">
              <w:rPr>
                <w:rFonts w:asciiTheme="minorHAnsi" w:hAnsiTheme="minorHAnsi" w:cstheme="minorHAnsi"/>
                <w:sz w:val="16"/>
                <w:szCs w:val="16"/>
              </w:rPr>
              <w:t>Examining LSTM-RNNs' development and ability to manage long-term dependencies, addressing traditional RNN limitations.</w:t>
            </w:r>
          </w:p>
        </w:tc>
        <w:tc>
          <w:tcPr>
            <w:tcW w:w="2552" w:type="dxa"/>
          </w:tcPr>
          <w:p w14:paraId="7EF43C71" w14:textId="5EAE8DE2" w:rsidR="00E75F65" w:rsidRPr="00D37AB9" w:rsidRDefault="00E75F65" w:rsidP="00D37AB9">
            <w:pPr>
              <w:rPr>
                <w:rFonts w:asciiTheme="minorHAnsi" w:hAnsiTheme="minorHAnsi" w:cstheme="minorHAnsi"/>
                <w:sz w:val="16"/>
                <w:szCs w:val="16"/>
              </w:rPr>
            </w:pPr>
            <w:r w:rsidRPr="00D37AB9">
              <w:rPr>
                <w:rFonts w:asciiTheme="minorHAnsi" w:hAnsiTheme="minorHAnsi" w:cstheme="minorHAnsi"/>
                <w:sz w:val="16"/>
                <w:szCs w:val="16"/>
              </w:rPr>
              <w:t>Investigating FDIA's scope and threat across multiple systems, hypothesizing its widespread risk and proposing new metrics for evaluating countermeasures.</w:t>
            </w:r>
          </w:p>
        </w:tc>
      </w:tr>
      <w:tr w:rsidR="00E75F65" w14:paraId="3F6502CF" w14:textId="77777777" w:rsidTr="00E03AB1">
        <w:tc>
          <w:tcPr>
            <w:tcW w:w="1505" w:type="dxa"/>
          </w:tcPr>
          <w:p w14:paraId="26BC32BE" w14:textId="77777777" w:rsidR="00E75F65" w:rsidRPr="001B50F9" w:rsidRDefault="00E75F65" w:rsidP="00E75F65">
            <w:pPr>
              <w:rPr>
                <w:rFonts w:ascii="Calibri" w:hAnsi="Calibri" w:cs="Calibri"/>
                <w:color w:val="0D0D0D"/>
                <w:sz w:val="16"/>
                <w:szCs w:val="16"/>
              </w:rPr>
            </w:pPr>
            <w:r w:rsidRPr="001B50F9">
              <w:rPr>
                <w:rFonts w:ascii="Calibri" w:hAnsi="Calibri" w:cs="Calibri"/>
                <w:b/>
                <w:bCs/>
                <w:color w:val="000000" w:themeColor="text1"/>
                <w:sz w:val="16"/>
                <w:szCs w:val="16"/>
              </w:rPr>
              <w:t>How does the author study the issue? (methodology)</w:t>
            </w:r>
          </w:p>
        </w:tc>
        <w:tc>
          <w:tcPr>
            <w:tcW w:w="2721" w:type="dxa"/>
          </w:tcPr>
          <w:p w14:paraId="1CF35EE5" w14:textId="77777777" w:rsidR="00E75F65" w:rsidRPr="00D37AB9" w:rsidRDefault="00E75F65" w:rsidP="00D37AB9">
            <w:pPr>
              <w:rPr>
                <w:rFonts w:asciiTheme="minorHAnsi" w:hAnsiTheme="minorHAnsi" w:cstheme="minorHAnsi"/>
                <w:sz w:val="16"/>
                <w:szCs w:val="16"/>
              </w:rPr>
            </w:pPr>
            <w:r w:rsidRPr="00D37AB9">
              <w:rPr>
                <w:rFonts w:asciiTheme="minorHAnsi" w:eastAsiaTheme="minorHAnsi" w:hAnsiTheme="minorHAnsi" w:cstheme="minorHAnsi"/>
                <w:sz w:val="16"/>
                <w:szCs w:val="16"/>
              </w:rPr>
              <w:t>Empirical evaluation of RNN, LSTM, and GRU models using the TED-LIUM corpus, assessing performance via word error rates (WER), loss, and computational efficiency, utilizing Connectionist Temporal Classification (CTC) for data analysis.</w:t>
            </w:r>
          </w:p>
        </w:tc>
        <w:tc>
          <w:tcPr>
            <w:tcW w:w="2573" w:type="dxa"/>
          </w:tcPr>
          <w:p w14:paraId="3F8C2FB0" w14:textId="2E2BDE45" w:rsidR="00E75F65" w:rsidRPr="00D37AB9" w:rsidRDefault="00E75F65" w:rsidP="00D37AB9">
            <w:pPr>
              <w:rPr>
                <w:rFonts w:asciiTheme="minorHAnsi" w:hAnsiTheme="minorHAnsi" w:cstheme="minorHAnsi"/>
                <w:sz w:val="16"/>
                <w:szCs w:val="16"/>
              </w:rPr>
            </w:pPr>
            <w:r w:rsidRPr="00D37AB9">
              <w:rPr>
                <w:rFonts w:asciiTheme="minorHAnsi" w:hAnsiTheme="minorHAnsi" w:cstheme="minorHAnsi"/>
                <w:sz w:val="16"/>
                <w:szCs w:val="16"/>
              </w:rPr>
              <w:t>Tutorial review covering neural network evolution to LSTM-RNNs, architecture, training methods, and applications, with a focus on theoretical and practical aspects of LSTM-RNNs.</w:t>
            </w:r>
          </w:p>
        </w:tc>
        <w:tc>
          <w:tcPr>
            <w:tcW w:w="2552" w:type="dxa"/>
          </w:tcPr>
          <w:p w14:paraId="000E4B22" w14:textId="23CF2EBD" w:rsidR="00E75F65" w:rsidRPr="00D37AB9" w:rsidRDefault="00E75F65" w:rsidP="00D37AB9">
            <w:pPr>
              <w:rPr>
                <w:rFonts w:asciiTheme="minorHAnsi" w:hAnsiTheme="minorHAnsi" w:cstheme="minorHAnsi"/>
                <w:sz w:val="16"/>
                <w:szCs w:val="16"/>
              </w:rPr>
            </w:pPr>
            <w:r w:rsidRPr="00D37AB9">
              <w:rPr>
                <w:rFonts w:asciiTheme="minorHAnsi" w:hAnsiTheme="minorHAnsi" w:cstheme="minorHAnsi"/>
                <w:sz w:val="16"/>
                <w:szCs w:val="16"/>
              </w:rPr>
              <w:t xml:space="preserve">Reviews FDIA literature, particularly in smart grids, extends to other domains, and introduces new metrics (VI, II, </w:t>
            </w:r>
            <w:proofErr w:type="spellStart"/>
            <w:r w:rsidRPr="00D37AB9">
              <w:rPr>
                <w:rFonts w:asciiTheme="minorHAnsi" w:hAnsiTheme="minorHAnsi" w:cstheme="minorHAnsi"/>
                <w:sz w:val="16"/>
                <w:szCs w:val="16"/>
              </w:rPr>
              <w:t>DIm</w:t>
            </w:r>
            <w:proofErr w:type="spellEnd"/>
            <w:r w:rsidRPr="00D37AB9">
              <w:rPr>
                <w:rFonts w:asciiTheme="minorHAnsi" w:hAnsiTheme="minorHAnsi" w:cstheme="minorHAnsi"/>
                <w:sz w:val="16"/>
                <w:szCs w:val="16"/>
              </w:rPr>
              <w:t>) for countermeasure effectiveness, addressing the lack of standard benchmarks.</w:t>
            </w:r>
          </w:p>
        </w:tc>
      </w:tr>
      <w:tr w:rsidR="00E75F65" w14:paraId="0775B931" w14:textId="77777777" w:rsidTr="00E03AB1">
        <w:tc>
          <w:tcPr>
            <w:tcW w:w="1505" w:type="dxa"/>
          </w:tcPr>
          <w:p w14:paraId="2129A687" w14:textId="77777777" w:rsidR="00E75F65" w:rsidRPr="001B50F9" w:rsidRDefault="00E75F65" w:rsidP="00E75F65">
            <w:pPr>
              <w:rPr>
                <w:rFonts w:ascii="Calibri" w:hAnsi="Calibri" w:cs="Calibri"/>
                <w:color w:val="0D0D0D"/>
                <w:sz w:val="16"/>
                <w:szCs w:val="16"/>
              </w:rPr>
            </w:pPr>
            <w:r w:rsidRPr="001B50F9">
              <w:rPr>
                <w:rFonts w:ascii="Calibri" w:hAnsi="Calibri" w:cs="Calibri"/>
                <w:b/>
                <w:bCs/>
                <w:color w:val="000000" w:themeColor="text1"/>
                <w:sz w:val="16"/>
                <w:szCs w:val="16"/>
              </w:rPr>
              <w:t>What did the author find? (analysis/discussion)</w:t>
            </w:r>
          </w:p>
        </w:tc>
        <w:tc>
          <w:tcPr>
            <w:tcW w:w="2721" w:type="dxa"/>
          </w:tcPr>
          <w:p w14:paraId="55E65CA9" w14:textId="77777777" w:rsidR="00E75F65" w:rsidRPr="00D37AB9" w:rsidRDefault="00E75F65" w:rsidP="00D37AB9">
            <w:pPr>
              <w:rPr>
                <w:rFonts w:asciiTheme="minorHAnsi" w:hAnsiTheme="minorHAnsi" w:cstheme="minorHAnsi"/>
                <w:sz w:val="16"/>
                <w:szCs w:val="16"/>
              </w:rPr>
            </w:pPr>
            <w:r w:rsidRPr="00D37AB9">
              <w:rPr>
                <w:rFonts w:asciiTheme="minorHAnsi" w:eastAsiaTheme="minorHAnsi" w:hAnsiTheme="minorHAnsi" w:cstheme="minorHAnsi"/>
                <w:sz w:val="16"/>
                <w:szCs w:val="16"/>
              </w:rPr>
              <w:t>Found that LSTM models excel in handling long-term dependencies with the best WER, while GRU models provide a balance between performance and computational efficiency. The study highlights the importance of model selection based on application needs and computational constraints.</w:t>
            </w:r>
          </w:p>
        </w:tc>
        <w:tc>
          <w:tcPr>
            <w:tcW w:w="2573" w:type="dxa"/>
          </w:tcPr>
          <w:p w14:paraId="017DB483" w14:textId="48F04914" w:rsidR="00E75F65" w:rsidRPr="00D37AB9" w:rsidRDefault="00E75F65" w:rsidP="00D37AB9">
            <w:pPr>
              <w:rPr>
                <w:rFonts w:asciiTheme="minorHAnsi" w:hAnsiTheme="minorHAnsi" w:cstheme="minorHAnsi"/>
                <w:sz w:val="16"/>
                <w:szCs w:val="16"/>
              </w:rPr>
            </w:pPr>
            <w:r w:rsidRPr="00D37AB9">
              <w:rPr>
                <w:rFonts w:asciiTheme="minorHAnsi" w:hAnsiTheme="minorHAnsi" w:cstheme="minorHAnsi"/>
                <w:sz w:val="16"/>
                <w:szCs w:val="16"/>
              </w:rPr>
              <w:t>LSTM-RNNs excel in managing long-term dependencies, surpassing traditional RNNs, offering broad task applicability and architectural customization potential.</w:t>
            </w:r>
          </w:p>
        </w:tc>
        <w:tc>
          <w:tcPr>
            <w:tcW w:w="2552" w:type="dxa"/>
          </w:tcPr>
          <w:p w14:paraId="4E82B565" w14:textId="6B9936F7" w:rsidR="00E75F65" w:rsidRPr="00D37AB9" w:rsidRDefault="00E75F65" w:rsidP="00D37AB9">
            <w:pPr>
              <w:rPr>
                <w:rFonts w:asciiTheme="minorHAnsi" w:hAnsiTheme="minorHAnsi" w:cstheme="minorHAnsi"/>
                <w:sz w:val="16"/>
                <w:szCs w:val="16"/>
              </w:rPr>
            </w:pPr>
            <w:r w:rsidRPr="00D37AB9">
              <w:rPr>
                <w:rFonts w:asciiTheme="minorHAnsi" w:hAnsiTheme="minorHAnsi" w:cstheme="minorHAnsi"/>
                <w:sz w:val="16"/>
                <w:szCs w:val="16"/>
              </w:rPr>
              <w:t>FDIA presents a broad threat; existing countermeasures lack comprehensive evaluation. The paper proposes three metrics to better assess countermeasure effectiveness, targeting vulnerability, attack impact, and data integrity restoration.</w:t>
            </w:r>
          </w:p>
        </w:tc>
      </w:tr>
      <w:tr w:rsidR="00E75F65" w14:paraId="25F1DACC" w14:textId="77777777" w:rsidTr="00E03AB1">
        <w:tc>
          <w:tcPr>
            <w:tcW w:w="1505" w:type="dxa"/>
          </w:tcPr>
          <w:p w14:paraId="4A4E2F0B" w14:textId="77777777" w:rsidR="00E75F65" w:rsidRPr="001B50F9" w:rsidRDefault="00E75F65" w:rsidP="00E75F65">
            <w:pPr>
              <w:rPr>
                <w:rFonts w:ascii="Calibri" w:hAnsi="Calibri" w:cs="Calibri"/>
                <w:color w:val="0D0D0D"/>
                <w:sz w:val="16"/>
                <w:szCs w:val="16"/>
              </w:rPr>
            </w:pPr>
            <w:r w:rsidRPr="001B50F9">
              <w:rPr>
                <w:rFonts w:ascii="Calibri" w:hAnsi="Calibri" w:cs="Calibri"/>
                <w:b/>
                <w:bCs/>
                <w:color w:val="000000" w:themeColor="text1"/>
                <w:sz w:val="16"/>
                <w:szCs w:val="16"/>
              </w:rPr>
              <w:t>Unanswered questions about the article (for further research)</w:t>
            </w:r>
          </w:p>
        </w:tc>
        <w:tc>
          <w:tcPr>
            <w:tcW w:w="2721" w:type="dxa"/>
          </w:tcPr>
          <w:p w14:paraId="346F9336" w14:textId="77777777" w:rsidR="00E75F65" w:rsidRPr="00D37AB9" w:rsidRDefault="00E75F65" w:rsidP="00D37AB9">
            <w:pPr>
              <w:rPr>
                <w:rFonts w:asciiTheme="minorHAnsi" w:hAnsiTheme="minorHAnsi" w:cstheme="minorHAnsi"/>
                <w:sz w:val="16"/>
                <w:szCs w:val="16"/>
              </w:rPr>
            </w:pPr>
            <w:r w:rsidRPr="00D37AB9">
              <w:rPr>
                <w:rFonts w:asciiTheme="minorHAnsi" w:eastAsiaTheme="minorHAnsi" w:hAnsiTheme="minorHAnsi" w:cstheme="minorHAnsi"/>
                <w:sz w:val="16"/>
                <w:szCs w:val="16"/>
              </w:rPr>
              <w:t>Raises questions on model performance under noise/data corruption, LSTM efficiency improvements, data characteristics influencing model suitability, application in domains like predictive maintenance, and potential superior emerging DL architectures.</w:t>
            </w:r>
          </w:p>
        </w:tc>
        <w:tc>
          <w:tcPr>
            <w:tcW w:w="2573" w:type="dxa"/>
          </w:tcPr>
          <w:p w14:paraId="376F4CC5" w14:textId="04D5DA30" w:rsidR="00E75F65" w:rsidRPr="00D37AB9" w:rsidRDefault="00E75F65" w:rsidP="00D37AB9">
            <w:pPr>
              <w:rPr>
                <w:rFonts w:asciiTheme="minorHAnsi" w:hAnsiTheme="minorHAnsi" w:cstheme="minorHAnsi"/>
                <w:sz w:val="16"/>
                <w:szCs w:val="16"/>
              </w:rPr>
            </w:pPr>
            <w:r w:rsidRPr="00D37AB9">
              <w:rPr>
                <w:rFonts w:asciiTheme="minorHAnsi" w:hAnsiTheme="minorHAnsi" w:cstheme="minorHAnsi"/>
                <w:sz w:val="16"/>
                <w:szCs w:val="16"/>
              </w:rPr>
              <w:t xml:space="preserve">Future research areas include training optimization, advanced architecture development for diverse data, and LSTM-RNN applications in cybersecurity for anomaly detection in </w:t>
            </w:r>
            <w:proofErr w:type="spellStart"/>
            <w:r w:rsidRPr="00D37AB9">
              <w:rPr>
                <w:rFonts w:asciiTheme="minorHAnsi" w:hAnsiTheme="minorHAnsi" w:cstheme="minorHAnsi"/>
                <w:sz w:val="16"/>
                <w:szCs w:val="16"/>
              </w:rPr>
              <w:t>PdM</w:t>
            </w:r>
            <w:proofErr w:type="spellEnd"/>
            <w:r w:rsidRPr="00D37AB9">
              <w:rPr>
                <w:rFonts w:asciiTheme="minorHAnsi" w:hAnsiTheme="minorHAnsi" w:cstheme="minorHAnsi"/>
                <w:sz w:val="16"/>
                <w:szCs w:val="16"/>
              </w:rPr>
              <w:t xml:space="preserve"> systems.</w:t>
            </w:r>
          </w:p>
        </w:tc>
        <w:tc>
          <w:tcPr>
            <w:tcW w:w="2552" w:type="dxa"/>
          </w:tcPr>
          <w:p w14:paraId="43E0E65A" w14:textId="31E6BEB1" w:rsidR="00E75F65" w:rsidRPr="00D37AB9" w:rsidRDefault="00E75F65" w:rsidP="00D37AB9">
            <w:pPr>
              <w:rPr>
                <w:rFonts w:asciiTheme="minorHAnsi" w:hAnsiTheme="minorHAnsi" w:cstheme="minorHAnsi"/>
                <w:sz w:val="16"/>
                <w:szCs w:val="16"/>
              </w:rPr>
            </w:pPr>
            <w:r w:rsidRPr="00D37AB9">
              <w:rPr>
                <w:rFonts w:asciiTheme="minorHAnsi" w:hAnsiTheme="minorHAnsi" w:cstheme="minorHAnsi"/>
                <w:sz w:val="16"/>
                <w:szCs w:val="16"/>
              </w:rPr>
              <w:t xml:space="preserve">Future research should develop advanced FDIA countermeasures, establish benchmark datasets, and apply new metrics in practice. Calls for examining FDIA's broader implications and enhancing countermeasure adaptability across different domains, including </w:t>
            </w:r>
            <w:proofErr w:type="spellStart"/>
            <w:r w:rsidRPr="00D37AB9">
              <w:rPr>
                <w:rFonts w:asciiTheme="minorHAnsi" w:hAnsiTheme="minorHAnsi" w:cstheme="minorHAnsi"/>
                <w:sz w:val="16"/>
                <w:szCs w:val="16"/>
              </w:rPr>
              <w:t>PdM</w:t>
            </w:r>
            <w:proofErr w:type="spellEnd"/>
            <w:r w:rsidRPr="00D37AB9">
              <w:rPr>
                <w:rFonts w:asciiTheme="minorHAnsi" w:hAnsiTheme="minorHAnsi" w:cstheme="minorHAnsi"/>
                <w:sz w:val="16"/>
                <w:szCs w:val="16"/>
              </w:rPr>
              <w:t xml:space="preserve"> systems.</w:t>
            </w:r>
          </w:p>
        </w:tc>
      </w:tr>
    </w:tbl>
    <w:p w14:paraId="68D34BF4" w14:textId="77777777" w:rsidR="00DF0C19" w:rsidRDefault="00DF0C19" w:rsidP="00CE68FF">
      <w:pPr>
        <w:rPr>
          <w:rFonts w:asciiTheme="minorHAnsi" w:hAnsiTheme="minorHAnsi" w:cstheme="minorHAnsi"/>
          <w:color w:val="0D0D0D"/>
          <w:sz w:val="22"/>
          <w:szCs w:val="22"/>
        </w:rPr>
      </w:pPr>
    </w:p>
    <w:tbl>
      <w:tblPr>
        <w:tblStyle w:val="TableGrid"/>
        <w:tblpPr w:leftFromText="180" w:rightFromText="180" w:vertAnchor="text" w:horzAnchor="margin" w:tblpY="190"/>
        <w:tblW w:w="9351" w:type="dxa"/>
        <w:tblLook w:val="04A0" w:firstRow="1" w:lastRow="0" w:firstColumn="1" w:lastColumn="0" w:noHBand="0" w:noVBand="1"/>
      </w:tblPr>
      <w:tblGrid>
        <w:gridCol w:w="1591"/>
        <w:gridCol w:w="2701"/>
        <w:gridCol w:w="2540"/>
        <w:gridCol w:w="2519"/>
      </w:tblGrid>
      <w:tr w:rsidR="00344687" w:rsidRPr="00E75F65" w14:paraId="198CE5AA" w14:textId="77777777" w:rsidTr="00A028BD">
        <w:tc>
          <w:tcPr>
            <w:tcW w:w="1591" w:type="dxa"/>
          </w:tcPr>
          <w:p w14:paraId="6C4B479E" w14:textId="77777777" w:rsidR="00344687" w:rsidRPr="001B50F9" w:rsidRDefault="00344687" w:rsidP="00344687">
            <w:pPr>
              <w:rPr>
                <w:rFonts w:ascii="Calibri" w:hAnsi="Calibri" w:cs="Calibri"/>
                <w:b/>
                <w:bCs/>
                <w:color w:val="0D0D0D"/>
                <w:sz w:val="16"/>
                <w:szCs w:val="16"/>
              </w:rPr>
            </w:pPr>
            <w:r w:rsidRPr="001B50F9">
              <w:rPr>
                <w:rFonts w:ascii="Calibri" w:hAnsi="Calibri" w:cs="Calibri"/>
                <w:b/>
                <w:bCs/>
                <w:color w:val="000000" w:themeColor="text1"/>
                <w:sz w:val="16"/>
                <w:szCs w:val="16"/>
              </w:rPr>
              <w:t>Category</w:t>
            </w:r>
          </w:p>
        </w:tc>
        <w:tc>
          <w:tcPr>
            <w:tcW w:w="2701" w:type="dxa"/>
          </w:tcPr>
          <w:p w14:paraId="1F0768B8" w14:textId="4F51B412" w:rsidR="00344687" w:rsidRPr="004A2220" w:rsidRDefault="00344687" w:rsidP="004A2220">
            <w:pPr>
              <w:rPr>
                <w:rFonts w:ascii="Calibri" w:hAnsi="Calibri" w:cs="Calibri"/>
                <w:b/>
                <w:bCs/>
                <w:sz w:val="16"/>
                <w:szCs w:val="16"/>
              </w:rPr>
            </w:pPr>
            <w:r w:rsidRPr="004A2220">
              <w:rPr>
                <w:rFonts w:ascii="Calibri" w:hAnsi="Calibri" w:cs="Calibri"/>
                <w:b/>
                <w:bCs/>
                <w:sz w:val="16"/>
                <w:szCs w:val="16"/>
              </w:rPr>
              <w:t>Review—Deep Learning Methods for Sensor Based Predictive Maintenance and Future Perspectives for Electrochemical Sensors</w:t>
            </w:r>
          </w:p>
        </w:tc>
        <w:tc>
          <w:tcPr>
            <w:tcW w:w="2540" w:type="dxa"/>
          </w:tcPr>
          <w:p w14:paraId="7A49191B" w14:textId="3606F53E" w:rsidR="00344687" w:rsidRPr="004A2220" w:rsidRDefault="00344687" w:rsidP="004A2220">
            <w:pPr>
              <w:rPr>
                <w:rFonts w:ascii="Calibri" w:hAnsi="Calibri" w:cs="Calibri"/>
                <w:b/>
                <w:bCs/>
                <w:sz w:val="16"/>
                <w:szCs w:val="16"/>
              </w:rPr>
            </w:pPr>
            <w:r w:rsidRPr="004A2220">
              <w:rPr>
                <w:rFonts w:ascii="Calibri" w:hAnsi="Calibri" w:cs="Calibri"/>
                <w:b/>
                <w:bCs/>
                <w:sz w:val="16"/>
                <w:szCs w:val="16"/>
              </w:rPr>
              <w:t>Predictive Maintenance in IoT Devices using Time Series Analysis and Deep Learning</w:t>
            </w:r>
          </w:p>
        </w:tc>
        <w:tc>
          <w:tcPr>
            <w:tcW w:w="2519" w:type="dxa"/>
          </w:tcPr>
          <w:p w14:paraId="61551ED6" w14:textId="67B274EA" w:rsidR="00344687" w:rsidRPr="004A2220" w:rsidRDefault="00344687" w:rsidP="004A2220">
            <w:pPr>
              <w:rPr>
                <w:rFonts w:ascii="Calibri" w:hAnsi="Calibri" w:cs="Calibri"/>
                <w:b/>
                <w:bCs/>
                <w:sz w:val="16"/>
                <w:szCs w:val="16"/>
              </w:rPr>
            </w:pPr>
            <w:r w:rsidRPr="004A2220">
              <w:rPr>
                <w:rFonts w:ascii="Calibri" w:hAnsi="Calibri" w:cs="Calibri"/>
                <w:b/>
                <w:bCs/>
                <w:sz w:val="16"/>
                <w:szCs w:val="16"/>
              </w:rPr>
              <w:t>False Data Injection Attacks in Control Systems</w:t>
            </w:r>
          </w:p>
        </w:tc>
      </w:tr>
      <w:tr w:rsidR="00344687" w:rsidRPr="00E75F65" w14:paraId="0CFEB932" w14:textId="77777777" w:rsidTr="00A028BD">
        <w:tc>
          <w:tcPr>
            <w:tcW w:w="1591" w:type="dxa"/>
          </w:tcPr>
          <w:p w14:paraId="4D537024" w14:textId="77777777" w:rsidR="00344687" w:rsidRPr="001B50F9" w:rsidRDefault="00344687" w:rsidP="00344687">
            <w:pPr>
              <w:rPr>
                <w:rFonts w:ascii="Calibri" w:hAnsi="Calibri" w:cs="Calibri"/>
                <w:color w:val="000000" w:themeColor="text1"/>
                <w:sz w:val="16"/>
                <w:szCs w:val="16"/>
              </w:rPr>
            </w:pPr>
            <w:r w:rsidRPr="001B50F9">
              <w:rPr>
                <w:rFonts w:ascii="Calibri" w:hAnsi="Calibri" w:cs="Calibri"/>
                <w:b/>
                <w:bCs/>
                <w:color w:val="000000" w:themeColor="text1"/>
                <w:sz w:val="16"/>
                <w:szCs w:val="16"/>
              </w:rPr>
              <w:br/>
              <w:t>What is the author studying? (research question/ hypothesis)</w:t>
            </w:r>
          </w:p>
          <w:p w14:paraId="1501F690" w14:textId="77777777" w:rsidR="00344687" w:rsidRPr="001B50F9" w:rsidRDefault="00344687" w:rsidP="00344687">
            <w:pPr>
              <w:rPr>
                <w:rFonts w:ascii="Calibri" w:hAnsi="Calibri" w:cs="Calibri"/>
                <w:color w:val="0D0D0D"/>
                <w:sz w:val="16"/>
                <w:szCs w:val="16"/>
              </w:rPr>
            </w:pPr>
          </w:p>
        </w:tc>
        <w:tc>
          <w:tcPr>
            <w:tcW w:w="2701" w:type="dxa"/>
          </w:tcPr>
          <w:p w14:paraId="075CB1DB" w14:textId="7D10D48B" w:rsidR="00344687" w:rsidRPr="004A2220" w:rsidRDefault="00344687" w:rsidP="004A2220">
            <w:pPr>
              <w:rPr>
                <w:rFonts w:ascii="Calibri" w:hAnsi="Calibri" w:cs="Calibri"/>
                <w:sz w:val="16"/>
                <w:szCs w:val="16"/>
              </w:rPr>
            </w:pPr>
            <w:r w:rsidRPr="004A2220">
              <w:rPr>
                <w:rFonts w:ascii="Calibri" w:hAnsi="Calibri" w:cs="Calibri"/>
                <w:sz w:val="16"/>
                <w:szCs w:val="16"/>
              </w:rPr>
              <w:t>Investigating DL's impact on PM, focusing on sensor data utilization for failure prediction, hypothesizing that DL improves PM accuracy and efficiency.</w:t>
            </w:r>
          </w:p>
        </w:tc>
        <w:tc>
          <w:tcPr>
            <w:tcW w:w="2540" w:type="dxa"/>
          </w:tcPr>
          <w:p w14:paraId="0A1FD33D" w14:textId="26390A5F" w:rsidR="00344687" w:rsidRPr="004A2220" w:rsidRDefault="00344687" w:rsidP="004A2220">
            <w:pPr>
              <w:rPr>
                <w:rFonts w:ascii="Calibri" w:hAnsi="Calibri" w:cs="Calibri"/>
                <w:sz w:val="16"/>
                <w:szCs w:val="16"/>
              </w:rPr>
            </w:pPr>
            <w:r w:rsidRPr="004A2220">
              <w:rPr>
                <w:rFonts w:ascii="Calibri" w:hAnsi="Calibri" w:cs="Calibri"/>
                <w:sz w:val="16"/>
                <w:szCs w:val="16"/>
              </w:rPr>
              <w:t>Exploring TSA and DL integration to enhance PM in IoT, hypothesizing improved process accuracy and efficiency.</w:t>
            </w:r>
          </w:p>
        </w:tc>
        <w:tc>
          <w:tcPr>
            <w:tcW w:w="2519" w:type="dxa"/>
          </w:tcPr>
          <w:p w14:paraId="01F772E0" w14:textId="1C957E65" w:rsidR="00344687" w:rsidRPr="004A2220" w:rsidRDefault="00344687" w:rsidP="004A2220">
            <w:pPr>
              <w:rPr>
                <w:rFonts w:ascii="Calibri" w:hAnsi="Calibri" w:cs="Calibri"/>
                <w:sz w:val="16"/>
                <w:szCs w:val="16"/>
              </w:rPr>
            </w:pPr>
            <w:r w:rsidRPr="004A2220">
              <w:rPr>
                <w:rFonts w:ascii="Calibri" w:hAnsi="Calibri" w:cs="Calibri"/>
                <w:sz w:val="16"/>
                <w:szCs w:val="16"/>
              </w:rPr>
              <w:t>Uses a theoretical and mathematical approach to model the control system and FDIA, applying Kalman filtering and LQG control, and deriving conditions for FDIA success, alongside defensive strategies like sensor redundancy.</w:t>
            </w:r>
          </w:p>
        </w:tc>
      </w:tr>
      <w:tr w:rsidR="00344687" w:rsidRPr="00E75F65" w14:paraId="58B9FF70" w14:textId="77777777" w:rsidTr="00A028BD">
        <w:tc>
          <w:tcPr>
            <w:tcW w:w="1591" w:type="dxa"/>
          </w:tcPr>
          <w:p w14:paraId="23136106" w14:textId="77777777" w:rsidR="00344687" w:rsidRPr="001B50F9" w:rsidRDefault="00344687" w:rsidP="00344687">
            <w:pPr>
              <w:rPr>
                <w:rFonts w:ascii="Calibri" w:hAnsi="Calibri" w:cs="Calibri"/>
                <w:color w:val="0D0D0D"/>
                <w:sz w:val="16"/>
                <w:szCs w:val="16"/>
              </w:rPr>
            </w:pPr>
            <w:r w:rsidRPr="001B50F9">
              <w:rPr>
                <w:rFonts w:ascii="Calibri" w:hAnsi="Calibri" w:cs="Calibri"/>
                <w:b/>
                <w:bCs/>
                <w:color w:val="000000" w:themeColor="text1"/>
                <w:sz w:val="16"/>
                <w:szCs w:val="16"/>
              </w:rPr>
              <w:t>How does the author study the issue? (methodology)</w:t>
            </w:r>
          </w:p>
        </w:tc>
        <w:tc>
          <w:tcPr>
            <w:tcW w:w="2701" w:type="dxa"/>
          </w:tcPr>
          <w:p w14:paraId="397DF3F2" w14:textId="6069D30C" w:rsidR="00344687" w:rsidRPr="004A2220" w:rsidRDefault="00344687" w:rsidP="004A2220">
            <w:pPr>
              <w:rPr>
                <w:rFonts w:ascii="Calibri" w:hAnsi="Calibri" w:cs="Calibri"/>
                <w:sz w:val="16"/>
                <w:szCs w:val="16"/>
              </w:rPr>
            </w:pPr>
            <w:r w:rsidRPr="004A2220">
              <w:rPr>
                <w:rFonts w:ascii="Calibri" w:hAnsi="Calibri" w:cs="Calibri"/>
                <w:sz w:val="16"/>
                <w:szCs w:val="16"/>
              </w:rPr>
              <w:t>Reviews DL applications in PM, particularly ANN, CNN, RNN, and Autoencoders, assessing their roles in anomaly detection and RUL estimation. Includes a case study on engine failure prediction, highlighting electrochemical sensors' role in PM.</w:t>
            </w:r>
          </w:p>
        </w:tc>
        <w:tc>
          <w:tcPr>
            <w:tcW w:w="2540" w:type="dxa"/>
          </w:tcPr>
          <w:p w14:paraId="30044E2A" w14:textId="5585D3D5" w:rsidR="00344687" w:rsidRPr="004A2220" w:rsidRDefault="00344687" w:rsidP="004A2220">
            <w:pPr>
              <w:rPr>
                <w:rFonts w:ascii="Calibri" w:hAnsi="Calibri" w:cs="Calibri"/>
                <w:sz w:val="16"/>
                <w:szCs w:val="16"/>
              </w:rPr>
            </w:pPr>
            <w:r w:rsidRPr="004A2220">
              <w:rPr>
                <w:rFonts w:ascii="Calibri" w:hAnsi="Calibri" w:cs="Calibri"/>
                <w:sz w:val="16"/>
                <w:szCs w:val="16"/>
              </w:rPr>
              <w:t>Methodology includes data collection and preprocessing from IoT devices, applying TSA for pattern identification and DL (RNNs, LSTMs) for maintenance prediction, supplemented by EDA and anomaly detection.</w:t>
            </w:r>
          </w:p>
        </w:tc>
        <w:tc>
          <w:tcPr>
            <w:tcW w:w="2519" w:type="dxa"/>
          </w:tcPr>
          <w:p w14:paraId="303768BE" w14:textId="7D572039" w:rsidR="00344687" w:rsidRPr="004A2220" w:rsidRDefault="00344687" w:rsidP="004A2220">
            <w:pPr>
              <w:rPr>
                <w:rFonts w:ascii="Calibri" w:hAnsi="Calibri" w:cs="Calibri"/>
                <w:sz w:val="16"/>
                <w:szCs w:val="16"/>
              </w:rPr>
            </w:pPr>
            <w:proofErr w:type="spellStart"/>
            <w:r w:rsidRPr="004A2220">
              <w:rPr>
                <w:rFonts w:ascii="Calibri" w:hAnsi="Calibri" w:cs="Calibri"/>
                <w:sz w:val="16"/>
                <w:szCs w:val="16"/>
              </w:rPr>
              <w:t>Analyzing</w:t>
            </w:r>
            <w:proofErr w:type="spellEnd"/>
            <w:r w:rsidRPr="004A2220">
              <w:rPr>
                <w:rFonts w:ascii="Calibri" w:hAnsi="Calibri" w:cs="Calibri"/>
                <w:sz w:val="16"/>
                <w:szCs w:val="16"/>
              </w:rPr>
              <w:t xml:space="preserve"> control systems' vulnerability to FDIA, focusing on sensor-compromised system destabilization without failure detection, and seeking conditions for attack success with defensive design strategies.</w:t>
            </w:r>
          </w:p>
        </w:tc>
      </w:tr>
      <w:tr w:rsidR="00344687" w:rsidRPr="00E75F65" w14:paraId="78A9E1BC" w14:textId="77777777" w:rsidTr="00A028BD">
        <w:tc>
          <w:tcPr>
            <w:tcW w:w="1591" w:type="dxa"/>
          </w:tcPr>
          <w:p w14:paraId="7289514A" w14:textId="77777777" w:rsidR="00344687" w:rsidRPr="001B50F9" w:rsidRDefault="00344687" w:rsidP="00344687">
            <w:pPr>
              <w:rPr>
                <w:rFonts w:ascii="Calibri" w:hAnsi="Calibri" w:cs="Calibri"/>
                <w:color w:val="0D0D0D"/>
                <w:sz w:val="16"/>
                <w:szCs w:val="16"/>
              </w:rPr>
            </w:pPr>
            <w:r w:rsidRPr="001B50F9">
              <w:rPr>
                <w:rFonts w:ascii="Calibri" w:hAnsi="Calibri" w:cs="Calibri"/>
                <w:b/>
                <w:bCs/>
                <w:color w:val="000000" w:themeColor="text1"/>
                <w:sz w:val="16"/>
                <w:szCs w:val="16"/>
              </w:rPr>
              <w:t>What did the author find? (analysis/discussion)</w:t>
            </w:r>
          </w:p>
        </w:tc>
        <w:tc>
          <w:tcPr>
            <w:tcW w:w="2701" w:type="dxa"/>
          </w:tcPr>
          <w:p w14:paraId="1900696A" w14:textId="403C1B48" w:rsidR="00344687" w:rsidRPr="004A2220" w:rsidRDefault="00344687" w:rsidP="004A2220">
            <w:pPr>
              <w:rPr>
                <w:rFonts w:ascii="Calibri" w:hAnsi="Calibri" w:cs="Calibri"/>
                <w:sz w:val="16"/>
                <w:szCs w:val="16"/>
              </w:rPr>
            </w:pPr>
            <w:r w:rsidRPr="004A2220">
              <w:rPr>
                <w:rFonts w:ascii="Calibri" w:hAnsi="Calibri" w:cs="Calibri"/>
                <w:sz w:val="16"/>
                <w:szCs w:val="16"/>
              </w:rPr>
              <w:t xml:space="preserve">DL, especially LSTM, enhances failure prediction and RUL estimation in PM, with electrochemical sensors providing detailed data for more accurate models. The study </w:t>
            </w:r>
            <w:r w:rsidRPr="004A2220">
              <w:rPr>
                <w:rFonts w:ascii="Calibri" w:hAnsi="Calibri" w:cs="Calibri"/>
                <w:sz w:val="16"/>
                <w:szCs w:val="16"/>
              </w:rPr>
              <w:lastRenderedPageBreak/>
              <w:t>emphasizes DL's potential in refining PM through advanced sensor integration.</w:t>
            </w:r>
          </w:p>
        </w:tc>
        <w:tc>
          <w:tcPr>
            <w:tcW w:w="2540" w:type="dxa"/>
          </w:tcPr>
          <w:p w14:paraId="3FD8BFC8" w14:textId="5FFDF847" w:rsidR="00344687" w:rsidRPr="004A2220" w:rsidRDefault="00344687" w:rsidP="004A2220">
            <w:pPr>
              <w:rPr>
                <w:rFonts w:ascii="Calibri" w:hAnsi="Calibri" w:cs="Calibri"/>
                <w:sz w:val="16"/>
                <w:szCs w:val="16"/>
              </w:rPr>
            </w:pPr>
            <w:r w:rsidRPr="004A2220">
              <w:rPr>
                <w:rFonts w:ascii="Calibri" w:hAnsi="Calibri" w:cs="Calibri"/>
                <w:sz w:val="16"/>
                <w:szCs w:val="16"/>
              </w:rPr>
              <w:lastRenderedPageBreak/>
              <w:t xml:space="preserve">TSA and DL integration enhances PM accuracy and efficiency in IoT, identifying trends and complex patterns, leading to proactive maintenance strategies. Recognizes </w:t>
            </w:r>
            <w:r w:rsidRPr="004A2220">
              <w:rPr>
                <w:rFonts w:ascii="Calibri" w:hAnsi="Calibri" w:cs="Calibri"/>
                <w:sz w:val="16"/>
                <w:szCs w:val="16"/>
              </w:rPr>
              <w:lastRenderedPageBreak/>
              <w:t>challenges in data quality, model interpretability, and computational resources.</w:t>
            </w:r>
          </w:p>
        </w:tc>
        <w:tc>
          <w:tcPr>
            <w:tcW w:w="2519" w:type="dxa"/>
          </w:tcPr>
          <w:p w14:paraId="79421EF0" w14:textId="451BC114" w:rsidR="00344687" w:rsidRPr="004A2220" w:rsidRDefault="00344687" w:rsidP="004A2220">
            <w:pPr>
              <w:rPr>
                <w:rFonts w:ascii="Calibri" w:hAnsi="Calibri" w:cs="Calibri"/>
                <w:sz w:val="16"/>
                <w:szCs w:val="16"/>
              </w:rPr>
            </w:pPr>
            <w:r w:rsidRPr="004A2220">
              <w:rPr>
                <w:rFonts w:ascii="Calibri" w:hAnsi="Calibri" w:cs="Calibri"/>
                <w:sz w:val="16"/>
                <w:szCs w:val="16"/>
              </w:rPr>
              <w:lastRenderedPageBreak/>
              <w:t xml:space="preserve">FDIA can destabilize control systems undetected under certain conditions related to system dynamics and sensor access. Proposed defensive measures, </w:t>
            </w:r>
            <w:r w:rsidRPr="004A2220">
              <w:rPr>
                <w:rFonts w:ascii="Calibri" w:hAnsi="Calibri" w:cs="Calibri"/>
                <w:sz w:val="16"/>
                <w:szCs w:val="16"/>
              </w:rPr>
              <w:lastRenderedPageBreak/>
              <w:t>such as sensor resilience, improve system robustness against FDIA.</w:t>
            </w:r>
          </w:p>
        </w:tc>
      </w:tr>
      <w:tr w:rsidR="00344687" w:rsidRPr="00E75F65" w14:paraId="2043AABB" w14:textId="77777777" w:rsidTr="00A028BD">
        <w:trPr>
          <w:trHeight w:val="54"/>
        </w:trPr>
        <w:tc>
          <w:tcPr>
            <w:tcW w:w="1591" w:type="dxa"/>
          </w:tcPr>
          <w:p w14:paraId="2845CF93" w14:textId="77777777" w:rsidR="00344687" w:rsidRPr="001B50F9" w:rsidRDefault="00344687" w:rsidP="00344687">
            <w:pPr>
              <w:rPr>
                <w:rFonts w:ascii="Calibri" w:hAnsi="Calibri" w:cs="Calibri"/>
                <w:color w:val="0D0D0D"/>
                <w:sz w:val="16"/>
                <w:szCs w:val="16"/>
              </w:rPr>
            </w:pPr>
            <w:r w:rsidRPr="001B50F9">
              <w:rPr>
                <w:rFonts w:ascii="Calibri" w:hAnsi="Calibri" w:cs="Calibri"/>
                <w:b/>
                <w:bCs/>
                <w:color w:val="000000" w:themeColor="text1"/>
                <w:sz w:val="16"/>
                <w:szCs w:val="16"/>
              </w:rPr>
              <w:lastRenderedPageBreak/>
              <w:t>Unanswered questions about the article (for further research)</w:t>
            </w:r>
          </w:p>
        </w:tc>
        <w:tc>
          <w:tcPr>
            <w:tcW w:w="2701" w:type="dxa"/>
          </w:tcPr>
          <w:p w14:paraId="193911FF" w14:textId="6C7A515B" w:rsidR="00344687" w:rsidRPr="004A2220" w:rsidRDefault="00344687" w:rsidP="004A2220">
            <w:pPr>
              <w:rPr>
                <w:rFonts w:ascii="Calibri" w:hAnsi="Calibri" w:cs="Calibri"/>
                <w:sz w:val="16"/>
                <w:szCs w:val="16"/>
              </w:rPr>
            </w:pPr>
            <w:r w:rsidRPr="004A2220">
              <w:rPr>
                <w:rFonts w:ascii="Calibri" w:hAnsi="Calibri" w:cs="Calibri"/>
                <w:sz w:val="16"/>
                <w:szCs w:val="16"/>
              </w:rPr>
              <w:t>Suggests further research on advanced DL models in PM, broader sensor integration, scalability, real-time processing, and empirical validation in industrial settings, underlining the need for cross-disciplinary collaboration in PM advancements.</w:t>
            </w:r>
          </w:p>
        </w:tc>
        <w:tc>
          <w:tcPr>
            <w:tcW w:w="2540" w:type="dxa"/>
          </w:tcPr>
          <w:p w14:paraId="3D742413" w14:textId="079B4CE8" w:rsidR="00344687" w:rsidRPr="004A2220" w:rsidRDefault="00344687" w:rsidP="004A2220">
            <w:pPr>
              <w:rPr>
                <w:rFonts w:ascii="Calibri" w:hAnsi="Calibri" w:cs="Calibri"/>
                <w:sz w:val="16"/>
                <w:szCs w:val="16"/>
              </w:rPr>
            </w:pPr>
            <w:r w:rsidRPr="004A2220">
              <w:rPr>
                <w:rFonts w:ascii="Calibri" w:hAnsi="Calibri" w:cs="Calibri"/>
                <w:sz w:val="16"/>
                <w:szCs w:val="16"/>
              </w:rPr>
              <w:t>Future research areas include data preprocessing optimization, DL model scalability and efficiency, model interpretability, federated learning, edge computing, and explainable AI integration for improved PM in IoT.</w:t>
            </w:r>
          </w:p>
        </w:tc>
        <w:tc>
          <w:tcPr>
            <w:tcW w:w="2519" w:type="dxa"/>
          </w:tcPr>
          <w:p w14:paraId="2B98CED6" w14:textId="26CB67BC" w:rsidR="00344687" w:rsidRPr="004A2220" w:rsidRDefault="00344687" w:rsidP="004A2220">
            <w:pPr>
              <w:rPr>
                <w:rFonts w:ascii="Calibri" w:hAnsi="Calibri" w:cs="Calibri"/>
                <w:sz w:val="16"/>
                <w:szCs w:val="16"/>
              </w:rPr>
            </w:pPr>
            <w:r w:rsidRPr="004A2220">
              <w:rPr>
                <w:rFonts w:ascii="Calibri" w:hAnsi="Calibri" w:cs="Calibri"/>
                <w:sz w:val="16"/>
                <w:szCs w:val="16"/>
              </w:rPr>
              <w:t>Future research needs include real-world implementation of defensive strategies, FDIA impact under complex dynamics, integration of technologies like edge computing for enhanced FDIA security, and sensor placement in critical infrastructure.</w:t>
            </w:r>
          </w:p>
        </w:tc>
      </w:tr>
    </w:tbl>
    <w:p w14:paraId="691B37A5" w14:textId="77777777" w:rsidR="003D3365" w:rsidRDefault="003D3365" w:rsidP="008C50DD">
      <w:pPr>
        <w:rPr>
          <w:rFonts w:asciiTheme="minorHAnsi" w:hAnsiTheme="minorHAnsi" w:cstheme="minorHAnsi"/>
          <w:b/>
          <w:bCs/>
          <w:color w:val="0D0D0D"/>
          <w:sz w:val="22"/>
          <w:szCs w:val="22"/>
        </w:rPr>
      </w:pPr>
      <w:r>
        <w:rPr>
          <w:rFonts w:asciiTheme="minorHAnsi" w:hAnsiTheme="minorHAnsi" w:cstheme="minorHAnsi"/>
          <w:b/>
          <w:bCs/>
          <w:color w:val="0D0D0D"/>
          <w:sz w:val="22"/>
          <w:szCs w:val="22"/>
        </w:rPr>
        <w:br/>
      </w:r>
    </w:p>
    <w:tbl>
      <w:tblPr>
        <w:tblStyle w:val="TableGrid"/>
        <w:tblpPr w:leftFromText="180" w:rightFromText="180" w:vertAnchor="text" w:horzAnchor="margin" w:tblpY="190"/>
        <w:tblW w:w="9351" w:type="dxa"/>
        <w:tblLook w:val="04A0" w:firstRow="1" w:lastRow="0" w:firstColumn="1" w:lastColumn="0" w:noHBand="0" w:noVBand="1"/>
      </w:tblPr>
      <w:tblGrid>
        <w:gridCol w:w="1591"/>
        <w:gridCol w:w="2701"/>
        <w:gridCol w:w="2540"/>
        <w:gridCol w:w="2519"/>
      </w:tblGrid>
      <w:tr w:rsidR="00342418" w:rsidRPr="004A2220" w14:paraId="144B8955" w14:textId="77777777" w:rsidTr="00184129">
        <w:tc>
          <w:tcPr>
            <w:tcW w:w="1591" w:type="dxa"/>
          </w:tcPr>
          <w:p w14:paraId="54329A05" w14:textId="77777777" w:rsidR="00342418" w:rsidRPr="001B50F9" w:rsidRDefault="00342418" w:rsidP="00342418">
            <w:pPr>
              <w:rPr>
                <w:rFonts w:ascii="Calibri" w:hAnsi="Calibri" w:cs="Calibri"/>
                <w:b/>
                <w:bCs/>
                <w:color w:val="0D0D0D"/>
                <w:sz w:val="16"/>
                <w:szCs w:val="16"/>
              </w:rPr>
            </w:pPr>
            <w:r w:rsidRPr="001B50F9">
              <w:rPr>
                <w:rFonts w:ascii="Calibri" w:hAnsi="Calibri" w:cs="Calibri"/>
                <w:b/>
                <w:bCs/>
                <w:color w:val="000000" w:themeColor="text1"/>
                <w:sz w:val="16"/>
                <w:szCs w:val="16"/>
              </w:rPr>
              <w:t>Category</w:t>
            </w:r>
          </w:p>
        </w:tc>
        <w:tc>
          <w:tcPr>
            <w:tcW w:w="2701" w:type="dxa"/>
          </w:tcPr>
          <w:p w14:paraId="344B8CEE" w14:textId="5CD8B7D6" w:rsidR="00342418" w:rsidRPr="00D05736" w:rsidRDefault="00342418" w:rsidP="00342418">
            <w:pPr>
              <w:rPr>
                <w:rFonts w:ascii="Calibri" w:hAnsi="Calibri" w:cs="Calibri"/>
                <w:b/>
                <w:bCs/>
                <w:sz w:val="16"/>
                <w:szCs w:val="16"/>
              </w:rPr>
            </w:pPr>
            <w:r w:rsidRPr="00D05736">
              <w:rPr>
                <w:rFonts w:asciiTheme="minorHAnsi" w:hAnsiTheme="minorHAnsi" w:cstheme="minorHAnsi"/>
                <w:b/>
                <w:bCs/>
                <w:color w:val="0D0D0D"/>
                <w:sz w:val="16"/>
                <w:szCs w:val="16"/>
                <w:shd w:val="clear" w:color="auto" w:fill="FFFFFF"/>
              </w:rPr>
              <w:t>A Deep Learning Model for Predictive Maintenance in Cyber-Physical Production Systems Using LSTM Autoencoders</w:t>
            </w:r>
          </w:p>
        </w:tc>
        <w:tc>
          <w:tcPr>
            <w:tcW w:w="2540" w:type="dxa"/>
          </w:tcPr>
          <w:p w14:paraId="516A5B81" w14:textId="58E4B165" w:rsidR="00342418" w:rsidRPr="00175F51" w:rsidRDefault="00342418" w:rsidP="00342418">
            <w:pPr>
              <w:rPr>
                <w:rFonts w:asciiTheme="minorHAnsi" w:hAnsiTheme="minorHAnsi" w:cstheme="minorHAnsi"/>
                <w:b/>
                <w:bCs/>
                <w:sz w:val="16"/>
                <w:szCs w:val="16"/>
              </w:rPr>
            </w:pPr>
            <w:r w:rsidRPr="00175F51">
              <w:rPr>
                <w:rFonts w:asciiTheme="minorHAnsi" w:hAnsiTheme="minorHAnsi" w:cstheme="minorHAnsi"/>
                <w:b/>
                <w:bCs/>
                <w:color w:val="0D0D0D"/>
                <w:sz w:val="16"/>
                <w:szCs w:val="16"/>
                <w:shd w:val="clear" w:color="auto" w:fill="FFFFFF"/>
              </w:rPr>
              <w:t>False Data Injection Attacks in Internet of Things and Deep Learning enabled Predictive Analytics</w:t>
            </w:r>
          </w:p>
        </w:tc>
        <w:tc>
          <w:tcPr>
            <w:tcW w:w="2519" w:type="dxa"/>
          </w:tcPr>
          <w:p w14:paraId="784543EB" w14:textId="689C72EC" w:rsidR="00342418" w:rsidRPr="00342418" w:rsidRDefault="00342418" w:rsidP="00342418">
            <w:pPr>
              <w:rPr>
                <w:rFonts w:asciiTheme="minorHAnsi" w:hAnsiTheme="minorHAnsi" w:cstheme="minorHAnsi"/>
                <w:b/>
                <w:bCs/>
                <w:sz w:val="16"/>
                <w:szCs w:val="16"/>
              </w:rPr>
            </w:pPr>
            <w:r w:rsidRPr="00342418">
              <w:rPr>
                <w:rFonts w:asciiTheme="minorHAnsi" w:hAnsiTheme="minorHAnsi" w:cstheme="minorHAnsi"/>
                <w:b/>
                <w:bCs/>
                <w:color w:val="0D0D0D"/>
                <w:sz w:val="16"/>
                <w:szCs w:val="16"/>
                <w:shd w:val="clear" w:color="auto" w:fill="FFFFFF"/>
              </w:rPr>
              <w:t>Dual Aspect Self-Attention based on Transformer for Remaining Useful Life Prediction</w:t>
            </w:r>
          </w:p>
        </w:tc>
      </w:tr>
      <w:tr w:rsidR="00342418" w:rsidRPr="004A2220" w14:paraId="62241CB2" w14:textId="77777777" w:rsidTr="00184129">
        <w:tc>
          <w:tcPr>
            <w:tcW w:w="1591" w:type="dxa"/>
          </w:tcPr>
          <w:p w14:paraId="30E03834" w14:textId="77777777" w:rsidR="00342418" w:rsidRPr="001B50F9" w:rsidRDefault="00342418" w:rsidP="00342418">
            <w:pPr>
              <w:rPr>
                <w:rFonts w:ascii="Calibri" w:hAnsi="Calibri" w:cs="Calibri"/>
                <w:color w:val="000000" w:themeColor="text1"/>
                <w:sz w:val="16"/>
                <w:szCs w:val="16"/>
              </w:rPr>
            </w:pPr>
            <w:r w:rsidRPr="001B50F9">
              <w:rPr>
                <w:rFonts w:ascii="Calibri" w:hAnsi="Calibri" w:cs="Calibri"/>
                <w:b/>
                <w:bCs/>
                <w:color w:val="000000" w:themeColor="text1"/>
                <w:sz w:val="16"/>
                <w:szCs w:val="16"/>
              </w:rPr>
              <w:br/>
              <w:t>What is the author studying? (research question/ hypothesis)</w:t>
            </w:r>
          </w:p>
          <w:p w14:paraId="24D8F0D1" w14:textId="77777777" w:rsidR="00342418" w:rsidRPr="001B50F9" w:rsidRDefault="00342418" w:rsidP="00342418">
            <w:pPr>
              <w:rPr>
                <w:rFonts w:ascii="Calibri" w:hAnsi="Calibri" w:cs="Calibri"/>
                <w:color w:val="0D0D0D"/>
                <w:sz w:val="16"/>
                <w:szCs w:val="16"/>
              </w:rPr>
            </w:pPr>
          </w:p>
        </w:tc>
        <w:tc>
          <w:tcPr>
            <w:tcW w:w="2701" w:type="dxa"/>
          </w:tcPr>
          <w:p w14:paraId="319B582B" w14:textId="2448A090" w:rsidR="00342418" w:rsidRPr="00D05736" w:rsidRDefault="00342418" w:rsidP="00342418">
            <w:pPr>
              <w:rPr>
                <w:rFonts w:asciiTheme="minorHAnsi" w:hAnsiTheme="minorHAnsi" w:cstheme="minorHAnsi"/>
                <w:sz w:val="16"/>
                <w:szCs w:val="16"/>
              </w:rPr>
            </w:pPr>
            <w:r w:rsidRPr="00D05736">
              <w:rPr>
                <w:rFonts w:asciiTheme="minorHAnsi" w:hAnsiTheme="minorHAnsi" w:cstheme="minorHAnsi"/>
                <w:color w:val="0D0D0D"/>
                <w:sz w:val="16"/>
                <w:szCs w:val="16"/>
                <w:shd w:val="clear" w:color="auto" w:fill="FFFFFF"/>
              </w:rPr>
              <w:t xml:space="preserve">Investigates the efficacy of LSTM autoencoders in </w:t>
            </w:r>
            <w:proofErr w:type="spellStart"/>
            <w:r w:rsidRPr="00D05736">
              <w:rPr>
                <w:rFonts w:asciiTheme="minorHAnsi" w:hAnsiTheme="minorHAnsi" w:cstheme="minorHAnsi"/>
                <w:color w:val="0D0D0D"/>
                <w:sz w:val="16"/>
                <w:szCs w:val="16"/>
                <w:shd w:val="clear" w:color="auto" w:fill="FFFFFF"/>
              </w:rPr>
              <w:t>PdM</w:t>
            </w:r>
            <w:proofErr w:type="spellEnd"/>
            <w:r w:rsidRPr="00D05736">
              <w:rPr>
                <w:rFonts w:asciiTheme="minorHAnsi" w:hAnsiTheme="minorHAnsi" w:cstheme="minorHAnsi"/>
                <w:color w:val="0D0D0D"/>
                <w:sz w:val="16"/>
                <w:szCs w:val="16"/>
                <w:shd w:val="clear" w:color="auto" w:fill="FFFFFF"/>
              </w:rPr>
              <w:t xml:space="preserve"> for cyber-physical systems, aiming to enhance RUL prediction and operational decision-making.</w:t>
            </w:r>
          </w:p>
        </w:tc>
        <w:tc>
          <w:tcPr>
            <w:tcW w:w="2540" w:type="dxa"/>
          </w:tcPr>
          <w:p w14:paraId="2F924615" w14:textId="3F876877" w:rsidR="00342418" w:rsidRPr="009A1640" w:rsidRDefault="00342418" w:rsidP="00342418">
            <w:pPr>
              <w:rPr>
                <w:rFonts w:asciiTheme="minorHAnsi" w:hAnsiTheme="minorHAnsi" w:cstheme="minorHAnsi"/>
                <w:sz w:val="16"/>
                <w:szCs w:val="16"/>
              </w:rPr>
            </w:pPr>
            <w:r w:rsidRPr="009A1640">
              <w:rPr>
                <w:rFonts w:asciiTheme="minorHAnsi" w:hAnsiTheme="minorHAnsi" w:cstheme="minorHAnsi"/>
                <w:color w:val="0D0D0D"/>
                <w:sz w:val="16"/>
                <w:szCs w:val="16"/>
                <w:shd w:val="clear" w:color="auto" w:fill="FFFFFF"/>
              </w:rPr>
              <w:t xml:space="preserve">Examines the impact of FDIA on DL models in IoT-based </w:t>
            </w:r>
            <w:proofErr w:type="spellStart"/>
            <w:r w:rsidRPr="009A1640">
              <w:rPr>
                <w:rFonts w:asciiTheme="minorHAnsi" w:hAnsiTheme="minorHAnsi" w:cstheme="minorHAnsi"/>
                <w:color w:val="0D0D0D"/>
                <w:sz w:val="16"/>
                <w:szCs w:val="16"/>
                <w:shd w:val="clear" w:color="auto" w:fill="FFFFFF"/>
              </w:rPr>
              <w:t>PdM</w:t>
            </w:r>
            <w:proofErr w:type="spellEnd"/>
            <w:r w:rsidRPr="009A1640">
              <w:rPr>
                <w:rFonts w:asciiTheme="minorHAnsi" w:hAnsiTheme="minorHAnsi" w:cstheme="minorHAnsi"/>
                <w:color w:val="0D0D0D"/>
                <w:sz w:val="16"/>
                <w:szCs w:val="16"/>
                <w:shd w:val="clear" w:color="auto" w:fill="FFFFFF"/>
              </w:rPr>
              <w:t>, hypothesizing that GRU models might exhibit better resilience to such attacks compared to LSTM and CNN.</w:t>
            </w:r>
          </w:p>
        </w:tc>
        <w:tc>
          <w:tcPr>
            <w:tcW w:w="2519" w:type="dxa"/>
          </w:tcPr>
          <w:p w14:paraId="19977304" w14:textId="4AF36564" w:rsidR="00342418" w:rsidRPr="00F70B29" w:rsidRDefault="00342418" w:rsidP="00342418">
            <w:pPr>
              <w:rPr>
                <w:rFonts w:asciiTheme="minorHAnsi" w:hAnsiTheme="minorHAnsi" w:cstheme="minorHAnsi"/>
                <w:sz w:val="16"/>
                <w:szCs w:val="16"/>
              </w:rPr>
            </w:pPr>
            <w:r w:rsidRPr="00F70B29">
              <w:rPr>
                <w:rFonts w:asciiTheme="minorHAnsi" w:hAnsiTheme="minorHAnsi" w:cstheme="minorHAnsi"/>
                <w:color w:val="0D0D0D"/>
                <w:sz w:val="16"/>
                <w:szCs w:val="16"/>
                <w:shd w:val="clear" w:color="auto" w:fill="FFFFFF"/>
              </w:rPr>
              <w:t>Investigates using a Transformer-based model, DAST, for enhancing RUL prediction in PM, hypothesizing its superiority in handling complex sequence data.</w:t>
            </w:r>
          </w:p>
        </w:tc>
      </w:tr>
      <w:tr w:rsidR="00342418" w:rsidRPr="004A2220" w14:paraId="47E8A444" w14:textId="77777777" w:rsidTr="00184129">
        <w:tc>
          <w:tcPr>
            <w:tcW w:w="1591" w:type="dxa"/>
          </w:tcPr>
          <w:p w14:paraId="1E6DB401" w14:textId="77777777" w:rsidR="00342418" w:rsidRPr="001B50F9" w:rsidRDefault="00342418" w:rsidP="00342418">
            <w:pPr>
              <w:rPr>
                <w:rFonts w:ascii="Calibri" w:hAnsi="Calibri" w:cs="Calibri"/>
                <w:color w:val="0D0D0D"/>
                <w:sz w:val="16"/>
                <w:szCs w:val="16"/>
              </w:rPr>
            </w:pPr>
            <w:r w:rsidRPr="001B50F9">
              <w:rPr>
                <w:rFonts w:ascii="Calibri" w:hAnsi="Calibri" w:cs="Calibri"/>
                <w:b/>
                <w:bCs/>
                <w:color w:val="000000" w:themeColor="text1"/>
                <w:sz w:val="16"/>
                <w:szCs w:val="16"/>
              </w:rPr>
              <w:t>How does the author study the issue? (methodology)</w:t>
            </w:r>
          </w:p>
        </w:tc>
        <w:tc>
          <w:tcPr>
            <w:tcW w:w="2701" w:type="dxa"/>
          </w:tcPr>
          <w:p w14:paraId="719F4DF2" w14:textId="4F397670" w:rsidR="00342418" w:rsidRPr="00D05736" w:rsidRDefault="00342418" w:rsidP="00342418">
            <w:pPr>
              <w:rPr>
                <w:rFonts w:asciiTheme="minorHAnsi" w:hAnsiTheme="minorHAnsi" w:cstheme="minorHAnsi"/>
                <w:sz w:val="16"/>
                <w:szCs w:val="16"/>
              </w:rPr>
            </w:pPr>
            <w:r w:rsidRPr="00D05736">
              <w:rPr>
                <w:rFonts w:asciiTheme="minorHAnsi" w:hAnsiTheme="minorHAnsi" w:cstheme="minorHAnsi"/>
                <w:color w:val="0D0D0D"/>
                <w:sz w:val="16"/>
                <w:szCs w:val="16"/>
                <w:shd w:val="clear" w:color="auto" w:fill="FFFFFF"/>
              </w:rPr>
              <w:t xml:space="preserve">Uses LSTM autoencoder models to process and </w:t>
            </w:r>
            <w:proofErr w:type="spellStart"/>
            <w:r w:rsidRPr="00D05736">
              <w:rPr>
                <w:rFonts w:asciiTheme="minorHAnsi" w:hAnsiTheme="minorHAnsi" w:cstheme="minorHAnsi"/>
                <w:color w:val="0D0D0D"/>
                <w:sz w:val="16"/>
                <w:szCs w:val="16"/>
                <w:shd w:val="clear" w:color="auto" w:fill="FFFFFF"/>
              </w:rPr>
              <w:t>analyze</w:t>
            </w:r>
            <w:proofErr w:type="spellEnd"/>
            <w:r w:rsidRPr="00D05736">
              <w:rPr>
                <w:rFonts w:asciiTheme="minorHAnsi" w:hAnsiTheme="minorHAnsi" w:cstheme="minorHAnsi"/>
                <w:color w:val="0D0D0D"/>
                <w:sz w:val="16"/>
                <w:szCs w:val="16"/>
                <w:shd w:val="clear" w:color="auto" w:fill="FFFFFF"/>
              </w:rPr>
              <w:t xml:space="preserve"> industrial machinery sensor data, focusing on anomaly detection and RUL prediction.</w:t>
            </w:r>
          </w:p>
        </w:tc>
        <w:tc>
          <w:tcPr>
            <w:tcW w:w="2540" w:type="dxa"/>
          </w:tcPr>
          <w:p w14:paraId="077E36FA" w14:textId="5638AA8B" w:rsidR="00342418" w:rsidRPr="009A1640" w:rsidRDefault="00342418" w:rsidP="00342418">
            <w:pPr>
              <w:rPr>
                <w:rFonts w:asciiTheme="minorHAnsi" w:hAnsiTheme="minorHAnsi" w:cstheme="minorHAnsi"/>
                <w:sz w:val="16"/>
                <w:szCs w:val="16"/>
              </w:rPr>
            </w:pPr>
            <w:r w:rsidRPr="009A1640">
              <w:rPr>
                <w:rFonts w:asciiTheme="minorHAnsi" w:hAnsiTheme="minorHAnsi" w:cstheme="minorHAnsi"/>
                <w:color w:val="0D0D0D"/>
                <w:sz w:val="16"/>
                <w:szCs w:val="16"/>
                <w:shd w:val="clear" w:color="auto" w:fill="FFFFFF"/>
              </w:rPr>
              <w:t>Utilizes LSTM, GRU, and CNN models to predict RUL in aircraft engines, assessing their performance and resilience against FDIA by simulating attacks on the C-MAPSS dataset.</w:t>
            </w:r>
          </w:p>
        </w:tc>
        <w:tc>
          <w:tcPr>
            <w:tcW w:w="2519" w:type="dxa"/>
          </w:tcPr>
          <w:p w14:paraId="100FC441" w14:textId="2902E255" w:rsidR="00342418" w:rsidRPr="00F70B29" w:rsidRDefault="00342418" w:rsidP="00342418">
            <w:pPr>
              <w:rPr>
                <w:rFonts w:asciiTheme="minorHAnsi" w:hAnsiTheme="minorHAnsi" w:cstheme="minorHAnsi"/>
                <w:sz w:val="16"/>
                <w:szCs w:val="16"/>
              </w:rPr>
            </w:pPr>
            <w:r w:rsidRPr="00F70B29">
              <w:rPr>
                <w:rFonts w:asciiTheme="minorHAnsi" w:hAnsiTheme="minorHAnsi" w:cstheme="minorHAnsi"/>
                <w:color w:val="0D0D0D"/>
                <w:sz w:val="16"/>
                <w:szCs w:val="16"/>
                <w:shd w:val="clear" w:color="auto" w:fill="FFFFFF"/>
              </w:rPr>
              <w:t>Employs a dual aspect self-attention Transformer model, DAST, processing sensor and time sequences for accurate RUL prediction in turbofan engines.</w:t>
            </w:r>
          </w:p>
        </w:tc>
      </w:tr>
      <w:tr w:rsidR="00342418" w:rsidRPr="004A2220" w14:paraId="3939AF33" w14:textId="77777777" w:rsidTr="00184129">
        <w:tc>
          <w:tcPr>
            <w:tcW w:w="1591" w:type="dxa"/>
          </w:tcPr>
          <w:p w14:paraId="42F29673" w14:textId="77777777" w:rsidR="00342418" w:rsidRPr="001B50F9" w:rsidRDefault="00342418" w:rsidP="00342418">
            <w:pPr>
              <w:rPr>
                <w:rFonts w:ascii="Calibri" w:hAnsi="Calibri" w:cs="Calibri"/>
                <w:color w:val="0D0D0D"/>
                <w:sz w:val="16"/>
                <w:szCs w:val="16"/>
              </w:rPr>
            </w:pPr>
            <w:r w:rsidRPr="001B50F9">
              <w:rPr>
                <w:rFonts w:ascii="Calibri" w:hAnsi="Calibri" w:cs="Calibri"/>
                <w:b/>
                <w:bCs/>
                <w:color w:val="000000" w:themeColor="text1"/>
                <w:sz w:val="16"/>
                <w:szCs w:val="16"/>
              </w:rPr>
              <w:t>What did the author find? (analysis/discussion)</w:t>
            </w:r>
          </w:p>
        </w:tc>
        <w:tc>
          <w:tcPr>
            <w:tcW w:w="2701" w:type="dxa"/>
          </w:tcPr>
          <w:p w14:paraId="6F829A22" w14:textId="1FE0F63C" w:rsidR="00342418" w:rsidRPr="00D05736" w:rsidRDefault="00342418" w:rsidP="00342418">
            <w:pPr>
              <w:rPr>
                <w:rFonts w:asciiTheme="minorHAnsi" w:hAnsiTheme="minorHAnsi" w:cstheme="minorHAnsi"/>
                <w:sz w:val="16"/>
                <w:szCs w:val="16"/>
              </w:rPr>
            </w:pPr>
            <w:r w:rsidRPr="00D05736">
              <w:rPr>
                <w:rFonts w:asciiTheme="minorHAnsi" w:hAnsiTheme="minorHAnsi" w:cstheme="minorHAnsi"/>
                <w:color w:val="0D0D0D"/>
                <w:sz w:val="16"/>
                <w:szCs w:val="16"/>
                <w:shd w:val="clear" w:color="auto" w:fill="FFFFFF"/>
              </w:rPr>
              <w:t xml:space="preserve">Found that LSTM autoencoders effectively classify machine conditions and estimate RUL, demonstrating their applicability in diverse industrial settings for </w:t>
            </w:r>
            <w:proofErr w:type="spellStart"/>
            <w:r w:rsidRPr="00D05736">
              <w:rPr>
                <w:rFonts w:asciiTheme="minorHAnsi" w:hAnsiTheme="minorHAnsi" w:cstheme="minorHAnsi"/>
                <w:color w:val="0D0D0D"/>
                <w:sz w:val="16"/>
                <w:szCs w:val="16"/>
                <w:shd w:val="clear" w:color="auto" w:fill="FFFFFF"/>
              </w:rPr>
              <w:t>PdM</w:t>
            </w:r>
            <w:proofErr w:type="spellEnd"/>
            <w:r w:rsidRPr="00D05736">
              <w:rPr>
                <w:rFonts w:asciiTheme="minorHAnsi" w:hAnsiTheme="minorHAnsi" w:cstheme="minorHAnsi"/>
                <w:color w:val="0D0D0D"/>
                <w:sz w:val="16"/>
                <w:szCs w:val="16"/>
                <w:shd w:val="clear" w:color="auto" w:fill="FFFFFF"/>
              </w:rPr>
              <w:t>.</w:t>
            </w:r>
          </w:p>
        </w:tc>
        <w:tc>
          <w:tcPr>
            <w:tcW w:w="2540" w:type="dxa"/>
          </w:tcPr>
          <w:p w14:paraId="005FFAD3" w14:textId="315C4B7D" w:rsidR="00342418" w:rsidRPr="009A1640" w:rsidRDefault="00342418" w:rsidP="00342418">
            <w:pPr>
              <w:rPr>
                <w:rFonts w:asciiTheme="minorHAnsi" w:hAnsiTheme="minorHAnsi" w:cstheme="minorHAnsi"/>
                <w:sz w:val="16"/>
                <w:szCs w:val="16"/>
              </w:rPr>
            </w:pPr>
            <w:r w:rsidRPr="009A1640">
              <w:rPr>
                <w:rFonts w:asciiTheme="minorHAnsi" w:hAnsiTheme="minorHAnsi" w:cstheme="minorHAnsi"/>
                <w:color w:val="0D0D0D"/>
                <w:sz w:val="16"/>
                <w:szCs w:val="16"/>
                <w:shd w:val="clear" w:color="auto" w:fill="FFFFFF"/>
              </w:rPr>
              <w:t xml:space="preserve">Found that GRU models are more accurate and resilient to FDIA, suggesting their suitability for secure </w:t>
            </w:r>
            <w:proofErr w:type="spellStart"/>
            <w:r w:rsidRPr="009A1640">
              <w:rPr>
                <w:rFonts w:asciiTheme="minorHAnsi" w:hAnsiTheme="minorHAnsi" w:cstheme="minorHAnsi"/>
                <w:color w:val="0D0D0D"/>
                <w:sz w:val="16"/>
                <w:szCs w:val="16"/>
                <w:shd w:val="clear" w:color="auto" w:fill="FFFFFF"/>
              </w:rPr>
              <w:t>PdM</w:t>
            </w:r>
            <w:proofErr w:type="spellEnd"/>
            <w:r w:rsidRPr="009A1640">
              <w:rPr>
                <w:rFonts w:asciiTheme="minorHAnsi" w:hAnsiTheme="minorHAnsi" w:cstheme="minorHAnsi"/>
                <w:color w:val="0D0D0D"/>
                <w:sz w:val="16"/>
                <w:szCs w:val="16"/>
                <w:shd w:val="clear" w:color="auto" w:fill="FFFFFF"/>
              </w:rPr>
              <w:t xml:space="preserve"> in IoT settings. Demonstrates the vulnerability of DL-based </w:t>
            </w:r>
            <w:proofErr w:type="spellStart"/>
            <w:r w:rsidRPr="009A1640">
              <w:rPr>
                <w:rFonts w:asciiTheme="minorHAnsi" w:hAnsiTheme="minorHAnsi" w:cstheme="minorHAnsi"/>
                <w:color w:val="0D0D0D"/>
                <w:sz w:val="16"/>
                <w:szCs w:val="16"/>
                <w:shd w:val="clear" w:color="auto" w:fill="FFFFFF"/>
              </w:rPr>
              <w:t>PdM</w:t>
            </w:r>
            <w:proofErr w:type="spellEnd"/>
            <w:r w:rsidRPr="009A1640">
              <w:rPr>
                <w:rFonts w:asciiTheme="minorHAnsi" w:hAnsiTheme="minorHAnsi" w:cstheme="minorHAnsi"/>
                <w:color w:val="0D0D0D"/>
                <w:sz w:val="16"/>
                <w:szCs w:val="16"/>
                <w:shd w:val="clear" w:color="auto" w:fill="FFFFFF"/>
              </w:rPr>
              <w:t xml:space="preserve"> systems to FDIA.</w:t>
            </w:r>
          </w:p>
        </w:tc>
        <w:tc>
          <w:tcPr>
            <w:tcW w:w="2519" w:type="dxa"/>
          </w:tcPr>
          <w:p w14:paraId="7D26167D" w14:textId="3F30D2C7" w:rsidR="00342418" w:rsidRPr="00F70B29" w:rsidRDefault="00342418" w:rsidP="00342418">
            <w:pPr>
              <w:rPr>
                <w:rFonts w:asciiTheme="minorHAnsi" w:hAnsiTheme="minorHAnsi" w:cstheme="minorHAnsi"/>
                <w:sz w:val="16"/>
                <w:szCs w:val="16"/>
              </w:rPr>
            </w:pPr>
            <w:r w:rsidRPr="00F70B29">
              <w:rPr>
                <w:rFonts w:asciiTheme="minorHAnsi" w:hAnsiTheme="minorHAnsi" w:cstheme="minorHAnsi"/>
                <w:color w:val="0D0D0D"/>
                <w:sz w:val="16"/>
                <w:szCs w:val="16"/>
                <w:shd w:val="clear" w:color="auto" w:fill="FFFFFF"/>
              </w:rPr>
              <w:t>DAST exceeds traditional methods in RUL accuracy, benefiting from parallelized feature extraction and efficient long sequence handling.</w:t>
            </w:r>
          </w:p>
        </w:tc>
      </w:tr>
      <w:tr w:rsidR="00342418" w:rsidRPr="004A2220" w14:paraId="477A1DFC" w14:textId="77777777" w:rsidTr="00184129">
        <w:trPr>
          <w:trHeight w:val="54"/>
        </w:trPr>
        <w:tc>
          <w:tcPr>
            <w:tcW w:w="1591" w:type="dxa"/>
          </w:tcPr>
          <w:p w14:paraId="75030E11" w14:textId="77777777" w:rsidR="00342418" w:rsidRPr="001B50F9" w:rsidRDefault="00342418" w:rsidP="00342418">
            <w:pPr>
              <w:rPr>
                <w:rFonts w:ascii="Calibri" w:hAnsi="Calibri" w:cs="Calibri"/>
                <w:color w:val="0D0D0D"/>
                <w:sz w:val="16"/>
                <w:szCs w:val="16"/>
              </w:rPr>
            </w:pPr>
            <w:r w:rsidRPr="001B50F9">
              <w:rPr>
                <w:rFonts w:ascii="Calibri" w:hAnsi="Calibri" w:cs="Calibri"/>
                <w:b/>
                <w:bCs/>
                <w:color w:val="000000" w:themeColor="text1"/>
                <w:sz w:val="16"/>
                <w:szCs w:val="16"/>
              </w:rPr>
              <w:t>Unanswered questions about the article (for further research)</w:t>
            </w:r>
          </w:p>
        </w:tc>
        <w:tc>
          <w:tcPr>
            <w:tcW w:w="2701" w:type="dxa"/>
          </w:tcPr>
          <w:p w14:paraId="113F9A84" w14:textId="5F157E65" w:rsidR="00342418" w:rsidRPr="00D05736" w:rsidRDefault="00342418" w:rsidP="00342418">
            <w:pPr>
              <w:rPr>
                <w:rFonts w:asciiTheme="minorHAnsi" w:hAnsiTheme="minorHAnsi" w:cstheme="minorHAnsi"/>
                <w:sz w:val="16"/>
                <w:szCs w:val="16"/>
              </w:rPr>
            </w:pPr>
            <w:r w:rsidRPr="00D05736">
              <w:rPr>
                <w:rFonts w:asciiTheme="minorHAnsi" w:hAnsiTheme="minorHAnsi" w:cstheme="minorHAnsi"/>
                <w:color w:val="0D0D0D"/>
                <w:sz w:val="16"/>
                <w:szCs w:val="16"/>
                <w:shd w:val="clear" w:color="auto" w:fill="FFFFFF"/>
              </w:rPr>
              <w:t xml:space="preserve">Future research should explore model scalability across various industrial sectors, enhance real-time data processing, and integrate with IoT for comprehensive </w:t>
            </w:r>
            <w:proofErr w:type="spellStart"/>
            <w:r w:rsidRPr="00D05736">
              <w:rPr>
                <w:rFonts w:asciiTheme="minorHAnsi" w:hAnsiTheme="minorHAnsi" w:cstheme="minorHAnsi"/>
                <w:color w:val="0D0D0D"/>
                <w:sz w:val="16"/>
                <w:szCs w:val="16"/>
                <w:shd w:val="clear" w:color="auto" w:fill="FFFFFF"/>
              </w:rPr>
              <w:t>PdM</w:t>
            </w:r>
            <w:proofErr w:type="spellEnd"/>
            <w:r w:rsidRPr="00D05736">
              <w:rPr>
                <w:rFonts w:asciiTheme="minorHAnsi" w:hAnsiTheme="minorHAnsi" w:cstheme="minorHAnsi"/>
                <w:color w:val="0D0D0D"/>
                <w:sz w:val="16"/>
                <w:szCs w:val="16"/>
                <w:shd w:val="clear" w:color="auto" w:fill="FFFFFF"/>
              </w:rPr>
              <w:t xml:space="preserve"> solutions.</w:t>
            </w:r>
          </w:p>
        </w:tc>
        <w:tc>
          <w:tcPr>
            <w:tcW w:w="2540" w:type="dxa"/>
          </w:tcPr>
          <w:p w14:paraId="501762A3" w14:textId="0456D7E9" w:rsidR="00342418" w:rsidRPr="009A1640" w:rsidRDefault="00342418" w:rsidP="00342418">
            <w:pPr>
              <w:rPr>
                <w:rFonts w:asciiTheme="minorHAnsi" w:hAnsiTheme="minorHAnsi" w:cstheme="minorHAnsi"/>
                <w:sz w:val="16"/>
                <w:szCs w:val="16"/>
              </w:rPr>
            </w:pPr>
            <w:r w:rsidRPr="009A1640">
              <w:rPr>
                <w:rFonts w:asciiTheme="minorHAnsi" w:hAnsiTheme="minorHAnsi" w:cstheme="minorHAnsi"/>
                <w:color w:val="0D0D0D"/>
                <w:sz w:val="16"/>
                <w:szCs w:val="16"/>
                <w:shd w:val="clear" w:color="auto" w:fill="FFFFFF"/>
              </w:rPr>
              <w:t xml:space="preserve">Suggests exploring FDIA resilience in other DL architectures and across more diverse IoT applications, along with developing more robust countermeasures for FDIA in </w:t>
            </w:r>
            <w:proofErr w:type="spellStart"/>
            <w:r w:rsidRPr="009A1640">
              <w:rPr>
                <w:rFonts w:asciiTheme="minorHAnsi" w:hAnsiTheme="minorHAnsi" w:cstheme="minorHAnsi"/>
                <w:color w:val="0D0D0D"/>
                <w:sz w:val="16"/>
                <w:szCs w:val="16"/>
                <w:shd w:val="clear" w:color="auto" w:fill="FFFFFF"/>
              </w:rPr>
              <w:t>PdM</w:t>
            </w:r>
            <w:proofErr w:type="spellEnd"/>
            <w:r w:rsidRPr="009A1640">
              <w:rPr>
                <w:rFonts w:asciiTheme="minorHAnsi" w:hAnsiTheme="minorHAnsi" w:cstheme="minorHAnsi"/>
                <w:color w:val="0D0D0D"/>
                <w:sz w:val="16"/>
                <w:szCs w:val="16"/>
                <w:shd w:val="clear" w:color="auto" w:fill="FFFFFF"/>
              </w:rPr>
              <w:t xml:space="preserve"> systems.</w:t>
            </w:r>
          </w:p>
        </w:tc>
        <w:tc>
          <w:tcPr>
            <w:tcW w:w="2519" w:type="dxa"/>
          </w:tcPr>
          <w:p w14:paraId="2C2FF942" w14:textId="4F24AABA" w:rsidR="00342418" w:rsidRPr="00F70B29" w:rsidRDefault="00342418" w:rsidP="00342418">
            <w:pPr>
              <w:rPr>
                <w:rFonts w:asciiTheme="minorHAnsi" w:hAnsiTheme="minorHAnsi" w:cstheme="minorHAnsi"/>
                <w:sz w:val="16"/>
                <w:szCs w:val="16"/>
              </w:rPr>
            </w:pPr>
            <w:r w:rsidRPr="00F70B29">
              <w:rPr>
                <w:rFonts w:asciiTheme="minorHAnsi" w:hAnsiTheme="minorHAnsi" w:cstheme="minorHAnsi"/>
                <w:color w:val="0D0D0D"/>
                <w:sz w:val="16"/>
                <w:szCs w:val="16"/>
                <w:shd w:val="clear" w:color="auto" w:fill="FFFFFF"/>
              </w:rPr>
              <w:t>DAST exceeds traditional methods in RUL accuracy, benefiting from parallelized feature extraction and efficient long sequence handling.</w:t>
            </w:r>
          </w:p>
        </w:tc>
      </w:tr>
    </w:tbl>
    <w:p w14:paraId="6748EEE1" w14:textId="6A375DED" w:rsidR="008C50DD" w:rsidRDefault="008C50DD" w:rsidP="008C50DD">
      <w:pPr>
        <w:rPr>
          <w:rFonts w:asciiTheme="minorHAnsi" w:hAnsiTheme="minorHAnsi" w:cstheme="minorHAnsi"/>
          <w:b/>
          <w:bCs/>
          <w:color w:val="0D0D0D"/>
          <w:sz w:val="22"/>
          <w:szCs w:val="22"/>
        </w:rPr>
      </w:pPr>
    </w:p>
    <w:tbl>
      <w:tblPr>
        <w:tblStyle w:val="TableGrid"/>
        <w:tblpPr w:leftFromText="180" w:rightFromText="180" w:vertAnchor="text" w:horzAnchor="margin" w:tblpY="190"/>
        <w:tblW w:w="9351" w:type="dxa"/>
        <w:tblLook w:val="04A0" w:firstRow="1" w:lastRow="0" w:firstColumn="1" w:lastColumn="0" w:noHBand="0" w:noVBand="1"/>
      </w:tblPr>
      <w:tblGrid>
        <w:gridCol w:w="1591"/>
        <w:gridCol w:w="2701"/>
        <w:gridCol w:w="2540"/>
        <w:gridCol w:w="2519"/>
      </w:tblGrid>
      <w:tr w:rsidR="005A080F" w:rsidRPr="00342418" w14:paraId="7A65FE38" w14:textId="77777777" w:rsidTr="00184129">
        <w:tc>
          <w:tcPr>
            <w:tcW w:w="1591" w:type="dxa"/>
          </w:tcPr>
          <w:p w14:paraId="03F35BD2" w14:textId="77777777" w:rsidR="005A080F" w:rsidRPr="001B50F9" w:rsidRDefault="005A080F" w:rsidP="005A080F">
            <w:pPr>
              <w:rPr>
                <w:rFonts w:ascii="Calibri" w:hAnsi="Calibri" w:cs="Calibri"/>
                <w:b/>
                <w:bCs/>
                <w:color w:val="0D0D0D"/>
                <w:sz w:val="16"/>
                <w:szCs w:val="16"/>
              </w:rPr>
            </w:pPr>
            <w:r w:rsidRPr="001B50F9">
              <w:rPr>
                <w:rFonts w:ascii="Calibri" w:hAnsi="Calibri" w:cs="Calibri"/>
                <w:b/>
                <w:bCs/>
                <w:color w:val="000000" w:themeColor="text1"/>
                <w:sz w:val="16"/>
                <w:szCs w:val="16"/>
              </w:rPr>
              <w:t>Category</w:t>
            </w:r>
          </w:p>
        </w:tc>
        <w:tc>
          <w:tcPr>
            <w:tcW w:w="2701" w:type="dxa"/>
          </w:tcPr>
          <w:p w14:paraId="2A164568" w14:textId="62CF1CAE" w:rsidR="005A080F" w:rsidRPr="005A080F" w:rsidRDefault="005A080F" w:rsidP="005A080F">
            <w:pPr>
              <w:rPr>
                <w:rFonts w:ascii="Calibri" w:hAnsi="Calibri" w:cs="Calibri"/>
                <w:b/>
                <w:bCs/>
                <w:sz w:val="16"/>
                <w:szCs w:val="16"/>
              </w:rPr>
            </w:pPr>
            <w:r w:rsidRPr="005A080F">
              <w:rPr>
                <w:rFonts w:asciiTheme="minorHAnsi" w:hAnsiTheme="minorHAnsi" w:cstheme="minorHAnsi"/>
                <w:b/>
                <w:bCs/>
                <w:color w:val="0D0D0D"/>
                <w:sz w:val="16"/>
                <w:szCs w:val="16"/>
                <w:shd w:val="clear" w:color="auto" w:fill="FFFFFF"/>
              </w:rPr>
              <w:t>Anomaly Detection in Aircraft Data Using Recurrent Neural Networks (RNN)</w:t>
            </w:r>
          </w:p>
        </w:tc>
        <w:tc>
          <w:tcPr>
            <w:tcW w:w="2540" w:type="dxa"/>
          </w:tcPr>
          <w:p w14:paraId="33717083" w14:textId="69673955" w:rsidR="005A080F" w:rsidRPr="00175F51" w:rsidRDefault="005A080F" w:rsidP="005A080F">
            <w:pPr>
              <w:rPr>
                <w:rFonts w:asciiTheme="minorHAnsi" w:hAnsiTheme="minorHAnsi" w:cstheme="minorHAnsi"/>
                <w:b/>
                <w:bCs/>
                <w:sz w:val="16"/>
                <w:szCs w:val="16"/>
              </w:rPr>
            </w:pPr>
          </w:p>
        </w:tc>
        <w:tc>
          <w:tcPr>
            <w:tcW w:w="2519" w:type="dxa"/>
          </w:tcPr>
          <w:p w14:paraId="21F6213E" w14:textId="3B5FE880" w:rsidR="005A080F" w:rsidRPr="00342418" w:rsidRDefault="005A080F" w:rsidP="005A080F">
            <w:pPr>
              <w:rPr>
                <w:rFonts w:asciiTheme="minorHAnsi" w:hAnsiTheme="minorHAnsi" w:cstheme="minorHAnsi"/>
                <w:b/>
                <w:bCs/>
                <w:sz w:val="16"/>
                <w:szCs w:val="16"/>
              </w:rPr>
            </w:pPr>
          </w:p>
        </w:tc>
      </w:tr>
      <w:tr w:rsidR="005A080F" w:rsidRPr="00F70B29" w14:paraId="15D5A943" w14:textId="77777777" w:rsidTr="00184129">
        <w:tc>
          <w:tcPr>
            <w:tcW w:w="1591" w:type="dxa"/>
          </w:tcPr>
          <w:p w14:paraId="35D69B1D" w14:textId="77777777" w:rsidR="005A080F" w:rsidRPr="001B50F9" w:rsidRDefault="005A080F" w:rsidP="005A080F">
            <w:pPr>
              <w:rPr>
                <w:rFonts w:ascii="Calibri" w:hAnsi="Calibri" w:cs="Calibri"/>
                <w:color w:val="000000" w:themeColor="text1"/>
                <w:sz w:val="16"/>
                <w:szCs w:val="16"/>
              </w:rPr>
            </w:pPr>
            <w:r w:rsidRPr="001B50F9">
              <w:rPr>
                <w:rFonts w:ascii="Calibri" w:hAnsi="Calibri" w:cs="Calibri"/>
                <w:b/>
                <w:bCs/>
                <w:color w:val="000000" w:themeColor="text1"/>
                <w:sz w:val="16"/>
                <w:szCs w:val="16"/>
              </w:rPr>
              <w:br/>
              <w:t>What is the author studying? (research question/ hypothesis)</w:t>
            </w:r>
          </w:p>
          <w:p w14:paraId="05096940" w14:textId="77777777" w:rsidR="005A080F" w:rsidRPr="001B50F9" w:rsidRDefault="005A080F" w:rsidP="005A080F">
            <w:pPr>
              <w:rPr>
                <w:rFonts w:ascii="Calibri" w:hAnsi="Calibri" w:cs="Calibri"/>
                <w:color w:val="0D0D0D"/>
                <w:sz w:val="16"/>
                <w:szCs w:val="16"/>
              </w:rPr>
            </w:pPr>
          </w:p>
        </w:tc>
        <w:tc>
          <w:tcPr>
            <w:tcW w:w="2701" w:type="dxa"/>
          </w:tcPr>
          <w:p w14:paraId="55177B30" w14:textId="30411AB6" w:rsidR="005A080F" w:rsidRPr="005A080F" w:rsidRDefault="005A080F" w:rsidP="005A080F">
            <w:pPr>
              <w:rPr>
                <w:rFonts w:asciiTheme="minorHAnsi" w:hAnsiTheme="minorHAnsi" w:cstheme="minorHAnsi"/>
                <w:sz w:val="16"/>
                <w:szCs w:val="16"/>
              </w:rPr>
            </w:pPr>
            <w:r w:rsidRPr="005A080F">
              <w:rPr>
                <w:rFonts w:asciiTheme="minorHAnsi" w:hAnsiTheme="minorHAnsi" w:cstheme="minorHAnsi"/>
                <w:color w:val="0D0D0D"/>
                <w:sz w:val="16"/>
                <w:szCs w:val="16"/>
                <w:shd w:val="clear" w:color="auto" w:fill="FFFFFF"/>
              </w:rPr>
              <w:t>Examines RNN's efficacy, particularly LSTM and GRU, in detecting anomalies in aircraft data, hypothesizing these models surpass traditional methods like MKAD in accuracy and efficiency.</w:t>
            </w:r>
          </w:p>
        </w:tc>
        <w:tc>
          <w:tcPr>
            <w:tcW w:w="2540" w:type="dxa"/>
          </w:tcPr>
          <w:p w14:paraId="00DDD076" w14:textId="290B8B6E" w:rsidR="005A080F" w:rsidRPr="009A1640" w:rsidRDefault="005A080F" w:rsidP="005A080F">
            <w:pPr>
              <w:rPr>
                <w:rFonts w:asciiTheme="minorHAnsi" w:hAnsiTheme="minorHAnsi" w:cstheme="minorHAnsi"/>
                <w:sz w:val="16"/>
                <w:szCs w:val="16"/>
              </w:rPr>
            </w:pPr>
          </w:p>
        </w:tc>
        <w:tc>
          <w:tcPr>
            <w:tcW w:w="2519" w:type="dxa"/>
          </w:tcPr>
          <w:p w14:paraId="5892E12F" w14:textId="3F9743A9" w:rsidR="005A080F" w:rsidRPr="00F70B29" w:rsidRDefault="005A080F" w:rsidP="005A080F">
            <w:pPr>
              <w:rPr>
                <w:rFonts w:asciiTheme="minorHAnsi" w:hAnsiTheme="minorHAnsi" w:cstheme="minorHAnsi"/>
                <w:sz w:val="16"/>
                <w:szCs w:val="16"/>
              </w:rPr>
            </w:pPr>
          </w:p>
        </w:tc>
      </w:tr>
      <w:tr w:rsidR="005A080F" w:rsidRPr="00F70B29" w14:paraId="1B5D06ED" w14:textId="77777777" w:rsidTr="00184129">
        <w:tc>
          <w:tcPr>
            <w:tcW w:w="1591" w:type="dxa"/>
          </w:tcPr>
          <w:p w14:paraId="40CB1E78" w14:textId="77777777" w:rsidR="005A080F" w:rsidRPr="001B50F9" w:rsidRDefault="005A080F" w:rsidP="005A080F">
            <w:pPr>
              <w:rPr>
                <w:rFonts w:ascii="Calibri" w:hAnsi="Calibri" w:cs="Calibri"/>
                <w:color w:val="0D0D0D"/>
                <w:sz w:val="16"/>
                <w:szCs w:val="16"/>
              </w:rPr>
            </w:pPr>
            <w:r w:rsidRPr="001B50F9">
              <w:rPr>
                <w:rFonts w:ascii="Calibri" w:hAnsi="Calibri" w:cs="Calibri"/>
                <w:b/>
                <w:bCs/>
                <w:color w:val="000000" w:themeColor="text1"/>
                <w:sz w:val="16"/>
                <w:szCs w:val="16"/>
              </w:rPr>
              <w:t>How does the author study the issue? (methodology)</w:t>
            </w:r>
          </w:p>
        </w:tc>
        <w:tc>
          <w:tcPr>
            <w:tcW w:w="2701" w:type="dxa"/>
          </w:tcPr>
          <w:p w14:paraId="4B5CC519" w14:textId="24E5EE73" w:rsidR="005A080F" w:rsidRPr="005A080F" w:rsidRDefault="005A080F" w:rsidP="005A080F">
            <w:pPr>
              <w:rPr>
                <w:rFonts w:asciiTheme="minorHAnsi" w:hAnsiTheme="minorHAnsi" w:cstheme="minorHAnsi"/>
                <w:sz w:val="16"/>
                <w:szCs w:val="16"/>
              </w:rPr>
            </w:pPr>
            <w:r w:rsidRPr="005A080F">
              <w:rPr>
                <w:rFonts w:asciiTheme="minorHAnsi" w:hAnsiTheme="minorHAnsi" w:cstheme="minorHAnsi"/>
                <w:color w:val="0D0D0D"/>
                <w:sz w:val="16"/>
                <w:szCs w:val="16"/>
                <w:shd w:val="clear" w:color="auto" w:fill="FFFFFF"/>
              </w:rPr>
              <w:t xml:space="preserve">Utilizes RNN, LSTM, and GRU architectures to </w:t>
            </w:r>
            <w:proofErr w:type="spellStart"/>
            <w:r w:rsidRPr="005A080F">
              <w:rPr>
                <w:rFonts w:asciiTheme="minorHAnsi" w:hAnsiTheme="minorHAnsi" w:cstheme="minorHAnsi"/>
                <w:color w:val="0D0D0D"/>
                <w:sz w:val="16"/>
                <w:szCs w:val="16"/>
                <w:shd w:val="clear" w:color="auto" w:fill="FFFFFF"/>
              </w:rPr>
              <w:t>analyze</w:t>
            </w:r>
            <w:proofErr w:type="spellEnd"/>
            <w:r w:rsidRPr="005A080F">
              <w:rPr>
                <w:rFonts w:asciiTheme="minorHAnsi" w:hAnsiTheme="minorHAnsi" w:cstheme="minorHAnsi"/>
                <w:color w:val="0D0D0D"/>
                <w:sz w:val="16"/>
                <w:szCs w:val="16"/>
                <w:shd w:val="clear" w:color="auto" w:fill="FFFFFF"/>
              </w:rPr>
              <w:t xml:space="preserve"> multivariate time-series flight data, comparing their performance with traditional anomaly detection methods like MKAD.</w:t>
            </w:r>
          </w:p>
        </w:tc>
        <w:tc>
          <w:tcPr>
            <w:tcW w:w="2540" w:type="dxa"/>
          </w:tcPr>
          <w:p w14:paraId="41023250" w14:textId="2CC7C43D" w:rsidR="005A080F" w:rsidRPr="009A1640" w:rsidRDefault="005A080F" w:rsidP="005A080F">
            <w:pPr>
              <w:rPr>
                <w:rFonts w:asciiTheme="minorHAnsi" w:hAnsiTheme="minorHAnsi" w:cstheme="minorHAnsi"/>
                <w:sz w:val="16"/>
                <w:szCs w:val="16"/>
              </w:rPr>
            </w:pPr>
          </w:p>
        </w:tc>
        <w:tc>
          <w:tcPr>
            <w:tcW w:w="2519" w:type="dxa"/>
          </w:tcPr>
          <w:p w14:paraId="0C5105ED" w14:textId="3FAB617D" w:rsidR="005A080F" w:rsidRPr="00F70B29" w:rsidRDefault="005A080F" w:rsidP="005A080F">
            <w:pPr>
              <w:rPr>
                <w:rFonts w:asciiTheme="minorHAnsi" w:hAnsiTheme="minorHAnsi" w:cstheme="minorHAnsi"/>
                <w:sz w:val="16"/>
                <w:szCs w:val="16"/>
              </w:rPr>
            </w:pPr>
          </w:p>
        </w:tc>
      </w:tr>
      <w:tr w:rsidR="005A080F" w:rsidRPr="00F70B29" w14:paraId="72E91926" w14:textId="77777777" w:rsidTr="00184129">
        <w:tc>
          <w:tcPr>
            <w:tcW w:w="1591" w:type="dxa"/>
          </w:tcPr>
          <w:p w14:paraId="5ADF83EB" w14:textId="77777777" w:rsidR="005A080F" w:rsidRPr="001B50F9" w:rsidRDefault="005A080F" w:rsidP="005A080F">
            <w:pPr>
              <w:rPr>
                <w:rFonts w:ascii="Calibri" w:hAnsi="Calibri" w:cs="Calibri"/>
                <w:color w:val="0D0D0D"/>
                <w:sz w:val="16"/>
                <w:szCs w:val="16"/>
              </w:rPr>
            </w:pPr>
            <w:r w:rsidRPr="001B50F9">
              <w:rPr>
                <w:rFonts w:ascii="Calibri" w:hAnsi="Calibri" w:cs="Calibri"/>
                <w:b/>
                <w:bCs/>
                <w:color w:val="000000" w:themeColor="text1"/>
                <w:sz w:val="16"/>
                <w:szCs w:val="16"/>
              </w:rPr>
              <w:t>What did the author find? (analysis/discussion)</w:t>
            </w:r>
          </w:p>
        </w:tc>
        <w:tc>
          <w:tcPr>
            <w:tcW w:w="2701" w:type="dxa"/>
          </w:tcPr>
          <w:p w14:paraId="4BD4B5B2" w14:textId="671E47F5" w:rsidR="005A080F" w:rsidRPr="005A080F" w:rsidRDefault="005A080F" w:rsidP="005A080F">
            <w:pPr>
              <w:rPr>
                <w:rFonts w:asciiTheme="minorHAnsi" w:hAnsiTheme="minorHAnsi" w:cstheme="minorHAnsi"/>
                <w:sz w:val="16"/>
                <w:szCs w:val="16"/>
              </w:rPr>
            </w:pPr>
            <w:r w:rsidRPr="005A080F">
              <w:rPr>
                <w:rFonts w:asciiTheme="minorHAnsi" w:hAnsiTheme="minorHAnsi" w:cstheme="minorHAnsi"/>
                <w:color w:val="0D0D0D"/>
                <w:sz w:val="16"/>
                <w:szCs w:val="16"/>
                <w:shd w:val="clear" w:color="auto" w:fill="FFFFFF"/>
              </w:rPr>
              <w:t>RNNs outperform MKAD in anomaly detection, demonstrating superior handling of time-series data and offering potential for real-time application in aviation safety monitoring.</w:t>
            </w:r>
          </w:p>
        </w:tc>
        <w:tc>
          <w:tcPr>
            <w:tcW w:w="2540" w:type="dxa"/>
          </w:tcPr>
          <w:p w14:paraId="3A4B5A03" w14:textId="3457C0EF" w:rsidR="005A080F" w:rsidRPr="009A1640" w:rsidRDefault="005A080F" w:rsidP="005A080F">
            <w:pPr>
              <w:rPr>
                <w:rFonts w:asciiTheme="minorHAnsi" w:hAnsiTheme="minorHAnsi" w:cstheme="minorHAnsi"/>
                <w:sz w:val="16"/>
                <w:szCs w:val="16"/>
              </w:rPr>
            </w:pPr>
          </w:p>
        </w:tc>
        <w:tc>
          <w:tcPr>
            <w:tcW w:w="2519" w:type="dxa"/>
          </w:tcPr>
          <w:p w14:paraId="77C8F197" w14:textId="15428793" w:rsidR="005A080F" w:rsidRPr="00F70B29" w:rsidRDefault="005A080F" w:rsidP="005A080F">
            <w:pPr>
              <w:rPr>
                <w:rFonts w:asciiTheme="minorHAnsi" w:hAnsiTheme="minorHAnsi" w:cstheme="minorHAnsi"/>
                <w:sz w:val="16"/>
                <w:szCs w:val="16"/>
              </w:rPr>
            </w:pPr>
          </w:p>
        </w:tc>
      </w:tr>
      <w:tr w:rsidR="005A080F" w:rsidRPr="00F70B29" w14:paraId="24606C17" w14:textId="77777777" w:rsidTr="00184129">
        <w:trPr>
          <w:trHeight w:val="54"/>
        </w:trPr>
        <w:tc>
          <w:tcPr>
            <w:tcW w:w="1591" w:type="dxa"/>
          </w:tcPr>
          <w:p w14:paraId="7376CB33" w14:textId="77777777" w:rsidR="005A080F" w:rsidRPr="001B50F9" w:rsidRDefault="005A080F" w:rsidP="005A080F">
            <w:pPr>
              <w:rPr>
                <w:rFonts w:ascii="Calibri" w:hAnsi="Calibri" w:cs="Calibri"/>
                <w:color w:val="0D0D0D"/>
                <w:sz w:val="16"/>
                <w:szCs w:val="16"/>
              </w:rPr>
            </w:pPr>
            <w:r w:rsidRPr="001B50F9">
              <w:rPr>
                <w:rFonts w:ascii="Calibri" w:hAnsi="Calibri" w:cs="Calibri"/>
                <w:b/>
                <w:bCs/>
                <w:color w:val="000000" w:themeColor="text1"/>
                <w:sz w:val="16"/>
                <w:szCs w:val="16"/>
              </w:rPr>
              <w:t>Unanswered questions about the article (for further research)</w:t>
            </w:r>
          </w:p>
        </w:tc>
        <w:tc>
          <w:tcPr>
            <w:tcW w:w="2701" w:type="dxa"/>
          </w:tcPr>
          <w:p w14:paraId="2F5E623C" w14:textId="53095F31" w:rsidR="005A080F" w:rsidRPr="005A080F" w:rsidRDefault="005A080F" w:rsidP="005A080F">
            <w:pPr>
              <w:rPr>
                <w:rFonts w:asciiTheme="minorHAnsi" w:hAnsiTheme="minorHAnsi" w:cstheme="minorHAnsi"/>
                <w:sz w:val="16"/>
                <w:szCs w:val="16"/>
              </w:rPr>
            </w:pPr>
            <w:r w:rsidRPr="005A080F">
              <w:rPr>
                <w:rFonts w:asciiTheme="minorHAnsi" w:hAnsiTheme="minorHAnsi" w:cstheme="minorHAnsi"/>
                <w:color w:val="0D0D0D"/>
                <w:sz w:val="16"/>
                <w:szCs w:val="16"/>
                <w:shd w:val="clear" w:color="auto" w:fill="FFFFFF"/>
              </w:rPr>
              <w:t xml:space="preserve">Suggests further investigation into RNN's real-time implementation on flight decks and expanding model adaptability to detect a broader range </w:t>
            </w:r>
            <w:r w:rsidRPr="005A080F">
              <w:rPr>
                <w:rFonts w:asciiTheme="minorHAnsi" w:hAnsiTheme="minorHAnsi" w:cstheme="minorHAnsi"/>
                <w:color w:val="0D0D0D"/>
                <w:sz w:val="16"/>
                <w:szCs w:val="16"/>
                <w:shd w:val="clear" w:color="auto" w:fill="FFFFFF"/>
              </w:rPr>
              <w:lastRenderedPageBreak/>
              <w:t>of anomalies in aviation and other sectors.</w:t>
            </w:r>
          </w:p>
        </w:tc>
        <w:tc>
          <w:tcPr>
            <w:tcW w:w="2540" w:type="dxa"/>
          </w:tcPr>
          <w:p w14:paraId="52EB5144" w14:textId="3942339D" w:rsidR="005A080F" w:rsidRPr="009A1640" w:rsidRDefault="005A080F" w:rsidP="005A080F">
            <w:pPr>
              <w:rPr>
                <w:rFonts w:asciiTheme="minorHAnsi" w:hAnsiTheme="minorHAnsi" w:cstheme="minorHAnsi"/>
                <w:sz w:val="16"/>
                <w:szCs w:val="16"/>
              </w:rPr>
            </w:pPr>
          </w:p>
        </w:tc>
        <w:tc>
          <w:tcPr>
            <w:tcW w:w="2519" w:type="dxa"/>
          </w:tcPr>
          <w:p w14:paraId="289983C2" w14:textId="558DBAC0" w:rsidR="005A080F" w:rsidRPr="00F70B29" w:rsidRDefault="005A080F" w:rsidP="005A080F">
            <w:pPr>
              <w:rPr>
                <w:rFonts w:asciiTheme="minorHAnsi" w:hAnsiTheme="minorHAnsi" w:cstheme="minorHAnsi"/>
                <w:sz w:val="16"/>
                <w:szCs w:val="16"/>
              </w:rPr>
            </w:pPr>
          </w:p>
        </w:tc>
      </w:tr>
    </w:tbl>
    <w:p w14:paraId="27A87092" w14:textId="77777777" w:rsidR="00741374" w:rsidRDefault="00741374" w:rsidP="008C50DD">
      <w:pPr>
        <w:rPr>
          <w:rFonts w:asciiTheme="minorHAnsi" w:hAnsiTheme="minorHAnsi" w:cstheme="minorHAnsi"/>
          <w:b/>
          <w:bCs/>
          <w:color w:val="0D0D0D"/>
          <w:sz w:val="22"/>
          <w:szCs w:val="22"/>
        </w:rPr>
      </w:pPr>
    </w:p>
    <w:p w14:paraId="13882292" w14:textId="77777777" w:rsidR="003D3365" w:rsidRDefault="003D3365" w:rsidP="008C50DD">
      <w:pPr>
        <w:rPr>
          <w:rFonts w:asciiTheme="minorHAnsi" w:hAnsiTheme="minorHAnsi" w:cstheme="minorHAnsi"/>
          <w:b/>
          <w:bCs/>
          <w:color w:val="0D0D0D"/>
          <w:sz w:val="22"/>
          <w:szCs w:val="22"/>
        </w:rPr>
      </w:pPr>
    </w:p>
    <w:p w14:paraId="49144D1E" w14:textId="0EE7A245" w:rsidR="008C50DD" w:rsidRDefault="008C50DD" w:rsidP="008C50DD">
      <w:pPr>
        <w:rPr>
          <w:rFonts w:asciiTheme="minorHAnsi" w:hAnsiTheme="minorHAnsi" w:cstheme="minorHAnsi"/>
          <w:b/>
          <w:bCs/>
          <w:color w:val="0D0D0D"/>
          <w:sz w:val="20"/>
          <w:szCs w:val="20"/>
        </w:rPr>
      </w:pPr>
      <w:r>
        <w:rPr>
          <w:rFonts w:asciiTheme="minorHAnsi" w:hAnsiTheme="minorHAnsi" w:cstheme="minorHAnsi"/>
          <w:b/>
          <w:bCs/>
          <w:color w:val="0D0D0D"/>
          <w:sz w:val="22"/>
          <w:szCs w:val="22"/>
        </w:rPr>
        <w:t>Article 1:</w:t>
      </w:r>
    </w:p>
    <w:p w14:paraId="2ADF6632" w14:textId="77777777" w:rsidR="008C50DD" w:rsidRPr="005035EE" w:rsidRDefault="008C50DD" w:rsidP="008C50DD">
      <w:pPr>
        <w:rPr>
          <w:rFonts w:asciiTheme="minorHAnsi" w:hAnsiTheme="minorHAnsi" w:cstheme="minorHAnsi"/>
          <w:b/>
          <w:bCs/>
          <w:color w:val="0D0D0D"/>
          <w:sz w:val="20"/>
          <w:szCs w:val="20"/>
        </w:rPr>
      </w:pPr>
      <w:r>
        <w:rPr>
          <w:rFonts w:asciiTheme="minorHAnsi" w:hAnsiTheme="minorHAnsi" w:cstheme="minorHAnsi"/>
          <w:b/>
          <w:bCs/>
          <w:color w:val="0D0D0D"/>
          <w:sz w:val="20"/>
          <w:szCs w:val="20"/>
        </w:rPr>
        <w:t>Summary:</w:t>
      </w:r>
    </w:p>
    <w:tbl>
      <w:tblPr>
        <w:tblStyle w:val="TableGrid"/>
        <w:tblW w:w="9351" w:type="dxa"/>
        <w:tblLook w:val="04A0" w:firstRow="1" w:lastRow="0" w:firstColumn="1" w:lastColumn="0" w:noHBand="0" w:noVBand="1"/>
      </w:tblPr>
      <w:tblGrid>
        <w:gridCol w:w="1530"/>
        <w:gridCol w:w="7821"/>
      </w:tblGrid>
      <w:tr w:rsidR="008C50DD" w:rsidRPr="00756F99" w14:paraId="638E03A5" w14:textId="77777777" w:rsidTr="00930FEE">
        <w:tc>
          <w:tcPr>
            <w:tcW w:w="1530" w:type="dxa"/>
            <w:hideMark/>
          </w:tcPr>
          <w:p w14:paraId="57604E06" w14:textId="77777777" w:rsidR="008C50DD" w:rsidRPr="00324BAA" w:rsidRDefault="008C50DD" w:rsidP="00930FEE">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Category</w:t>
            </w:r>
          </w:p>
        </w:tc>
        <w:tc>
          <w:tcPr>
            <w:tcW w:w="7821" w:type="dxa"/>
            <w:hideMark/>
          </w:tcPr>
          <w:p w14:paraId="249E2F6C" w14:textId="77777777" w:rsidR="008C50DD" w:rsidRPr="00324BAA" w:rsidRDefault="008C50DD" w:rsidP="00930FEE">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Details</w:t>
            </w:r>
          </w:p>
        </w:tc>
      </w:tr>
      <w:tr w:rsidR="008C50DD" w:rsidRPr="00756F99" w14:paraId="225D7DDF" w14:textId="77777777" w:rsidTr="00930FEE">
        <w:tc>
          <w:tcPr>
            <w:tcW w:w="1530" w:type="dxa"/>
            <w:hideMark/>
          </w:tcPr>
          <w:p w14:paraId="5A2EC0BC"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Title</w:t>
            </w:r>
          </w:p>
        </w:tc>
        <w:tc>
          <w:tcPr>
            <w:tcW w:w="7821" w:type="dxa"/>
          </w:tcPr>
          <w:p w14:paraId="4EA4C66F" w14:textId="48069EEC" w:rsidR="008C50DD" w:rsidRPr="004A2220" w:rsidRDefault="00C22AE9" w:rsidP="004A2220">
            <w:pPr>
              <w:rPr>
                <w:rFonts w:ascii="Calibri" w:hAnsi="Calibri" w:cs="Calibri"/>
                <w:sz w:val="16"/>
                <w:szCs w:val="16"/>
              </w:rPr>
            </w:pPr>
            <w:r w:rsidRPr="004A2220">
              <w:rPr>
                <w:rFonts w:ascii="Calibri" w:hAnsi="Calibri" w:cs="Calibri"/>
                <w:sz w:val="16"/>
                <w:szCs w:val="16"/>
              </w:rPr>
              <w:t>False Data Injection Attacks in Control Systems</w:t>
            </w:r>
          </w:p>
        </w:tc>
      </w:tr>
      <w:tr w:rsidR="008C50DD" w:rsidRPr="00756F99" w14:paraId="58F583BF" w14:textId="77777777" w:rsidTr="00930FEE">
        <w:tc>
          <w:tcPr>
            <w:tcW w:w="1530" w:type="dxa"/>
            <w:hideMark/>
          </w:tcPr>
          <w:p w14:paraId="77B29CEA"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Authors</w:t>
            </w:r>
          </w:p>
        </w:tc>
        <w:tc>
          <w:tcPr>
            <w:tcW w:w="7821" w:type="dxa"/>
          </w:tcPr>
          <w:p w14:paraId="1A3AB319" w14:textId="38699E9B" w:rsidR="008C50DD" w:rsidRPr="004A2220" w:rsidRDefault="00C22AE9" w:rsidP="004A2220">
            <w:pPr>
              <w:rPr>
                <w:rFonts w:ascii="Calibri" w:hAnsi="Calibri" w:cs="Calibri"/>
                <w:sz w:val="16"/>
                <w:szCs w:val="16"/>
              </w:rPr>
            </w:pPr>
            <w:r w:rsidRPr="004A2220">
              <w:rPr>
                <w:rFonts w:ascii="Calibri" w:hAnsi="Calibri" w:cs="Calibri"/>
                <w:sz w:val="16"/>
                <w:szCs w:val="16"/>
              </w:rPr>
              <w:t>Yilin Mo, Bruno Sinopoli</w:t>
            </w:r>
          </w:p>
        </w:tc>
      </w:tr>
      <w:tr w:rsidR="008C50DD" w:rsidRPr="00756F99" w14:paraId="7F57EEF7" w14:textId="77777777" w:rsidTr="00930FEE">
        <w:tc>
          <w:tcPr>
            <w:tcW w:w="1530" w:type="dxa"/>
            <w:hideMark/>
          </w:tcPr>
          <w:p w14:paraId="5DCC2308"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Year</w:t>
            </w:r>
          </w:p>
        </w:tc>
        <w:tc>
          <w:tcPr>
            <w:tcW w:w="7821" w:type="dxa"/>
          </w:tcPr>
          <w:p w14:paraId="7B68D247" w14:textId="50D8357F" w:rsidR="008C50DD" w:rsidRPr="004A2220" w:rsidRDefault="00C22AE9" w:rsidP="004A2220">
            <w:pPr>
              <w:rPr>
                <w:rFonts w:ascii="Calibri" w:hAnsi="Calibri" w:cs="Calibri"/>
                <w:sz w:val="16"/>
                <w:szCs w:val="16"/>
              </w:rPr>
            </w:pPr>
            <w:r w:rsidRPr="004A2220">
              <w:rPr>
                <w:rFonts w:ascii="Calibri" w:hAnsi="Calibri" w:cs="Calibri"/>
                <w:sz w:val="16"/>
                <w:szCs w:val="16"/>
              </w:rPr>
              <w:t xml:space="preserve">Not </w:t>
            </w:r>
            <w:proofErr w:type="gramStart"/>
            <w:r w:rsidRPr="004A2220">
              <w:rPr>
                <w:rFonts w:ascii="Calibri" w:hAnsi="Calibri" w:cs="Calibri"/>
                <w:sz w:val="16"/>
                <w:szCs w:val="16"/>
              </w:rPr>
              <w:t>provided, but</w:t>
            </w:r>
            <w:proofErr w:type="gramEnd"/>
            <w:r w:rsidRPr="004A2220">
              <w:rPr>
                <w:rFonts w:ascii="Calibri" w:hAnsi="Calibri" w:cs="Calibri"/>
                <w:sz w:val="16"/>
                <w:szCs w:val="16"/>
              </w:rPr>
              <w:t xml:space="preserve"> affiliated with Carnegie Mellon University and supported by </w:t>
            </w:r>
            <w:proofErr w:type="spellStart"/>
            <w:r w:rsidRPr="004A2220">
              <w:rPr>
                <w:rFonts w:ascii="Calibri" w:hAnsi="Calibri" w:cs="Calibri"/>
                <w:sz w:val="16"/>
                <w:szCs w:val="16"/>
              </w:rPr>
              <w:t>CyLab</w:t>
            </w:r>
            <w:proofErr w:type="spellEnd"/>
            <w:r w:rsidRPr="004A2220">
              <w:rPr>
                <w:rFonts w:ascii="Calibri" w:hAnsi="Calibri" w:cs="Calibri"/>
                <w:sz w:val="16"/>
                <w:szCs w:val="16"/>
              </w:rPr>
              <w:t xml:space="preserve"> at Carnegie Mellon under grant DAAD19-02-1-0389 from the Army Research Office Foundation.</w:t>
            </w:r>
          </w:p>
        </w:tc>
      </w:tr>
      <w:tr w:rsidR="008C50DD" w:rsidRPr="00756F99" w14:paraId="4CE40C29" w14:textId="77777777" w:rsidTr="00930FEE">
        <w:tc>
          <w:tcPr>
            <w:tcW w:w="1530" w:type="dxa"/>
            <w:hideMark/>
          </w:tcPr>
          <w:p w14:paraId="6B777FA0"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Journal/Conference</w:t>
            </w:r>
          </w:p>
        </w:tc>
        <w:tc>
          <w:tcPr>
            <w:tcW w:w="7821" w:type="dxa"/>
          </w:tcPr>
          <w:p w14:paraId="62680DBE" w14:textId="4B8FEDC5" w:rsidR="008C50DD" w:rsidRPr="004A2220" w:rsidRDefault="00C22AE9" w:rsidP="004A2220">
            <w:pPr>
              <w:rPr>
                <w:rFonts w:ascii="Calibri" w:hAnsi="Calibri" w:cs="Calibri"/>
                <w:sz w:val="16"/>
                <w:szCs w:val="16"/>
              </w:rPr>
            </w:pPr>
            <w:r w:rsidRPr="004A2220">
              <w:rPr>
                <w:rFonts w:ascii="Calibri" w:hAnsi="Calibri" w:cs="Calibri"/>
                <w:sz w:val="16"/>
                <w:szCs w:val="16"/>
              </w:rPr>
              <w:t>Not explicitly mentioned; associated with the Department of Electrical and Computer Engineering, Carnegie Mellon University.</w:t>
            </w:r>
          </w:p>
        </w:tc>
      </w:tr>
      <w:tr w:rsidR="008C50DD" w:rsidRPr="00756F99" w14:paraId="303E5FBB" w14:textId="77777777" w:rsidTr="00930FEE">
        <w:tc>
          <w:tcPr>
            <w:tcW w:w="1530" w:type="dxa"/>
            <w:hideMark/>
          </w:tcPr>
          <w:p w14:paraId="63B36E70"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Research</w:t>
            </w:r>
          </w:p>
        </w:tc>
        <w:tc>
          <w:tcPr>
            <w:tcW w:w="7821" w:type="dxa"/>
          </w:tcPr>
          <w:p w14:paraId="75A0ADF4" w14:textId="1A43A00C" w:rsidR="008C50DD" w:rsidRPr="004A2220" w:rsidRDefault="00054C6C" w:rsidP="004A2220">
            <w:pPr>
              <w:rPr>
                <w:rFonts w:ascii="Calibri" w:hAnsi="Calibri" w:cs="Calibri"/>
                <w:sz w:val="16"/>
                <w:szCs w:val="16"/>
              </w:rPr>
            </w:pPr>
            <w:r w:rsidRPr="004A2220">
              <w:rPr>
                <w:rFonts w:ascii="Calibri" w:hAnsi="Calibri" w:cs="Calibri"/>
                <w:sz w:val="16"/>
                <w:szCs w:val="16"/>
              </w:rPr>
              <w:t>Cybersecurity in Control Systems, specifically focusing on False Data Injection Attacks (FDIA) against systems equipped with Kalman filters and LQG controllers.</w:t>
            </w:r>
          </w:p>
        </w:tc>
      </w:tr>
      <w:tr w:rsidR="008C50DD" w:rsidRPr="00756F99" w14:paraId="29DFC172" w14:textId="77777777" w:rsidTr="00930FEE">
        <w:tc>
          <w:tcPr>
            <w:tcW w:w="1530" w:type="dxa"/>
            <w:hideMark/>
          </w:tcPr>
          <w:p w14:paraId="63EB4699"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Methods Used</w:t>
            </w:r>
          </w:p>
        </w:tc>
        <w:tc>
          <w:tcPr>
            <w:tcW w:w="7821" w:type="dxa"/>
          </w:tcPr>
          <w:p w14:paraId="5400483A" w14:textId="55A519BD" w:rsidR="008C50DD" w:rsidRPr="004A2220" w:rsidRDefault="00054C6C" w:rsidP="004A2220">
            <w:pPr>
              <w:rPr>
                <w:rFonts w:ascii="Calibri" w:hAnsi="Calibri" w:cs="Calibri"/>
                <w:sz w:val="16"/>
                <w:szCs w:val="16"/>
              </w:rPr>
            </w:pPr>
            <w:r w:rsidRPr="004A2220">
              <w:rPr>
                <w:rFonts w:ascii="Calibri" w:hAnsi="Calibri" w:cs="Calibri"/>
                <w:sz w:val="16"/>
                <w:szCs w:val="16"/>
              </w:rPr>
              <w:t xml:space="preserve">Mathematical </w:t>
            </w:r>
            <w:proofErr w:type="spellStart"/>
            <w:r w:rsidRPr="004A2220">
              <w:rPr>
                <w:rFonts w:ascii="Calibri" w:hAnsi="Calibri" w:cs="Calibri"/>
                <w:sz w:val="16"/>
                <w:szCs w:val="16"/>
              </w:rPr>
              <w:t>modeling</w:t>
            </w:r>
            <w:proofErr w:type="spellEnd"/>
            <w:r w:rsidRPr="004A2220">
              <w:rPr>
                <w:rFonts w:ascii="Calibri" w:hAnsi="Calibri" w:cs="Calibri"/>
                <w:sz w:val="16"/>
                <w:szCs w:val="16"/>
              </w:rPr>
              <w:t xml:space="preserve"> of control systems, derivation of necessary and sufficient conditions for successful FDIA, proposal of defensive strategies to enhance system resilience. Analysis involves linear time-invariant (LTI) systems, sensor manipulation strategies by attackers, and evaluation of system stability under attack.</w:t>
            </w:r>
          </w:p>
        </w:tc>
      </w:tr>
      <w:tr w:rsidR="008C50DD" w:rsidRPr="00756F99" w14:paraId="4D31897D" w14:textId="77777777" w:rsidTr="00930FEE">
        <w:tc>
          <w:tcPr>
            <w:tcW w:w="1530" w:type="dxa"/>
            <w:hideMark/>
          </w:tcPr>
          <w:p w14:paraId="080D0D3B"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Datasets</w:t>
            </w:r>
          </w:p>
        </w:tc>
        <w:tc>
          <w:tcPr>
            <w:tcW w:w="7821" w:type="dxa"/>
          </w:tcPr>
          <w:p w14:paraId="77C1499A" w14:textId="44782BEB" w:rsidR="008C50DD" w:rsidRPr="004A2220" w:rsidRDefault="00054C6C" w:rsidP="004A2220">
            <w:pPr>
              <w:rPr>
                <w:rFonts w:ascii="Calibri" w:hAnsi="Calibri" w:cs="Calibri"/>
                <w:sz w:val="16"/>
                <w:szCs w:val="16"/>
              </w:rPr>
            </w:pPr>
            <w:r w:rsidRPr="004A2220">
              <w:rPr>
                <w:rFonts w:ascii="Calibri" w:hAnsi="Calibri" w:cs="Calibri"/>
                <w:sz w:val="16"/>
                <w:szCs w:val="16"/>
              </w:rPr>
              <w:t xml:space="preserve">The paper does not specify the use of datasets but focuses on theoretical analysis and mathematical </w:t>
            </w:r>
            <w:proofErr w:type="spellStart"/>
            <w:r w:rsidRPr="004A2220">
              <w:rPr>
                <w:rFonts w:ascii="Calibri" w:hAnsi="Calibri" w:cs="Calibri"/>
                <w:sz w:val="16"/>
                <w:szCs w:val="16"/>
              </w:rPr>
              <w:t>modeling</w:t>
            </w:r>
            <w:proofErr w:type="spellEnd"/>
            <w:r w:rsidRPr="004A2220">
              <w:rPr>
                <w:rFonts w:ascii="Calibri" w:hAnsi="Calibri" w:cs="Calibri"/>
                <w:sz w:val="16"/>
                <w:szCs w:val="16"/>
              </w:rPr>
              <w:t xml:space="preserve"> to understand FDIA dynamics and countermeasures.</w:t>
            </w:r>
          </w:p>
        </w:tc>
      </w:tr>
      <w:tr w:rsidR="008C50DD" w:rsidRPr="00756F99" w14:paraId="455C42BF" w14:textId="77777777" w:rsidTr="00930FEE">
        <w:tc>
          <w:tcPr>
            <w:tcW w:w="1530" w:type="dxa"/>
            <w:hideMark/>
          </w:tcPr>
          <w:p w14:paraId="007453A9"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Main Findings</w:t>
            </w:r>
          </w:p>
        </w:tc>
        <w:tc>
          <w:tcPr>
            <w:tcW w:w="7821" w:type="dxa"/>
          </w:tcPr>
          <w:p w14:paraId="09BA264E" w14:textId="3F185367" w:rsidR="008C50DD" w:rsidRPr="004A2220" w:rsidRDefault="00054C6C" w:rsidP="004A2220">
            <w:pPr>
              <w:rPr>
                <w:rFonts w:ascii="Calibri" w:hAnsi="Calibri" w:cs="Calibri"/>
                <w:sz w:val="16"/>
                <w:szCs w:val="16"/>
              </w:rPr>
            </w:pPr>
            <w:r w:rsidRPr="004A2220">
              <w:rPr>
                <w:rFonts w:ascii="Calibri" w:hAnsi="Calibri" w:cs="Calibri"/>
                <w:sz w:val="16"/>
                <w:szCs w:val="16"/>
              </w:rPr>
              <w:t>The paper identifies a necessary and sufficient condition under which an attacker can destabilize a control system without detection. It also outlines design criteria for defenders to enhance system resilience against FDIA, emphasizing the importance of considering system dynamics and sensor placement in defending against sophisticated cyber-attacks.</w:t>
            </w:r>
          </w:p>
        </w:tc>
      </w:tr>
      <w:tr w:rsidR="008C50DD" w:rsidRPr="00756F99" w14:paraId="0EEA90EC" w14:textId="77777777" w:rsidTr="00930FEE">
        <w:tc>
          <w:tcPr>
            <w:tcW w:w="1530" w:type="dxa"/>
            <w:hideMark/>
          </w:tcPr>
          <w:p w14:paraId="7F797881"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Relevance To Current Study</w:t>
            </w:r>
          </w:p>
        </w:tc>
        <w:tc>
          <w:tcPr>
            <w:tcW w:w="7821" w:type="dxa"/>
          </w:tcPr>
          <w:p w14:paraId="7210F096" w14:textId="50DC009A" w:rsidR="008C50DD" w:rsidRPr="004A2220" w:rsidRDefault="00054C6C" w:rsidP="004A2220">
            <w:pPr>
              <w:rPr>
                <w:rFonts w:ascii="Calibri" w:hAnsi="Calibri" w:cs="Calibri"/>
                <w:sz w:val="16"/>
                <w:szCs w:val="16"/>
              </w:rPr>
            </w:pPr>
            <w:r w:rsidRPr="004A2220">
              <w:rPr>
                <w:rFonts w:ascii="Calibri" w:hAnsi="Calibri" w:cs="Calibri"/>
                <w:sz w:val="16"/>
                <w:szCs w:val="16"/>
              </w:rPr>
              <w:t>Highly relevant, as it directly addresses the susceptibility of control systems to FDIA, a critical cybersecurity threat for Predictive Maintenance (</w:t>
            </w:r>
            <w:proofErr w:type="spellStart"/>
            <w:r w:rsidRPr="004A2220">
              <w:rPr>
                <w:rFonts w:ascii="Calibri" w:hAnsi="Calibri" w:cs="Calibri"/>
                <w:sz w:val="16"/>
                <w:szCs w:val="16"/>
              </w:rPr>
              <w:t>PdM</w:t>
            </w:r>
            <w:proofErr w:type="spellEnd"/>
            <w:r w:rsidRPr="004A2220">
              <w:rPr>
                <w:rFonts w:ascii="Calibri" w:hAnsi="Calibri" w:cs="Calibri"/>
                <w:sz w:val="16"/>
                <w:szCs w:val="16"/>
              </w:rPr>
              <w:t xml:space="preserve">) systems. The paper's focus on undetectable attacks and system dynamics provides crucial insights for developing DL algorithms that can detect and mitigate FDIA risks in </w:t>
            </w:r>
            <w:proofErr w:type="spellStart"/>
            <w:r w:rsidRPr="004A2220">
              <w:rPr>
                <w:rFonts w:ascii="Calibri" w:hAnsi="Calibri" w:cs="Calibri"/>
                <w:sz w:val="16"/>
                <w:szCs w:val="16"/>
              </w:rPr>
              <w:t>PdM</w:t>
            </w:r>
            <w:proofErr w:type="spellEnd"/>
            <w:r w:rsidRPr="004A2220">
              <w:rPr>
                <w:rFonts w:ascii="Calibri" w:hAnsi="Calibri" w:cs="Calibri"/>
                <w:sz w:val="16"/>
                <w:szCs w:val="16"/>
              </w:rPr>
              <w:t xml:space="preserve">. Its defensive strategies also offer guidance on enhancing the cybersecurity measures of </w:t>
            </w:r>
            <w:proofErr w:type="spellStart"/>
            <w:r w:rsidRPr="004A2220">
              <w:rPr>
                <w:rFonts w:ascii="Calibri" w:hAnsi="Calibri" w:cs="Calibri"/>
                <w:sz w:val="16"/>
                <w:szCs w:val="16"/>
              </w:rPr>
              <w:t>PdM</w:t>
            </w:r>
            <w:proofErr w:type="spellEnd"/>
            <w:r w:rsidRPr="004A2220">
              <w:rPr>
                <w:rFonts w:ascii="Calibri" w:hAnsi="Calibri" w:cs="Calibri"/>
                <w:sz w:val="16"/>
                <w:szCs w:val="16"/>
              </w:rPr>
              <w:t xml:space="preserve"> systems, aligning with the goals of ensuring reliability and integrity under potential cyber threats.</w:t>
            </w:r>
          </w:p>
        </w:tc>
      </w:tr>
      <w:tr w:rsidR="008C50DD" w:rsidRPr="00756F99" w14:paraId="7E8E4536" w14:textId="77777777" w:rsidTr="00930FEE">
        <w:tc>
          <w:tcPr>
            <w:tcW w:w="1530" w:type="dxa"/>
            <w:hideMark/>
          </w:tcPr>
          <w:p w14:paraId="57C66CE6"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 xml:space="preserve">Implications for </w:t>
            </w:r>
            <w:proofErr w:type="spellStart"/>
            <w:r w:rsidRPr="00324BAA">
              <w:rPr>
                <w:rFonts w:ascii="Calibri" w:hAnsi="Calibri" w:cs="Calibri"/>
                <w:b/>
                <w:bCs/>
                <w:color w:val="000000" w:themeColor="text1"/>
                <w:sz w:val="16"/>
                <w:szCs w:val="16"/>
              </w:rPr>
              <w:t>PdM</w:t>
            </w:r>
            <w:proofErr w:type="spellEnd"/>
          </w:p>
        </w:tc>
        <w:tc>
          <w:tcPr>
            <w:tcW w:w="7821" w:type="dxa"/>
          </w:tcPr>
          <w:p w14:paraId="724C921D" w14:textId="2E9D1B3B" w:rsidR="008C50DD" w:rsidRPr="004A2220" w:rsidRDefault="003B4576" w:rsidP="004A2220">
            <w:pPr>
              <w:rPr>
                <w:rFonts w:ascii="Calibri" w:hAnsi="Calibri" w:cs="Calibri"/>
                <w:sz w:val="16"/>
                <w:szCs w:val="16"/>
              </w:rPr>
            </w:pPr>
            <w:r w:rsidRPr="004A2220">
              <w:rPr>
                <w:rFonts w:ascii="Calibri" w:hAnsi="Calibri" w:cs="Calibri"/>
                <w:sz w:val="16"/>
                <w:szCs w:val="16"/>
              </w:rPr>
              <w:t xml:space="preserve">Insights from the paper can guide the development of more robust </w:t>
            </w:r>
            <w:proofErr w:type="spellStart"/>
            <w:r w:rsidRPr="004A2220">
              <w:rPr>
                <w:rFonts w:ascii="Calibri" w:hAnsi="Calibri" w:cs="Calibri"/>
                <w:sz w:val="16"/>
                <w:szCs w:val="16"/>
              </w:rPr>
              <w:t>PdM</w:t>
            </w:r>
            <w:proofErr w:type="spellEnd"/>
            <w:r w:rsidRPr="004A2220">
              <w:rPr>
                <w:rFonts w:ascii="Calibri" w:hAnsi="Calibri" w:cs="Calibri"/>
                <w:sz w:val="16"/>
                <w:szCs w:val="16"/>
              </w:rPr>
              <w:t xml:space="preserve"> systems by incorporating DL algorithms that are sensitive to the dynamic patterns indicative of FDIA. It also highlights the need for strategic sensor placement and redundancy to enhance detection capabilities and system resilience, offering practical approaches to safeguard </w:t>
            </w:r>
            <w:proofErr w:type="spellStart"/>
            <w:r w:rsidRPr="004A2220">
              <w:rPr>
                <w:rFonts w:ascii="Calibri" w:hAnsi="Calibri" w:cs="Calibri"/>
                <w:sz w:val="16"/>
                <w:szCs w:val="16"/>
              </w:rPr>
              <w:t>PdM</w:t>
            </w:r>
            <w:proofErr w:type="spellEnd"/>
            <w:r w:rsidRPr="004A2220">
              <w:rPr>
                <w:rFonts w:ascii="Calibri" w:hAnsi="Calibri" w:cs="Calibri"/>
                <w:sz w:val="16"/>
                <w:szCs w:val="16"/>
              </w:rPr>
              <w:t xml:space="preserve"> systems against cyber threats.</w:t>
            </w:r>
          </w:p>
        </w:tc>
      </w:tr>
      <w:tr w:rsidR="008C50DD" w:rsidRPr="00756F99" w14:paraId="24B5AB2A" w14:textId="77777777" w:rsidTr="00930FEE">
        <w:tc>
          <w:tcPr>
            <w:tcW w:w="1530" w:type="dxa"/>
            <w:hideMark/>
          </w:tcPr>
          <w:p w14:paraId="3302315D" w14:textId="77777777" w:rsidR="008C50DD" w:rsidRPr="00324BAA" w:rsidRDefault="008C50D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Further Research Directions</w:t>
            </w:r>
          </w:p>
        </w:tc>
        <w:tc>
          <w:tcPr>
            <w:tcW w:w="7821" w:type="dxa"/>
          </w:tcPr>
          <w:p w14:paraId="762C834A" w14:textId="38D77A16" w:rsidR="008C50DD" w:rsidRPr="004A2220" w:rsidRDefault="003B4576" w:rsidP="004A2220">
            <w:pPr>
              <w:rPr>
                <w:rFonts w:ascii="Calibri" w:hAnsi="Calibri" w:cs="Calibri"/>
                <w:sz w:val="16"/>
                <w:szCs w:val="16"/>
              </w:rPr>
            </w:pPr>
            <w:r w:rsidRPr="004A2220">
              <w:rPr>
                <w:rFonts w:ascii="Calibri" w:hAnsi="Calibri" w:cs="Calibri"/>
                <w:sz w:val="16"/>
                <w:szCs w:val="16"/>
              </w:rPr>
              <w:t xml:space="preserve">Suggested future research includes exploring conditions for system </w:t>
            </w:r>
            <w:proofErr w:type="spellStart"/>
            <w:r w:rsidRPr="004A2220">
              <w:rPr>
                <w:rFonts w:ascii="Calibri" w:hAnsi="Calibri" w:cs="Calibri"/>
                <w:sz w:val="16"/>
                <w:szCs w:val="16"/>
              </w:rPr>
              <w:t>attackability</w:t>
            </w:r>
            <w:proofErr w:type="spellEnd"/>
            <w:r w:rsidRPr="004A2220">
              <w:rPr>
                <w:rFonts w:ascii="Calibri" w:hAnsi="Calibri" w:cs="Calibri"/>
                <w:sz w:val="16"/>
                <w:szCs w:val="16"/>
              </w:rPr>
              <w:t xml:space="preserve"> under different scenarios, combining FDIA with Denial of Service (DoS) attacks, and further refining </w:t>
            </w:r>
            <w:proofErr w:type="spellStart"/>
            <w:r w:rsidRPr="004A2220">
              <w:rPr>
                <w:rFonts w:ascii="Calibri" w:hAnsi="Calibri" w:cs="Calibri"/>
                <w:sz w:val="16"/>
                <w:szCs w:val="16"/>
              </w:rPr>
              <w:t>defense</w:t>
            </w:r>
            <w:proofErr w:type="spellEnd"/>
            <w:r w:rsidRPr="004A2220">
              <w:rPr>
                <w:rFonts w:ascii="Calibri" w:hAnsi="Calibri" w:cs="Calibri"/>
                <w:sz w:val="16"/>
                <w:szCs w:val="16"/>
              </w:rPr>
              <w:t xml:space="preserve"> mechanisms. The paper encourages extending the analysis to more complex control system models and considering the integration of emerging technologies like edge computing and federated learning for decentralized and secure </w:t>
            </w:r>
            <w:proofErr w:type="spellStart"/>
            <w:r w:rsidRPr="004A2220">
              <w:rPr>
                <w:rFonts w:ascii="Calibri" w:hAnsi="Calibri" w:cs="Calibri"/>
                <w:sz w:val="16"/>
                <w:szCs w:val="16"/>
              </w:rPr>
              <w:t>PdM</w:t>
            </w:r>
            <w:proofErr w:type="spellEnd"/>
            <w:r w:rsidRPr="004A2220">
              <w:rPr>
                <w:rFonts w:ascii="Calibri" w:hAnsi="Calibri" w:cs="Calibri"/>
                <w:sz w:val="16"/>
                <w:szCs w:val="16"/>
              </w:rPr>
              <w:t xml:space="preserve"> solutions.</w:t>
            </w:r>
          </w:p>
        </w:tc>
      </w:tr>
    </w:tbl>
    <w:p w14:paraId="2BAC5FE5" w14:textId="77777777" w:rsidR="008C50DD" w:rsidRDefault="008C50DD" w:rsidP="00A028BD">
      <w:pPr>
        <w:rPr>
          <w:rFonts w:asciiTheme="minorHAnsi" w:hAnsiTheme="minorHAnsi" w:cstheme="minorHAnsi"/>
          <w:b/>
          <w:bCs/>
          <w:color w:val="0D0D0D"/>
          <w:sz w:val="20"/>
          <w:szCs w:val="20"/>
        </w:rPr>
      </w:pPr>
    </w:p>
    <w:p w14:paraId="378AED07" w14:textId="63D63497" w:rsidR="00324BAA" w:rsidRPr="008C50DD" w:rsidRDefault="008C50DD" w:rsidP="00A028BD">
      <w:pPr>
        <w:rPr>
          <w:rFonts w:asciiTheme="minorHAnsi" w:hAnsiTheme="minorHAnsi" w:cstheme="minorHAnsi"/>
          <w:b/>
          <w:bCs/>
          <w:color w:val="0D0D0D"/>
          <w:sz w:val="20"/>
          <w:szCs w:val="20"/>
        </w:rPr>
      </w:pPr>
      <w:r>
        <w:rPr>
          <w:rFonts w:asciiTheme="minorHAnsi" w:hAnsiTheme="minorHAnsi" w:cstheme="minorHAnsi"/>
          <w:b/>
          <w:bCs/>
          <w:color w:val="0D0D0D"/>
          <w:sz w:val="20"/>
          <w:szCs w:val="20"/>
        </w:rPr>
        <w:t>Review:</w:t>
      </w:r>
    </w:p>
    <w:p w14:paraId="5225E2F0" w14:textId="6AD7776D" w:rsidR="00344EE3" w:rsidRPr="008C50DD" w:rsidRDefault="00BB6752" w:rsidP="00344EE3">
      <w:pPr>
        <w:rPr>
          <w:rFonts w:ascii="Calibri" w:hAnsi="Calibri" w:cs="Calibri"/>
          <w:color w:val="0D0D0D"/>
          <w:sz w:val="16"/>
          <w:szCs w:val="16"/>
        </w:rPr>
      </w:pPr>
      <w:r>
        <w:rPr>
          <w:rFonts w:ascii="Calibri" w:hAnsi="Calibri" w:cs="Calibri"/>
          <w:color w:val="0D0D0D"/>
          <w:sz w:val="16"/>
          <w:szCs w:val="16"/>
        </w:rPr>
        <w:t xml:space="preserve">The paper focusses on a </w:t>
      </w:r>
      <w:r w:rsidR="0001686E">
        <w:rPr>
          <w:rFonts w:ascii="Calibri" w:hAnsi="Calibri" w:cs="Calibri"/>
          <w:color w:val="0D0D0D"/>
          <w:sz w:val="16"/>
          <w:szCs w:val="16"/>
        </w:rPr>
        <w:t>linear time-invariant [LTI] control system that is subject to FDI attacks and contains discrete dynamics.</w:t>
      </w:r>
    </w:p>
    <w:p w14:paraId="6D3C1501" w14:textId="77777777" w:rsidR="0001686E" w:rsidRDefault="0001686E" w:rsidP="00344EE3">
      <w:pPr>
        <w:rPr>
          <w:rFonts w:ascii="Calibri" w:hAnsi="Calibri" w:cs="Calibri"/>
          <w:color w:val="0D0D0D"/>
          <w:sz w:val="16"/>
          <w:szCs w:val="16"/>
        </w:rPr>
      </w:pPr>
    </w:p>
    <w:p w14:paraId="127FFD2A" w14:textId="0C2E749B"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It presents a detailed mathematical framework encompassing the physical system model, Kalman filter-based state estimation, LQG control strategy, and a failure detection mechanism. The formulation captures the essence of how FDI attacks can be designed to bypass detection mechanisms while achieving the attacker's goal of system destabilization.</w:t>
      </w:r>
    </w:p>
    <w:p w14:paraId="531FDDEB" w14:textId="77777777" w:rsidR="00344EE3" w:rsidRPr="008C50DD" w:rsidRDefault="00344EE3" w:rsidP="00344EE3">
      <w:pPr>
        <w:rPr>
          <w:rFonts w:ascii="Calibri" w:hAnsi="Calibri" w:cs="Calibri"/>
          <w:color w:val="0D0D0D"/>
          <w:sz w:val="16"/>
          <w:szCs w:val="16"/>
        </w:rPr>
      </w:pPr>
    </w:p>
    <w:p w14:paraId="089159EA" w14:textId="77777777"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Threat Model</w:t>
      </w:r>
    </w:p>
    <w:p w14:paraId="4B331BCE" w14:textId="77777777" w:rsidR="00344EE3" w:rsidRPr="008C50DD" w:rsidRDefault="00344EE3" w:rsidP="00344EE3">
      <w:pPr>
        <w:rPr>
          <w:rFonts w:ascii="Calibri" w:hAnsi="Calibri" w:cs="Calibri"/>
          <w:color w:val="0D0D0D"/>
          <w:sz w:val="16"/>
          <w:szCs w:val="16"/>
        </w:rPr>
      </w:pPr>
    </w:p>
    <w:p w14:paraId="02BE97B7" w14:textId="77777777"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A threat model is introduced, outlining the attacker's capabilities, including knowledge of the system model and the ability to manipulate sensor readings. This setup paves the way for a nuanced discussion on the design of FDI attacks that are sophisticated enough to evade detection while compromising the system's stability.</w:t>
      </w:r>
    </w:p>
    <w:p w14:paraId="64CEEDD8" w14:textId="77777777" w:rsidR="00344EE3" w:rsidRPr="008C50DD" w:rsidRDefault="00344EE3" w:rsidP="00344EE3">
      <w:pPr>
        <w:rPr>
          <w:rFonts w:ascii="Calibri" w:hAnsi="Calibri" w:cs="Calibri"/>
          <w:color w:val="0D0D0D"/>
          <w:sz w:val="16"/>
          <w:szCs w:val="16"/>
        </w:rPr>
      </w:pPr>
    </w:p>
    <w:p w14:paraId="7187514F" w14:textId="77777777"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Main Results</w:t>
      </w:r>
    </w:p>
    <w:p w14:paraId="6F472C5F" w14:textId="77777777" w:rsidR="00344EE3" w:rsidRPr="008C50DD" w:rsidRDefault="00344EE3" w:rsidP="00344EE3">
      <w:pPr>
        <w:rPr>
          <w:rFonts w:ascii="Calibri" w:hAnsi="Calibri" w:cs="Calibri"/>
          <w:color w:val="0D0D0D"/>
          <w:sz w:val="16"/>
          <w:szCs w:val="16"/>
        </w:rPr>
      </w:pPr>
    </w:p>
    <w:p w14:paraId="187E2F47" w14:textId="77777777"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The core contribution is the derivation of a necessary and sufficient condition under which an attacker can destabilize the system without being detected. This analytical result hinges on the system's dynamics and the attacker's ability to manipulate sensor outputs corresponding to unstable system modes. The paper also proposes defensive strategies to enhance the system's resilience against such attacks, focusing on sensor redundancy and strategic placement.</w:t>
      </w:r>
    </w:p>
    <w:p w14:paraId="3BE86686" w14:textId="77777777" w:rsidR="00344EE3" w:rsidRPr="008C50DD" w:rsidRDefault="00344EE3" w:rsidP="00344EE3">
      <w:pPr>
        <w:rPr>
          <w:rFonts w:ascii="Calibri" w:hAnsi="Calibri" w:cs="Calibri"/>
          <w:color w:val="0D0D0D"/>
          <w:sz w:val="16"/>
          <w:szCs w:val="16"/>
        </w:rPr>
      </w:pPr>
    </w:p>
    <w:p w14:paraId="5DB1F134" w14:textId="77777777"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Relevance to the Study</w:t>
      </w:r>
    </w:p>
    <w:p w14:paraId="0E7F3F85" w14:textId="77777777"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 xml:space="preserve">The document is highly relevant to your research, addressing the critical aspect of FDIA on control systems that are integral to </w:t>
      </w:r>
      <w:proofErr w:type="spellStart"/>
      <w:r w:rsidRPr="008C50DD">
        <w:rPr>
          <w:rFonts w:ascii="Calibri" w:hAnsi="Calibri" w:cs="Calibri"/>
          <w:color w:val="0D0D0D"/>
          <w:sz w:val="16"/>
          <w:szCs w:val="16"/>
        </w:rPr>
        <w:t>PdM</w:t>
      </w:r>
      <w:proofErr w:type="spellEnd"/>
      <w:r w:rsidRPr="008C50DD">
        <w:rPr>
          <w:rFonts w:ascii="Calibri" w:hAnsi="Calibri" w:cs="Calibri"/>
          <w:color w:val="0D0D0D"/>
          <w:sz w:val="16"/>
          <w:szCs w:val="16"/>
        </w:rPr>
        <w:t xml:space="preserve"> frameworks. The technical depth and focus on evasion of detection mechanisms offer valuable insights into designing more robust </w:t>
      </w:r>
      <w:proofErr w:type="spellStart"/>
      <w:r w:rsidRPr="008C50DD">
        <w:rPr>
          <w:rFonts w:ascii="Calibri" w:hAnsi="Calibri" w:cs="Calibri"/>
          <w:color w:val="0D0D0D"/>
          <w:sz w:val="16"/>
          <w:szCs w:val="16"/>
        </w:rPr>
        <w:t>PdM</w:t>
      </w:r>
      <w:proofErr w:type="spellEnd"/>
      <w:r w:rsidRPr="008C50DD">
        <w:rPr>
          <w:rFonts w:ascii="Calibri" w:hAnsi="Calibri" w:cs="Calibri"/>
          <w:color w:val="0D0D0D"/>
          <w:sz w:val="16"/>
          <w:szCs w:val="16"/>
        </w:rPr>
        <w:t xml:space="preserve"> systems capable of withstanding FDIA. Specifically, the analysis of how system dynamics can be exploited by attackers underscores the importance of incorporating dynamic considerations into the development of DL-based anomaly detection algorithms for </w:t>
      </w:r>
      <w:proofErr w:type="spellStart"/>
      <w:r w:rsidRPr="008C50DD">
        <w:rPr>
          <w:rFonts w:ascii="Calibri" w:hAnsi="Calibri" w:cs="Calibri"/>
          <w:color w:val="0D0D0D"/>
          <w:sz w:val="16"/>
          <w:szCs w:val="16"/>
        </w:rPr>
        <w:t>PdM</w:t>
      </w:r>
      <w:proofErr w:type="spellEnd"/>
      <w:r w:rsidRPr="008C50DD">
        <w:rPr>
          <w:rFonts w:ascii="Calibri" w:hAnsi="Calibri" w:cs="Calibri"/>
          <w:color w:val="0D0D0D"/>
          <w:sz w:val="16"/>
          <w:szCs w:val="16"/>
        </w:rPr>
        <w:t>.</w:t>
      </w:r>
    </w:p>
    <w:p w14:paraId="42B48CCF" w14:textId="77777777" w:rsidR="00344EE3" w:rsidRPr="008C50DD" w:rsidRDefault="00344EE3" w:rsidP="00344EE3">
      <w:pPr>
        <w:rPr>
          <w:rFonts w:ascii="Calibri" w:hAnsi="Calibri" w:cs="Calibri"/>
          <w:color w:val="0D0D0D"/>
          <w:sz w:val="16"/>
          <w:szCs w:val="16"/>
        </w:rPr>
      </w:pPr>
    </w:p>
    <w:p w14:paraId="238AC395" w14:textId="77777777"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 xml:space="preserve">Moreover, the proposed defensive strategies, including sensor redundancy, have direct implications for designing </w:t>
      </w:r>
      <w:proofErr w:type="spellStart"/>
      <w:r w:rsidRPr="008C50DD">
        <w:rPr>
          <w:rFonts w:ascii="Calibri" w:hAnsi="Calibri" w:cs="Calibri"/>
          <w:color w:val="0D0D0D"/>
          <w:sz w:val="16"/>
          <w:szCs w:val="16"/>
        </w:rPr>
        <w:t>PdM</w:t>
      </w:r>
      <w:proofErr w:type="spellEnd"/>
      <w:r w:rsidRPr="008C50DD">
        <w:rPr>
          <w:rFonts w:ascii="Calibri" w:hAnsi="Calibri" w:cs="Calibri"/>
          <w:color w:val="0D0D0D"/>
          <w:sz w:val="16"/>
          <w:szCs w:val="16"/>
        </w:rPr>
        <w:t xml:space="preserve"> systems with enhanced cybersecurity measures. By understanding the types of attacks and their potential impact, DL algorithms can be tailored to recognize subtle, attack-induced anomalies in sensor data, thus bolstering the system's </w:t>
      </w:r>
      <w:proofErr w:type="spellStart"/>
      <w:r w:rsidRPr="008C50DD">
        <w:rPr>
          <w:rFonts w:ascii="Calibri" w:hAnsi="Calibri" w:cs="Calibri"/>
          <w:color w:val="0D0D0D"/>
          <w:sz w:val="16"/>
          <w:szCs w:val="16"/>
        </w:rPr>
        <w:t>defense</w:t>
      </w:r>
      <w:proofErr w:type="spellEnd"/>
      <w:r w:rsidRPr="008C50DD">
        <w:rPr>
          <w:rFonts w:ascii="Calibri" w:hAnsi="Calibri" w:cs="Calibri"/>
          <w:color w:val="0D0D0D"/>
          <w:sz w:val="16"/>
          <w:szCs w:val="16"/>
        </w:rPr>
        <w:t xml:space="preserve"> against FDIA.</w:t>
      </w:r>
    </w:p>
    <w:p w14:paraId="1D7DF190" w14:textId="77777777" w:rsidR="00344EE3" w:rsidRPr="008C50DD" w:rsidRDefault="00344EE3" w:rsidP="00344EE3">
      <w:pPr>
        <w:rPr>
          <w:rFonts w:ascii="Calibri" w:hAnsi="Calibri" w:cs="Calibri"/>
          <w:color w:val="0D0D0D"/>
          <w:sz w:val="16"/>
          <w:szCs w:val="16"/>
        </w:rPr>
      </w:pPr>
    </w:p>
    <w:p w14:paraId="03A8F144" w14:textId="77777777"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lastRenderedPageBreak/>
        <w:t>Conclusion</w:t>
      </w:r>
    </w:p>
    <w:p w14:paraId="716D5771" w14:textId="033C69EA" w:rsidR="00344EE3" w:rsidRPr="008C50DD" w:rsidRDefault="00344EE3" w:rsidP="00344EE3">
      <w:pPr>
        <w:rPr>
          <w:rFonts w:ascii="Calibri" w:hAnsi="Calibri" w:cs="Calibri"/>
          <w:color w:val="0D0D0D"/>
          <w:sz w:val="16"/>
          <w:szCs w:val="16"/>
        </w:rPr>
      </w:pPr>
      <w:r w:rsidRPr="008C50DD">
        <w:rPr>
          <w:rFonts w:ascii="Calibri" w:hAnsi="Calibri" w:cs="Calibri"/>
          <w:color w:val="0D0D0D"/>
          <w:sz w:val="16"/>
          <w:szCs w:val="16"/>
        </w:rPr>
        <w:t xml:space="preserve">This paper is crucial for your study, providing a solid theoretical foundation and practical insights into FDI attacks on control systems. Its focus on evasion techniques and countermeasures directly contributes to the broader goal of enhancing cybersecurity in </w:t>
      </w:r>
      <w:proofErr w:type="spellStart"/>
      <w:r w:rsidRPr="008C50DD">
        <w:rPr>
          <w:rFonts w:ascii="Calibri" w:hAnsi="Calibri" w:cs="Calibri"/>
          <w:color w:val="0D0D0D"/>
          <w:sz w:val="16"/>
          <w:szCs w:val="16"/>
        </w:rPr>
        <w:t>PdM</w:t>
      </w:r>
      <w:proofErr w:type="spellEnd"/>
      <w:r w:rsidRPr="008C50DD">
        <w:rPr>
          <w:rFonts w:ascii="Calibri" w:hAnsi="Calibri" w:cs="Calibri"/>
          <w:color w:val="0D0D0D"/>
          <w:sz w:val="16"/>
          <w:szCs w:val="16"/>
        </w:rPr>
        <w:t xml:space="preserve"> systems through DL. The methodologies and findings presented not only enrich the understanding of FDIA but also guide the development of DL algorithms that can effectively mitigate these risks, ensuring the reliability and integrity of </w:t>
      </w:r>
      <w:proofErr w:type="spellStart"/>
      <w:r w:rsidRPr="008C50DD">
        <w:rPr>
          <w:rFonts w:ascii="Calibri" w:hAnsi="Calibri" w:cs="Calibri"/>
          <w:color w:val="0D0D0D"/>
          <w:sz w:val="16"/>
          <w:szCs w:val="16"/>
        </w:rPr>
        <w:t>PdM</w:t>
      </w:r>
      <w:proofErr w:type="spellEnd"/>
      <w:r w:rsidRPr="008C50DD">
        <w:rPr>
          <w:rFonts w:ascii="Calibri" w:hAnsi="Calibri" w:cs="Calibri"/>
          <w:color w:val="0D0D0D"/>
          <w:sz w:val="16"/>
          <w:szCs w:val="16"/>
        </w:rPr>
        <w:t xml:space="preserve"> systems in the face of sophisticated cyber threats.</w:t>
      </w:r>
    </w:p>
    <w:p w14:paraId="0CA4356B" w14:textId="11B54038" w:rsidR="00A028BD" w:rsidRDefault="00A028BD" w:rsidP="00A028BD">
      <w:pPr>
        <w:rPr>
          <w:rFonts w:asciiTheme="minorHAnsi" w:hAnsiTheme="minorHAnsi" w:cstheme="minorHAnsi"/>
          <w:b/>
          <w:bCs/>
          <w:color w:val="0D0D0D"/>
          <w:sz w:val="20"/>
          <w:szCs w:val="20"/>
        </w:rPr>
      </w:pPr>
      <w:r>
        <w:rPr>
          <w:rFonts w:asciiTheme="minorHAnsi" w:hAnsiTheme="minorHAnsi" w:cstheme="minorHAnsi"/>
          <w:b/>
          <w:bCs/>
          <w:color w:val="0D0D0D"/>
          <w:sz w:val="22"/>
          <w:szCs w:val="22"/>
        </w:rPr>
        <w:t>Article 2:</w:t>
      </w:r>
    </w:p>
    <w:p w14:paraId="12A1FF13" w14:textId="77777777" w:rsidR="00A028BD" w:rsidRPr="005035EE" w:rsidRDefault="00A028BD" w:rsidP="00A028BD">
      <w:pPr>
        <w:rPr>
          <w:rFonts w:asciiTheme="minorHAnsi" w:hAnsiTheme="minorHAnsi" w:cstheme="minorHAnsi"/>
          <w:b/>
          <w:bCs/>
          <w:color w:val="0D0D0D"/>
          <w:sz w:val="20"/>
          <w:szCs w:val="20"/>
        </w:rPr>
      </w:pPr>
      <w:r>
        <w:rPr>
          <w:rFonts w:asciiTheme="minorHAnsi" w:hAnsiTheme="minorHAnsi" w:cstheme="minorHAnsi"/>
          <w:b/>
          <w:bCs/>
          <w:color w:val="0D0D0D"/>
          <w:sz w:val="20"/>
          <w:szCs w:val="20"/>
        </w:rPr>
        <w:t>Summary:</w:t>
      </w:r>
    </w:p>
    <w:tbl>
      <w:tblPr>
        <w:tblStyle w:val="TableGrid"/>
        <w:tblW w:w="9351" w:type="dxa"/>
        <w:tblLook w:val="04A0" w:firstRow="1" w:lastRow="0" w:firstColumn="1" w:lastColumn="0" w:noHBand="0" w:noVBand="1"/>
      </w:tblPr>
      <w:tblGrid>
        <w:gridCol w:w="1530"/>
        <w:gridCol w:w="7821"/>
      </w:tblGrid>
      <w:tr w:rsidR="00A028BD" w:rsidRPr="00756F99" w14:paraId="097AEB01" w14:textId="77777777" w:rsidTr="00930FEE">
        <w:tc>
          <w:tcPr>
            <w:tcW w:w="1530" w:type="dxa"/>
            <w:hideMark/>
          </w:tcPr>
          <w:p w14:paraId="6BC32E07" w14:textId="77777777" w:rsidR="00A028BD" w:rsidRPr="00324BAA" w:rsidRDefault="00A028BD" w:rsidP="00930FEE">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Category</w:t>
            </w:r>
          </w:p>
        </w:tc>
        <w:tc>
          <w:tcPr>
            <w:tcW w:w="7821" w:type="dxa"/>
            <w:hideMark/>
          </w:tcPr>
          <w:p w14:paraId="39C9B03D" w14:textId="77777777" w:rsidR="00A028BD" w:rsidRPr="00324BAA" w:rsidRDefault="00A028BD" w:rsidP="00930FEE">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Details</w:t>
            </w:r>
          </w:p>
        </w:tc>
      </w:tr>
      <w:tr w:rsidR="00A028BD" w:rsidRPr="00756F99" w14:paraId="3597597E" w14:textId="77777777" w:rsidTr="00930FEE">
        <w:tc>
          <w:tcPr>
            <w:tcW w:w="1530" w:type="dxa"/>
            <w:hideMark/>
          </w:tcPr>
          <w:p w14:paraId="4B964CD8"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Title</w:t>
            </w:r>
          </w:p>
        </w:tc>
        <w:tc>
          <w:tcPr>
            <w:tcW w:w="7821" w:type="dxa"/>
          </w:tcPr>
          <w:p w14:paraId="600EDF3F" w14:textId="29CAE6A9" w:rsidR="00A028BD" w:rsidRPr="00CC2880" w:rsidRDefault="00A6215D" w:rsidP="00CC2880">
            <w:pPr>
              <w:rPr>
                <w:rFonts w:ascii="Calibri" w:hAnsi="Calibri" w:cs="Calibri"/>
                <w:sz w:val="16"/>
                <w:szCs w:val="16"/>
              </w:rPr>
            </w:pPr>
            <w:r w:rsidRPr="00CC2880">
              <w:rPr>
                <w:rFonts w:ascii="Calibri" w:hAnsi="Calibri" w:cs="Calibri"/>
                <w:sz w:val="16"/>
                <w:szCs w:val="16"/>
              </w:rPr>
              <w:t>Predictive Maintenance in IoT Devices using Time Series Analysis and Deep Learning</w:t>
            </w:r>
          </w:p>
        </w:tc>
      </w:tr>
      <w:tr w:rsidR="00A028BD" w:rsidRPr="00756F99" w14:paraId="64F64011" w14:textId="77777777" w:rsidTr="00930FEE">
        <w:tc>
          <w:tcPr>
            <w:tcW w:w="1530" w:type="dxa"/>
            <w:hideMark/>
          </w:tcPr>
          <w:p w14:paraId="0A50F5F1"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Authors</w:t>
            </w:r>
          </w:p>
        </w:tc>
        <w:tc>
          <w:tcPr>
            <w:tcW w:w="7821" w:type="dxa"/>
          </w:tcPr>
          <w:p w14:paraId="5EF7D6BF" w14:textId="302EE652" w:rsidR="00A028BD" w:rsidRPr="00CC2880" w:rsidRDefault="00A6215D" w:rsidP="00CC2880">
            <w:pPr>
              <w:rPr>
                <w:rFonts w:ascii="Calibri" w:hAnsi="Calibri" w:cs="Calibri"/>
                <w:sz w:val="16"/>
                <w:szCs w:val="16"/>
              </w:rPr>
            </w:pPr>
            <w:r w:rsidRPr="00CC2880">
              <w:rPr>
                <w:rFonts w:ascii="Calibri" w:hAnsi="Calibri" w:cs="Calibri"/>
                <w:sz w:val="16"/>
                <w:szCs w:val="16"/>
              </w:rPr>
              <w:t xml:space="preserve">Mohan </w:t>
            </w:r>
            <w:proofErr w:type="spellStart"/>
            <w:r w:rsidRPr="00CC2880">
              <w:rPr>
                <w:rFonts w:ascii="Calibri" w:hAnsi="Calibri" w:cs="Calibri"/>
                <w:sz w:val="16"/>
                <w:szCs w:val="16"/>
              </w:rPr>
              <w:t>Raparthi</w:t>
            </w:r>
            <w:proofErr w:type="spellEnd"/>
            <w:r w:rsidRPr="00CC2880">
              <w:rPr>
                <w:rFonts w:ascii="Calibri" w:hAnsi="Calibri" w:cs="Calibri"/>
                <w:sz w:val="16"/>
                <w:szCs w:val="16"/>
              </w:rPr>
              <w:t xml:space="preserve">, </w:t>
            </w:r>
            <w:proofErr w:type="spellStart"/>
            <w:r w:rsidRPr="00CC2880">
              <w:rPr>
                <w:rFonts w:ascii="Calibri" w:hAnsi="Calibri" w:cs="Calibri"/>
                <w:sz w:val="16"/>
                <w:szCs w:val="16"/>
              </w:rPr>
              <w:t>Sarath</w:t>
            </w:r>
            <w:proofErr w:type="spellEnd"/>
            <w:r w:rsidRPr="00CC2880">
              <w:rPr>
                <w:rFonts w:ascii="Calibri" w:hAnsi="Calibri" w:cs="Calibri"/>
                <w:sz w:val="16"/>
                <w:szCs w:val="16"/>
              </w:rPr>
              <w:t xml:space="preserve"> Babu </w:t>
            </w:r>
            <w:proofErr w:type="spellStart"/>
            <w:r w:rsidRPr="00CC2880">
              <w:rPr>
                <w:rFonts w:ascii="Calibri" w:hAnsi="Calibri" w:cs="Calibri"/>
                <w:sz w:val="16"/>
                <w:szCs w:val="16"/>
              </w:rPr>
              <w:t>Dodda</w:t>
            </w:r>
            <w:proofErr w:type="spellEnd"/>
            <w:r w:rsidRPr="00CC2880">
              <w:rPr>
                <w:rFonts w:ascii="Calibri" w:hAnsi="Calibri" w:cs="Calibri"/>
                <w:sz w:val="16"/>
                <w:szCs w:val="16"/>
              </w:rPr>
              <w:t>, Srihari Maruthi</w:t>
            </w:r>
          </w:p>
        </w:tc>
      </w:tr>
      <w:tr w:rsidR="00A028BD" w:rsidRPr="00756F99" w14:paraId="6C1C97A8" w14:textId="77777777" w:rsidTr="00930FEE">
        <w:tc>
          <w:tcPr>
            <w:tcW w:w="1530" w:type="dxa"/>
            <w:hideMark/>
          </w:tcPr>
          <w:p w14:paraId="5604AE7B"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Year</w:t>
            </w:r>
          </w:p>
        </w:tc>
        <w:tc>
          <w:tcPr>
            <w:tcW w:w="7821" w:type="dxa"/>
          </w:tcPr>
          <w:p w14:paraId="0CA68A84" w14:textId="37E2349E" w:rsidR="00A028BD" w:rsidRPr="00CC2880" w:rsidRDefault="00A6215D" w:rsidP="00CC2880">
            <w:pPr>
              <w:rPr>
                <w:rFonts w:ascii="Calibri" w:hAnsi="Calibri" w:cs="Calibri"/>
                <w:sz w:val="16"/>
                <w:szCs w:val="16"/>
              </w:rPr>
            </w:pPr>
            <w:r w:rsidRPr="00CC2880">
              <w:rPr>
                <w:rFonts w:ascii="Calibri" w:hAnsi="Calibri" w:cs="Calibri"/>
                <w:sz w:val="16"/>
                <w:szCs w:val="16"/>
              </w:rPr>
              <w:t>2023</w:t>
            </w:r>
          </w:p>
        </w:tc>
      </w:tr>
      <w:tr w:rsidR="00A028BD" w:rsidRPr="00756F99" w14:paraId="3972FF02" w14:textId="77777777" w:rsidTr="00930FEE">
        <w:tc>
          <w:tcPr>
            <w:tcW w:w="1530" w:type="dxa"/>
            <w:hideMark/>
          </w:tcPr>
          <w:p w14:paraId="1FF30098"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Journal/Conference</w:t>
            </w:r>
          </w:p>
        </w:tc>
        <w:tc>
          <w:tcPr>
            <w:tcW w:w="7821" w:type="dxa"/>
          </w:tcPr>
          <w:p w14:paraId="486A84BC" w14:textId="21341C1B" w:rsidR="00A028BD" w:rsidRPr="00CC2880" w:rsidRDefault="00A6215D" w:rsidP="00CC2880">
            <w:pPr>
              <w:rPr>
                <w:rFonts w:ascii="Calibri" w:hAnsi="Calibri" w:cs="Calibri"/>
                <w:sz w:val="16"/>
                <w:szCs w:val="16"/>
              </w:rPr>
            </w:pPr>
            <w:proofErr w:type="spellStart"/>
            <w:r w:rsidRPr="00CC2880">
              <w:rPr>
                <w:rFonts w:ascii="Calibri" w:hAnsi="Calibri" w:cs="Calibri"/>
                <w:sz w:val="16"/>
                <w:szCs w:val="16"/>
              </w:rPr>
              <w:t>Dandao</w:t>
            </w:r>
            <w:proofErr w:type="spellEnd"/>
            <w:r w:rsidRPr="00CC2880">
              <w:rPr>
                <w:rFonts w:ascii="Calibri" w:hAnsi="Calibri" w:cs="Calibri"/>
                <w:sz w:val="16"/>
                <w:szCs w:val="16"/>
              </w:rPr>
              <w:t xml:space="preserve"> </w:t>
            </w:r>
            <w:proofErr w:type="spellStart"/>
            <w:r w:rsidRPr="00CC2880">
              <w:rPr>
                <w:rFonts w:ascii="Calibri" w:hAnsi="Calibri" w:cs="Calibri"/>
                <w:sz w:val="16"/>
                <w:szCs w:val="16"/>
              </w:rPr>
              <w:t>Xuebao</w:t>
            </w:r>
            <w:proofErr w:type="spellEnd"/>
            <w:r w:rsidRPr="00CC2880">
              <w:rPr>
                <w:rFonts w:ascii="Calibri" w:hAnsi="Calibri" w:cs="Calibri"/>
                <w:sz w:val="16"/>
                <w:szCs w:val="16"/>
              </w:rPr>
              <w:t>/Journal of Ballistics, Vol. 35 No. 3</w:t>
            </w:r>
          </w:p>
        </w:tc>
      </w:tr>
      <w:tr w:rsidR="00A028BD" w:rsidRPr="00756F99" w14:paraId="6E10D376" w14:textId="77777777" w:rsidTr="00930FEE">
        <w:tc>
          <w:tcPr>
            <w:tcW w:w="1530" w:type="dxa"/>
            <w:hideMark/>
          </w:tcPr>
          <w:p w14:paraId="0BADB9FC"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Research</w:t>
            </w:r>
          </w:p>
        </w:tc>
        <w:tc>
          <w:tcPr>
            <w:tcW w:w="7821" w:type="dxa"/>
          </w:tcPr>
          <w:p w14:paraId="22C4AC40" w14:textId="08554EE6" w:rsidR="00A028BD" w:rsidRPr="00CC2880" w:rsidRDefault="00A6215D" w:rsidP="00CC2880">
            <w:pPr>
              <w:rPr>
                <w:rFonts w:ascii="Calibri" w:hAnsi="Calibri" w:cs="Calibri"/>
                <w:sz w:val="16"/>
                <w:szCs w:val="16"/>
              </w:rPr>
            </w:pPr>
            <w:r w:rsidRPr="00CC2880">
              <w:rPr>
                <w:rFonts w:ascii="Calibri" w:hAnsi="Calibri" w:cs="Calibri"/>
                <w:sz w:val="16"/>
                <w:szCs w:val="16"/>
              </w:rPr>
              <w:t>Predictive Maintenance, Internet of Things, Time Series Analysis, Deep Learning</w:t>
            </w:r>
          </w:p>
        </w:tc>
      </w:tr>
      <w:tr w:rsidR="00A028BD" w:rsidRPr="00756F99" w14:paraId="4BBDAFB4" w14:textId="77777777" w:rsidTr="00930FEE">
        <w:tc>
          <w:tcPr>
            <w:tcW w:w="1530" w:type="dxa"/>
            <w:hideMark/>
          </w:tcPr>
          <w:p w14:paraId="168D4942"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Methods Used</w:t>
            </w:r>
          </w:p>
        </w:tc>
        <w:tc>
          <w:tcPr>
            <w:tcW w:w="7821" w:type="dxa"/>
          </w:tcPr>
          <w:p w14:paraId="45403853" w14:textId="6D60D618" w:rsidR="00A028BD" w:rsidRPr="00CC2880" w:rsidRDefault="004E05F0" w:rsidP="00CC2880">
            <w:pPr>
              <w:rPr>
                <w:rFonts w:ascii="Calibri" w:hAnsi="Calibri" w:cs="Calibri"/>
                <w:sz w:val="16"/>
                <w:szCs w:val="16"/>
              </w:rPr>
            </w:pPr>
            <w:r w:rsidRPr="00CC2880">
              <w:rPr>
                <w:rFonts w:ascii="Calibri" w:hAnsi="Calibri" w:cs="Calibri"/>
                <w:sz w:val="16"/>
                <w:szCs w:val="16"/>
              </w:rPr>
              <w:t>Data collection and preprocessing from IoT devices, Time Series Analysis for uncovering temporal patterns, Deep Learning models (RNNs, LSTMs) for predicting maintenance needs, exploratory data analysis (EDA), anomaly detection, pattern recognition and forecasting, predictive maintenance alerts.</w:t>
            </w:r>
          </w:p>
        </w:tc>
      </w:tr>
      <w:tr w:rsidR="00A028BD" w:rsidRPr="00756F99" w14:paraId="3F572AAB" w14:textId="77777777" w:rsidTr="00930FEE">
        <w:tc>
          <w:tcPr>
            <w:tcW w:w="1530" w:type="dxa"/>
            <w:hideMark/>
          </w:tcPr>
          <w:p w14:paraId="470A6747"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Datasets</w:t>
            </w:r>
          </w:p>
        </w:tc>
        <w:tc>
          <w:tcPr>
            <w:tcW w:w="7821" w:type="dxa"/>
          </w:tcPr>
          <w:p w14:paraId="7528F54B" w14:textId="10E2A083" w:rsidR="00A028BD" w:rsidRPr="00CC2880" w:rsidRDefault="004E05F0" w:rsidP="00CC2880">
            <w:pPr>
              <w:rPr>
                <w:rFonts w:ascii="Calibri" w:hAnsi="Calibri" w:cs="Calibri"/>
                <w:sz w:val="16"/>
                <w:szCs w:val="16"/>
              </w:rPr>
            </w:pPr>
            <w:r w:rsidRPr="00CC2880">
              <w:rPr>
                <w:rFonts w:ascii="Calibri" w:hAnsi="Calibri" w:cs="Calibri"/>
                <w:sz w:val="16"/>
                <w:szCs w:val="16"/>
              </w:rPr>
              <w:t>Real-world IoT datasets involving sensor readings, error logs, and historical maintenance records (specific datasets not mentioned).</w:t>
            </w:r>
          </w:p>
        </w:tc>
      </w:tr>
      <w:tr w:rsidR="00A028BD" w:rsidRPr="00756F99" w14:paraId="20080035" w14:textId="77777777" w:rsidTr="00930FEE">
        <w:tc>
          <w:tcPr>
            <w:tcW w:w="1530" w:type="dxa"/>
            <w:hideMark/>
          </w:tcPr>
          <w:p w14:paraId="0E0CB5AB"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Main Findings</w:t>
            </w:r>
          </w:p>
        </w:tc>
        <w:tc>
          <w:tcPr>
            <w:tcW w:w="7821" w:type="dxa"/>
          </w:tcPr>
          <w:p w14:paraId="18A228E8" w14:textId="2D31EFC7" w:rsidR="00A028BD" w:rsidRPr="00CC2880" w:rsidRDefault="004E05F0" w:rsidP="00CC2880">
            <w:pPr>
              <w:rPr>
                <w:rFonts w:ascii="Calibri" w:hAnsi="Calibri" w:cs="Calibri"/>
                <w:sz w:val="16"/>
                <w:szCs w:val="16"/>
              </w:rPr>
            </w:pPr>
            <w:r w:rsidRPr="00CC2880">
              <w:rPr>
                <w:rFonts w:ascii="Calibri" w:hAnsi="Calibri" w:cs="Calibri"/>
                <w:sz w:val="16"/>
                <w:szCs w:val="16"/>
              </w:rPr>
              <w:t>The synergistic application of TSA and DL demonstrates promising accuracy and efficiency in predicting maintenance needs for IoT devices. The study underscores the potential of combining TSA and DL to enhance predictive maintenance processes, highlighting the importance of data preprocessing and model interpretability.</w:t>
            </w:r>
          </w:p>
        </w:tc>
      </w:tr>
      <w:tr w:rsidR="00A028BD" w:rsidRPr="00756F99" w14:paraId="2ED4ABAF" w14:textId="77777777" w:rsidTr="00930FEE">
        <w:tc>
          <w:tcPr>
            <w:tcW w:w="1530" w:type="dxa"/>
            <w:hideMark/>
          </w:tcPr>
          <w:p w14:paraId="6DFCC65F"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Relevance To Current Study</w:t>
            </w:r>
          </w:p>
        </w:tc>
        <w:tc>
          <w:tcPr>
            <w:tcW w:w="7821" w:type="dxa"/>
          </w:tcPr>
          <w:p w14:paraId="1553118B" w14:textId="3ACEE290" w:rsidR="00A028BD" w:rsidRPr="00CC2880" w:rsidRDefault="004E05F0" w:rsidP="00CC2880">
            <w:pPr>
              <w:rPr>
                <w:rFonts w:ascii="Calibri" w:hAnsi="Calibri" w:cs="Calibri"/>
                <w:sz w:val="16"/>
                <w:szCs w:val="16"/>
              </w:rPr>
            </w:pPr>
            <w:r w:rsidRPr="00CC2880">
              <w:rPr>
                <w:rFonts w:ascii="Calibri" w:hAnsi="Calibri" w:cs="Calibri"/>
                <w:sz w:val="16"/>
                <w:szCs w:val="16"/>
              </w:rPr>
              <w:t xml:space="preserve">Highly relevant due to its focus on leveraging TSA and DL for predictive maintenance, directly addressing the challenges in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including vulnerabilities to FDIA. The emphasis on advanced data analysis and predictive </w:t>
            </w:r>
            <w:proofErr w:type="spellStart"/>
            <w:r w:rsidRPr="00CC2880">
              <w:rPr>
                <w:rFonts w:ascii="Calibri" w:hAnsi="Calibri" w:cs="Calibri"/>
                <w:sz w:val="16"/>
                <w:szCs w:val="16"/>
              </w:rPr>
              <w:t>modeling</w:t>
            </w:r>
            <w:proofErr w:type="spellEnd"/>
            <w:r w:rsidRPr="00CC2880">
              <w:rPr>
                <w:rFonts w:ascii="Calibri" w:hAnsi="Calibri" w:cs="Calibri"/>
                <w:sz w:val="16"/>
                <w:szCs w:val="16"/>
              </w:rPr>
              <w:t xml:space="preserve"> offers valuable insights for enhancing cybersecurity measures in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w:t>
            </w:r>
          </w:p>
        </w:tc>
      </w:tr>
      <w:tr w:rsidR="00A028BD" w:rsidRPr="00756F99" w14:paraId="29FB7352" w14:textId="77777777" w:rsidTr="00930FEE">
        <w:tc>
          <w:tcPr>
            <w:tcW w:w="1530" w:type="dxa"/>
            <w:hideMark/>
          </w:tcPr>
          <w:p w14:paraId="2FCB162B"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 xml:space="preserve">Implications for </w:t>
            </w:r>
            <w:proofErr w:type="spellStart"/>
            <w:r w:rsidRPr="00324BAA">
              <w:rPr>
                <w:rFonts w:ascii="Calibri" w:hAnsi="Calibri" w:cs="Calibri"/>
                <w:b/>
                <w:bCs/>
                <w:color w:val="000000" w:themeColor="text1"/>
                <w:sz w:val="16"/>
                <w:szCs w:val="16"/>
              </w:rPr>
              <w:t>PdM</w:t>
            </w:r>
            <w:proofErr w:type="spellEnd"/>
          </w:p>
        </w:tc>
        <w:tc>
          <w:tcPr>
            <w:tcW w:w="7821" w:type="dxa"/>
          </w:tcPr>
          <w:p w14:paraId="1D1E2EF0" w14:textId="7E8A75DC" w:rsidR="00A028BD" w:rsidRPr="00CC2880" w:rsidRDefault="004E05F0" w:rsidP="00CC2880">
            <w:pPr>
              <w:rPr>
                <w:rFonts w:asciiTheme="minorHAnsi" w:hAnsiTheme="minorHAnsi" w:cstheme="minorHAnsi"/>
                <w:sz w:val="16"/>
                <w:szCs w:val="16"/>
              </w:rPr>
            </w:pPr>
            <w:r w:rsidRPr="00CC2880">
              <w:rPr>
                <w:rFonts w:asciiTheme="minorHAnsi" w:hAnsiTheme="minorHAnsi" w:cstheme="minorHAnsi"/>
                <w:sz w:val="16"/>
                <w:szCs w:val="16"/>
              </w:rPr>
              <w:t xml:space="preserve">The findings suggest significant implications for improving </w:t>
            </w:r>
            <w:proofErr w:type="spellStart"/>
            <w:r w:rsidRPr="00CC2880">
              <w:rPr>
                <w:rFonts w:asciiTheme="minorHAnsi" w:hAnsiTheme="minorHAnsi" w:cstheme="minorHAnsi"/>
                <w:sz w:val="16"/>
                <w:szCs w:val="16"/>
              </w:rPr>
              <w:t>PdM</w:t>
            </w:r>
            <w:proofErr w:type="spellEnd"/>
            <w:r w:rsidRPr="00CC2880">
              <w:rPr>
                <w:rFonts w:asciiTheme="minorHAnsi" w:hAnsiTheme="minorHAnsi" w:cstheme="minorHAnsi"/>
                <w:sz w:val="16"/>
                <w:szCs w:val="16"/>
              </w:rPr>
              <w:t xml:space="preserve"> strategies in IoT environments by utilizing advanced TSA and DL techniques. By proactively identifying maintenance needs and minimizing downtime, these approaches can enhance the reliability and security of IoT devices against potential cyber threats.</w:t>
            </w:r>
          </w:p>
        </w:tc>
      </w:tr>
      <w:tr w:rsidR="00A028BD" w:rsidRPr="00756F99" w14:paraId="64F2F168" w14:textId="77777777" w:rsidTr="00930FEE">
        <w:tc>
          <w:tcPr>
            <w:tcW w:w="1530" w:type="dxa"/>
            <w:hideMark/>
          </w:tcPr>
          <w:p w14:paraId="2E83EB3B" w14:textId="77777777" w:rsidR="00A028BD" w:rsidRPr="00324BAA" w:rsidRDefault="00A028BD" w:rsidP="00930FEE">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Further Research Directions</w:t>
            </w:r>
          </w:p>
        </w:tc>
        <w:tc>
          <w:tcPr>
            <w:tcW w:w="7821" w:type="dxa"/>
          </w:tcPr>
          <w:p w14:paraId="15E3F321" w14:textId="371BF17C" w:rsidR="00A028BD" w:rsidRPr="00CC2880" w:rsidRDefault="00324BAA" w:rsidP="00CC2880">
            <w:pPr>
              <w:rPr>
                <w:rFonts w:asciiTheme="minorHAnsi" w:hAnsiTheme="minorHAnsi" w:cstheme="minorHAnsi"/>
                <w:sz w:val="16"/>
                <w:szCs w:val="16"/>
              </w:rPr>
            </w:pPr>
            <w:r w:rsidRPr="00CC2880">
              <w:rPr>
                <w:rFonts w:asciiTheme="minorHAnsi" w:hAnsiTheme="minorHAnsi" w:cstheme="minorHAnsi"/>
                <w:sz w:val="16"/>
                <w:szCs w:val="16"/>
              </w:rPr>
              <w:t xml:space="preserve">Future research should explore edge computing, federated learning, and the integration of explainable AI to improve model interpretability and adaptability in dynamic IoT environments. These areas are crucial for developing sophisticated </w:t>
            </w:r>
            <w:proofErr w:type="spellStart"/>
            <w:r w:rsidRPr="00CC2880">
              <w:rPr>
                <w:rFonts w:asciiTheme="minorHAnsi" w:hAnsiTheme="minorHAnsi" w:cstheme="minorHAnsi"/>
                <w:sz w:val="16"/>
                <w:szCs w:val="16"/>
              </w:rPr>
              <w:t>PdM</w:t>
            </w:r>
            <w:proofErr w:type="spellEnd"/>
            <w:r w:rsidRPr="00CC2880">
              <w:rPr>
                <w:rFonts w:asciiTheme="minorHAnsi" w:hAnsiTheme="minorHAnsi" w:cstheme="minorHAnsi"/>
                <w:sz w:val="16"/>
                <w:szCs w:val="16"/>
              </w:rPr>
              <w:t xml:space="preserve"> frameworks capable of combating FDIA and ensuring IoT device security.</w:t>
            </w:r>
          </w:p>
        </w:tc>
      </w:tr>
    </w:tbl>
    <w:p w14:paraId="395BFD4A" w14:textId="78B4DF9F" w:rsidR="009165FB" w:rsidRPr="00A028BD" w:rsidRDefault="00A028BD" w:rsidP="009165FB">
      <w:pPr>
        <w:rPr>
          <w:rFonts w:asciiTheme="minorHAnsi" w:hAnsiTheme="minorHAnsi" w:cstheme="minorHAnsi"/>
          <w:b/>
          <w:bCs/>
          <w:color w:val="0D0D0D"/>
          <w:sz w:val="20"/>
          <w:szCs w:val="20"/>
        </w:rPr>
      </w:pPr>
      <w:r>
        <w:rPr>
          <w:rFonts w:asciiTheme="minorHAnsi" w:hAnsiTheme="minorHAnsi" w:cstheme="minorHAnsi"/>
          <w:b/>
          <w:bCs/>
          <w:color w:val="0D0D0D"/>
          <w:sz w:val="20"/>
          <w:szCs w:val="20"/>
        </w:rPr>
        <w:t>Review:</w:t>
      </w:r>
    </w:p>
    <w:p w14:paraId="1910DA2D"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Predictive Maintenance Framework Development</w:t>
      </w:r>
    </w:p>
    <w:p w14:paraId="368E9F1B" w14:textId="77777777" w:rsidR="009165FB" w:rsidRPr="00A028BD" w:rsidRDefault="009165FB" w:rsidP="009165FB">
      <w:pPr>
        <w:rPr>
          <w:rFonts w:asciiTheme="minorHAnsi" w:hAnsiTheme="minorHAnsi" w:cstheme="minorHAnsi"/>
          <w:color w:val="0D0D0D"/>
          <w:sz w:val="16"/>
          <w:szCs w:val="16"/>
        </w:rPr>
      </w:pPr>
    </w:p>
    <w:p w14:paraId="187A8F79"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The paper provides a comprehensive analysis of employing TSA and DL to forecast maintenance needs within IoT devices. It highlights the synergy between TSA for uncovering temporal patterns and DL, particularly RNNs and LSTMs, for learning from historical patterns. This dual approach aims to minimize downtime and optimize resource utilization, crucial for maintaining IoT devices' reliability.</w:t>
      </w:r>
    </w:p>
    <w:p w14:paraId="30DEE56E" w14:textId="77777777" w:rsidR="009165FB" w:rsidRPr="00A028BD" w:rsidRDefault="009165FB" w:rsidP="009165FB">
      <w:pPr>
        <w:rPr>
          <w:rFonts w:asciiTheme="minorHAnsi" w:hAnsiTheme="minorHAnsi" w:cstheme="minorHAnsi"/>
          <w:color w:val="0D0D0D"/>
          <w:sz w:val="16"/>
          <w:szCs w:val="16"/>
        </w:rPr>
      </w:pPr>
    </w:p>
    <w:p w14:paraId="721489F2"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Data Collection and Preprocessing</w:t>
      </w:r>
    </w:p>
    <w:p w14:paraId="18FCF2B7" w14:textId="77777777" w:rsidR="009165FB" w:rsidRPr="00A028BD" w:rsidRDefault="009165FB" w:rsidP="009165FB">
      <w:pPr>
        <w:rPr>
          <w:rFonts w:asciiTheme="minorHAnsi" w:hAnsiTheme="minorHAnsi" w:cstheme="minorHAnsi"/>
          <w:color w:val="0D0D0D"/>
          <w:sz w:val="16"/>
          <w:szCs w:val="16"/>
        </w:rPr>
      </w:pPr>
    </w:p>
    <w:p w14:paraId="3AF81C3D"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A meticulous approach to data preprocessing is outlined, emphasizing cleaning, normalization, and feature extraction. This foundational step is critical for preparing the dataset for sophisticated analyses and is particularly relevant for identifying potential data manipulations or anomalies indicative of FDIA.</w:t>
      </w:r>
    </w:p>
    <w:p w14:paraId="5B602E1E" w14:textId="77777777" w:rsidR="009165FB" w:rsidRPr="00A028BD" w:rsidRDefault="009165FB" w:rsidP="009165FB">
      <w:pPr>
        <w:rPr>
          <w:rFonts w:asciiTheme="minorHAnsi" w:hAnsiTheme="minorHAnsi" w:cstheme="minorHAnsi"/>
          <w:color w:val="0D0D0D"/>
          <w:sz w:val="16"/>
          <w:szCs w:val="16"/>
        </w:rPr>
      </w:pPr>
    </w:p>
    <w:p w14:paraId="13D62C90"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Integration of TSA and DL</w:t>
      </w:r>
    </w:p>
    <w:p w14:paraId="1A7846DD" w14:textId="77777777" w:rsidR="009165FB" w:rsidRPr="00A028BD" w:rsidRDefault="009165FB" w:rsidP="009165FB">
      <w:pPr>
        <w:rPr>
          <w:rFonts w:asciiTheme="minorHAnsi" w:hAnsiTheme="minorHAnsi" w:cstheme="minorHAnsi"/>
          <w:color w:val="0D0D0D"/>
          <w:sz w:val="16"/>
          <w:szCs w:val="16"/>
        </w:rPr>
      </w:pPr>
    </w:p>
    <w:p w14:paraId="134348C1"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The integration of TSA and DL is presented as a novel approach to predictive maintenance in IoT environments. TSA's ability to identify trends and seasonality in data complements DL's capacity to predict maintenance needs based on complex patterns. This combination enhances the predictive accuracy and efficiency of maintenance processes, essential for detecting and mitigating FDIA risks.</w:t>
      </w:r>
    </w:p>
    <w:p w14:paraId="174ADDFF" w14:textId="77777777" w:rsidR="009165FB" w:rsidRPr="00A028BD" w:rsidRDefault="009165FB" w:rsidP="009165FB">
      <w:pPr>
        <w:rPr>
          <w:rFonts w:asciiTheme="minorHAnsi" w:hAnsiTheme="minorHAnsi" w:cstheme="minorHAnsi"/>
          <w:color w:val="0D0D0D"/>
          <w:sz w:val="16"/>
          <w:szCs w:val="16"/>
        </w:rPr>
      </w:pPr>
    </w:p>
    <w:p w14:paraId="2E3336DC"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Challenges and Future Directions</w:t>
      </w:r>
    </w:p>
    <w:p w14:paraId="7DCC6ABD" w14:textId="77777777" w:rsidR="009165FB" w:rsidRPr="00A028BD" w:rsidRDefault="009165FB" w:rsidP="009165FB">
      <w:pPr>
        <w:rPr>
          <w:rFonts w:asciiTheme="minorHAnsi" w:hAnsiTheme="minorHAnsi" w:cstheme="minorHAnsi"/>
          <w:color w:val="0D0D0D"/>
          <w:sz w:val="16"/>
          <w:szCs w:val="16"/>
        </w:rPr>
      </w:pPr>
    </w:p>
    <w:p w14:paraId="2627C62E"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The paper identifies challenges, including data quality, model interpretability, computational resources, and security concerns, that are directly pertinent to FDIA scenarios. It suggests future research directions like edge computing, federated learning, and the integration of explainable AI, which are vital for advancing PM frameworks in the face of cybersecurity threats.</w:t>
      </w:r>
    </w:p>
    <w:p w14:paraId="5EEA8D61" w14:textId="77777777" w:rsidR="009165FB" w:rsidRPr="00A028BD" w:rsidRDefault="009165FB" w:rsidP="009165FB">
      <w:pPr>
        <w:rPr>
          <w:rFonts w:asciiTheme="minorHAnsi" w:hAnsiTheme="minorHAnsi" w:cstheme="minorHAnsi"/>
          <w:color w:val="0D0D0D"/>
          <w:sz w:val="16"/>
          <w:szCs w:val="16"/>
        </w:rPr>
      </w:pPr>
    </w:p>
    <w:p w14:paraId="673EA4B1"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Relevance to the Study</w:t>
      </w:r>
    </w:p>
    <w:p w14:paraId="69410E10"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 xml:space="preserve">The document is highly relevant to your research on FDIA vulnerabilities in </w:t>
      </w:r>
      <w:proofErr w:type="spellStart"/>
      <w:r w:rsidRPr="00A028BD">
        <w:rPr>
          <w:rFonts w:asciiTheme="minorHAnsi" w:hAnsiTheme="minorHAnsi" w:cstheme="minorHAnsi"/>
          <w:color w:val="0D0D0D"/>
          <w:sz w:val="16"/>
          <w:szCs w:val="16"/>
        </w:rPr>
        <w:t>PdM</w:t>
      </w:r>
      <w:proofErr w:type="spellEnd"/>
      <w:r w:rsidRPr="00A028BD">
        <w:rPr>
          <w:rFonts w:asciiTheme="minorHAnsi" w:hAnsiTheme="minorHAnsi" w:cstheme="minorHAnsi"/>
          <w:color w:val="0D0D0D"/>
          <w:sz w:val="16"/>
          <w:szCs w:val="16"/>
        </w:rPr>
        <w:t xml:space="preserve"> systems and the application of DL algorithms for security enhancements. The focus on TSA and DL within IoT devices' PM provides a solid foundation for understanding how advanced analytical techniques can be applied to detect anomalies potentially indicative of cyber-attacks. Moreover, the challenges and future directions outlined offer insightful pathways for enhancing the security and reliability of </w:t>
      </w:r>
      <w:proofErr w:type="spellStart"/>
      <w:r w:rsidRPr="00A028BD">
        <w:rPr>
          <w:rFonts w:asciiTheme="minorHAnsi" w:hAnsiTheme="minorHAnsi" w:cstheme="minorHAnsi"/>
          <w:color w:val="0D0D0D"/>
          <w:sz w:val="16"/>
          <w:szCs w:val="16"/>
        </w:rPr>
        <w:t>PdM</w:t>
      </w:r>
      <w:proofErr w:type="spellEnd"/>
      <w:r w:rsidRPr="00A028BD">
        <w:rPr>
          <w:rFonts w:asciiTheme="minorHAnsi" w:hAnsiTheme="minorHAnsi" w:cstheme="minorHAnsi"/>
          <w:color w:val="0D0D0D"/>
          <w:sz w:val="16"/>
          <w:szCs w:val="16"/>
        </w:rPr>
        <w:t xml:space="preserve"> systems against FDIA.</w:t>
      </w:r>
    </w:p>
    <w:p w14:paraId="7FC56E00" w14:textId="77777777" w:rsidR="009165FB" w:rsidRPr="00A028BD" w:rsidRDefault="009165FB" w:rsidP="009165FB">
      <w:pPr>
        <w:rPr>
          <w:rFonts w:asciiTheme="minorHAnsi" w:hAnsiTheme="minorHAnsi" w:cstheme="minorHAnsi"/>
          <w:color w:val="0D0D0D"/>
          <w:sz w:val="16"/>
          <w:szCs w:val="16"/>
        </w:rPr>
      </w:pPr>
    </w:p>
    <w:p w14:paraId="5419EF4F" w14:textId="77777777"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Conclusion</w:t>
      </w:r>
    </w:p>
    <w:p w14:paraId="4BDE2EBE" w14:textId="01FE868A" w:rsidR="009165FB" w:rsidRPr="00A028BD" w:rsidRDefault="009165FB" w:rsidP="009165FB">
      <w:pPr>
        <w:rPr>
          <w:rFonts w:asciiTheme="minorHAnsi" w:hAnsiTheme="minorHAnsi" w:cstheme="minorHAnsi"/>
          <w:color w:val="0D0D0D"/>
          <w:sz w:val="16"/>
          <w:szCs w:val="16"/>
        </w:rPr>
      </w:pPr>
      <w:r w:rsidRPr="00A028BD">
        <w:rPr>
          <w:rFonts w:asciiTheme="minorHAnsi" w:hAnsiTheme="minorHAnsi" w:cstheme="minorHAnsi"/>
          <w:color w:val="0D0D0D"/>
          <w:sz w:val="16"/>
          <w:szCs w:val="16"/>
        </w:rPr>
        <w:t xml:space="preserve">This paper is crucial for your study, providing both a theoretical basis and practical insights into the application of TSA and DL for predictive maintenance in IoT devices. Its emphasis on data preprocessing, anomaly detection, and the integration of advanced DL models aligns well with the objectives of developing robust </w:t>
      </w:r>
      <w:proofErr w:type="spellStart"/>
      <w:r w:rsidRPr="00A028BD">
        <w:rPr>
          <w:rFonts w:asciiTheme="minorHAnsi" w:hAnsiTheme="minorHAnsi" w:cstheme="minorHAnsi"/>
          <w:color w:val="0D0D0D"/>
          <w:sz w:val="16"/>
          <w:szCs w:val="16"/>
        </w:rPr>
        <w:t>defenses</w:t>
      </w:r>
      <w:proofErr w:type="spellEnd"/>
      <w:r w:rsidRPr="00A028BD">
        <w:rPr>
          <w:rFonts w:asciiTheme="minorHAnsi" w:hAnsiTheme="minorHAnsi" w:cstheme="minorHAnsi"/>
          <w:color w:val="0D0D0D"/>
          <w:sz w:val="16"/>
          <w:szCs w:val="16"/>
        </w:rPr>
        <w:t xml:space="preserve"> against FDIA in </w:t>
      </w:r>
      <w:proofErr w:type="spellStart"/>
      <w:r w:rsidRPr="00A028BD">
        <w:rPr>
          <w:rFonts w:asciiTheme="minorHAnsi" w:hAnsiTheme="minorHAnsi" w:cstheme="minorHAnsi"/>
          <w:color w:val="0D0D0D"/>
          <w:sz w:val="16"/>
          <w:szCs w:val="16"/>
        </w:rPr>
        <w:t>PdM</w:t>
      </w:r>
      <w:proofErr w:type="spellEnd"/>
      <w:r w:rsidRPr="00A028BD">
        <w:rPr>
          <w:rFonts w:asciiTheme="minorHAnsi" w:hAnsiTheme="minorHAnsi" w:cstheme="minorHAnsi"/>
          <w:color w:val="0D0D0D"/>
          <w:sz w:val="16"/>
          <w:szCs w:val="16"/>
        </w:rPr>
        <w:t xml:space="preserve"> systems. The identified challenges and future research directions further underscore the paper's importance in guiding efforts to secure IoT devices within the realm of predictive maintenance.</w:t>
      </w:r>
    </w:p>
    <w:p w14:paraId="062C7ED1" w14:textId="77777777" w:rsidR="009165FB" w:rsidRDefault="009165FB" w:rsidP="00BD1D5F">
      <w:pPr>
        <w:rPr>
          <w:rFonts w:asciiTheme="minorHAnsi" w:hAnsiTheme="minorHAnsi" w:cstheme="minorHAnsi"/>
          <w:b/>
          <w:bCs/>
          <w:color w:val="0D0D0D"/>
          <w:sz w:val="22"/>
          <w:szCs w:val="22"/>
        </w:rPr>
      </w:pPr>
    </w:p>
    <w:p w14:paraId="1E1D7D0D" w14:textId="23D5605A" w:rsidR="00BD1D5F" w:rsidRDefault="00BD1D5F" w:rsidP="00BD1D5F">
      <w:pPr>
        <w:rPr>
          <w:rFonts w:asciiTheme="minorHAnsi" w:hAnsiTheme="minorHAnsi" w:cstheme="minorHAnsi"/>
          <w:b/>
          <w:bCs/>
          <w:color w:val="0D0D0D"/>
          <w:sz w:val="20"/>
          <w:szCs w:val="20"/>
        </w:rPr>
      </w:pPr>
      <w:r>
        <w:rPr>
          <w:rFonts w:asciiTheme="minorHAnsi" w:hAnsiTheme="minorHAnsi" w:cstheme="minorHAnsi"/>
          <w:b/>
          <w:bCs/>
          <w:color w:val="0D0D0D"/>
          <w:sz w:val="22"/>
          <w:szCs w:val="22"/>
        </w:rPr>
        <w:t>Article 3:</w:t>
      </w:r>
    </w:p>
    <w:p w14:paraId="6C531710" w14:textId="77777777" w:rsidR="00BD1D5F" w:rsidRPr="005035EE" w:rsidRDefault="00BD1D5F" w:rsidP="00BD1D5F">
      <w:pPr>
        <w:rPr>
          <w:rFonts w:asciiTheme="minorHAnsi" w:hAnsiTheme="minorHAnsi" w:cstheme="minorHAnsi"/>
          <w:b/>
          <w:bCs/>
          <w:color w:val="0D0D0D"/>
          <w:sz w:val="20"/>
          <w:szCs w:val="20"/>
        </w:rPr>
      </w:pPr>
      <w:r>
        <w:rPr>
          <w:rFonts w:asciiTheme="minorHAnsi" w:hAnsiTheme="minorHAnsi" w:cstheme="minorHAnsi"/>
          <w:b/>
          <w:bCs/>
          <w:color w:val="0D0D0D"/>
          <w:sz w:val="20"/>
          <w:szCs w:val="20"/>
        </w:rPr>
        <w:lastRenderedPageBreak/>
        <w:t>Summary:</w:t>
      </w:r>
    </w:p>
    <w:tbl>
      <w:tblPr>
        <w:tblStyle w:val="TableGrid"/>
        <w:tblW w:w="9351" w:type="dxa"/>
        <w:tblLook w:val="04A0" w:firstRow="1" w:lastRow="0" w:firstColumn="1" w:lastColumn="0" w:noHBand="0" w:noVBand="1"/>
      </w:tblPr>
      <w:tblGrid>
        <w:gridCol w:w="1530"/>
        <w:gridCol w:w="7821"/>
      </w:tblGrid>
      <w:tr w:rsidR="00BD1D5F" w:rsidRPr="00756F99" w14:paraId="1D0524C3" w14:textId="77777777" w:rsidTr="00BD1D5F">
        <w:tc>
          <w:tcPr>
            <w:tcW w:w="1530" w:type="dxa"/>
            <w:hideMark/>
          </w:tcPr>
          <w:p w14:paraId="4AA8BB9F" w14:textId="77777777" w:rsidR="00BD1D5F" w:rsidRPr="00680127" w:rsidRDefault="00BD1D5F" w:rsidP="00930FEE">
            <w:pPr>
              <w:jc w:val="center"/>
              <w:rPr>
                <w:rFonts w:ascii="Calibri" w:hAnsi="Calibri" w:cs="Calibri"/>
                <w:b/>
                <w:bCs/>
                <w:color w:val="000000" w:themeColor="text1"/>
                <w:sz w:val="16"/>
                <w:szCs w:val="16"/>
              </w:rPr>
            </w:pPr>
            <w:r w:rsidRPr="00680127">
              <w:rPr>
                <w:rFonts w:ascii="Calibri" w:hAnsi="Calibri" w:cs="Calibri"/>
                <w:b/>
                <w:bCs/>
                <w:color w:val="000000" w:themeColor="text1"/>
                <w:sz w:val="16"/>
                <w:szCs w:val="16"/>
              </w:rPr>
              <w:t>Category</w:t>
            </w:r>
          </w:p>
        </w:tc>
        <w:tc>
          <w:tcPr>
            <w:tcW w:w="7821" w:type="dxa"/>
            <w:hideMark/>
          </w:tcPr>
          <w:p w14:paraId="46329183" w14:textId="77777777" w:rsidR="00BD1D5F" w:rsidRPr="00756F99" w:rsidRDefault="00BD1D5F" w:rsidP="00930FEE">
            <w:pPr>
              <w:jc w:val="center"/>
              <w:rPr>
                <w:rFonts w:ascii="Calibri" w:hAnsi="Calibri" w:cs="Calibri"/>
                <w:b/>
                <w:bCs/>
                <w:color w:val="000000" w:themeColor="text1"/>
                <w:sz w:val="16"/>
                <w:szCs w:val="16"/>
              </w:rPr>
            </w:pPr>
            <w:r>
              <w:rPr>
                <w:rFonts w:ascii="Calibri" w:hAnsi="Calibri" w:cs="Calibri"/>
                <w:b/>
                <w:bCs/>
                <w:color w:val="000000" w:themeColor="text1"/>
                <w:sz w:val="16"/>
                <w:szCs w:val="16"/>
              </w:rPr>
              <w:t>Details</w:t>
            </w:r>
          </w:p>
        </w:tc>
      </w:tr>
      <w:tr w:rsidR="00BD1D5F" w:rsidRPr="00756F99" w14:paraId="47EB9BD0" w14:textId="77777777" w:rsidTr="00BD1D5F">
        <w:tc>
          <w:tcPr>
            <w:tcW w:w="1530" w:type="dxa"/>
            <w:hideMark/>
          </w:tcPr>
          <w:p w14:paraId="695FFBF8"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Title</w:t>
            </w:r>
          </w:p>
        </w:tc>
        <w:tc>
          <w:tcPr>
            <w:tcW w:w="7821" w:type="dxa"/>
          </w:tcPr>
          <w:p w14:paraId="22523C9A" w14:textId="70CFEC5C" w:rsidR="00BD1D5F" w:rsidRPr="00CC2880" w:rsidRDefault="00EC70EC" w:rsidP="00CC2880">
            <w:pPr>
              <w:rPr>
                <w:rFonts w:ascii="Calibri" w:hAnsi="Calibri" w:cs="Calibri"/>
                <w:sz w:val="16"/>
                <w:szCs w:val="16"/>
              </w:rPr>
            </w:pPr>
            <w:r w:rsidRPr="00CC2880">
              <w:rPr>
                <w:rFonts w:ascii="Calibri" w:hAnsi="Calibri" w:cs="Calibri"/>
                <w:sz w:val="16"/>
                <w:szCs w:val="16"/>
              </w:rPr>
              <w:t>Review—Deep Learning Methods for Sensor Based Predictive Maintenance and Future Perspectives for Electrochemical Sensors</w:t>
            </w:r>
          </w:p>
        </w:tc>
      </w:tr>
      <w:tr w:rsidR="00BD1D5F" w:rsidRPr="00756F99" w14:paraId="4C5A936B" w14:textId="77777777" w:rsidTr="00BD1D5F">
        <w:tc>
          <w:tcPr>
            <w:tcW w:w="1530" w:type="dxa"/>
            <w:hideMark/>
          </w:tcPr>
          <w:p w14:paraId="34C5596C"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Authors</w:t>
            </w:r>
          </w:p>
        </w:tc>
        <w:tc>
          <w:tcPr>
            <w:tcW w:w="7821" w:type="dxa"/>
          </w:tcPr>
          <w:p w14:paraId="12045C6E" w14:textId="7BE5CD86" w:rsidR="00BD1D5F" w:rsidRPr="00CC2880" w:rsidRDefault="00E24762" w:rsidP="00CC2880">
            <w:pPr>
              <w:rPr>
                <w:rFonts w:ascii="Calibri" w:hAnsi="Calibri" w:cs="Calibri"/>
                <w:sz w:val="16"/>
                <w:szCs w:val="16"/>
              </w:rPr>
            </w:pPr>
            <w:r w:rsidRPr="00CC2880">
              <w:rPr>
                <w:rFonts w:ascii="Calibri" w:hAnsi="Calibri" w:cs="Calibri"/>
                <w:sz w:val="16"/>
                <w:szCs w:val="16"/>
              </w:rPr>
              <w:t xml:space="preserve">Srikanth </w:t>
            </w:r>
            <w:proofErr w:type="spellStart"/>
            <w:r w:rsidRPr="00CC2880">
              <w:rPr>
                <w:rFonts w:ascii="Calibri" w:hAnsi="Calibri" w:cs="Calibri"/>
                <w:sz w:val="16"/>
                <w:szCs w:val="16"/>
              </w:rPr>
              <w:t>Namuduri</w:t>
            </w:r>
            <w:proofErr w:type="spellEnd"/>
            <w:r w:rsidRPr="00CC2880">
              <w:rPr>
                <w:rFonts w:ascii="Calibri" w:hAnsi="Calibri" w:cs="Calibri"/>
                <w:sz w:val="16"/>
                <w:szCs w:val="16"/>
              </w:rPr>
              <w:t xml:space="preserve">, </w:t>
            </w:r>
            <w:proofErr w:type="spellStart"/>
            <w:r w:rsidRPr="00CC2880">
              <w:rPr>
                <w:rFonts w:ascii="Calibri" w:hAnsi="Calibri" w:cs="Calibri"/>
                <w:sz w:val="16"/>
                <w:szCs w:val="16"/>
              </w:rPr>
              <w:t>Barath</w:t>
            </w:r>
            <w:proofErr w:type="spellEnd"/>
            <w:r w:rsidRPr="00CC2880">
              <w:rPr>
                <w:rFonts w:ascii="Calibri" w:hAnsi="Calibri" w:cs="Calibri"/>
                <w:sz w:val="16"/>
                <w:szCs w:val="16"/>
              </w:rPr>
              <w:t xml:space="preserve"> Narayanan </w:t>
            </w:r>
            <w:proofErr w:type="spellStart"/>
            <w:r w:rsidRPr="00CC2880">
              <w:rPr>
                <w:rFonts w:ascii="Calibri" w:hAnsi="Calibri" w:cs="Calibri"/>
                <w:sz w:val="16"/>
                <w:szCs w:val="16"/>
              </w:rPr>
              <w:t>Narayanan</w:t>
            </w:r>
            <w:proofErr w:type="spellEnd"/>
            <w:r w:rsidRPr="00CC2880">
              <w:rPr>
                <w:rFonts w:ascii="Calibri" w:hAnsi="Calibri" w:cs="Calibri"/>
                <w:sz w:val="16"/>
                <w:szCs w:val="16"/>
              </w:rPr>
              <w:t xml:space="preserve">, Venkata Salini </w:t>
            </w:r>
            <w:proofErr w:type="spellStart"/>
            <w:r w:rsidRPr="00CC2880">
              <w:rPr>
                <w:rFonts w:ascii="Calibri" w:hAnsi="Calibri" w:cs="Calibri"/>
                <w:sz w:val="16"/>
                <w:szCs w:val="16"/>
              </w:rPr>
              <w:t>Priyamvada</w:t>
            </w:r>
            <w:proofErr w:type="spellEnd"/>
            <w:r w:rsidRPr="00CC2880">
              <w:rPr>
                <w:rFonts w:ascii="Calibri" w:hAnsi="Calibri" w:cs="Calibri"/>
                <w:sz w:val="16"/>
                <w:szCs w:val="16"/>
              </w:rPr>
              <w:t xml:space="preserve"> </w:t>
            </w:r>
            <w:proofErr w:type="spellStart"/>
            <w:r w:rsidRPr="00CC2880">
              <w:rPr>
                <w:rFonts w:ascii="Calibri" w:hAnsi="Calibri" w:cs="Calibri"/>
                <w:sz w:val="16"/>
                <w:szCs w:val="16"/>
              </w:rPr>
              <w:t>Davuluru</w:t>
            </w:r>
            <w:proofErr w:type="spellEnd"/>
            <w:r w:rsidRPr="00CC2880">
              <w:rPr>
                <w:rFonts w:ascii="Calibri" w:hAnsi="Calibri" w:cs="Calibri"/>
                <w:sz w:val="16"/>
                <w:szCs w:val="16"/>
              </w:rPr>
              <w:t>, Lamar Burton, Shekhar Bhansali</w:t>
            </w:r>
          </w:p>
        </w:tc>
      </w:tr>
      <w:tr w:rsidR="00BD1D5F" w:rsidRPr="00756F99" w14:paraId="19CC3F18" w14:textId="77777777" w:rsidTr="00BD1D5F">
        <w:tc>
          <w:tcPr>
            <w:tcW w:w="1530" w:type="dxa"/>
            <w:hideMark/>
          </w:tcPr>
          <w:p w14:paraId="49D65732"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Year</w:t>
            </w:r>
          </w:p>
        </w:tc>
        <w:tc>
          <w:tcPr>
            <w:tcW w:w="7821" w:type="dxa"/>
          </w:tcPr>
          <w:p w14:paraId="3EDC0583" w14:textId="35412A84" w:rsidR="00BD1D5F" w:rsidRPr="00CC2880" w:rsidRDefault="00E24762" w:rsidP="00CC2880">
            <w:pPr>
              <w:rPr>
                <w:rFonts w:ascii="Calibri" w:hAnsi="Calibri" w:cs="Calibri"/>
                <w:sz w:val="16"/>
                <w:szCs w:val="16"/>
              </w:rPr>
            </w:pPr>
            <w:r w:rsidRPr="00CC2880">
              <w:rPr>
                <w:rFonts w:ascii="Calibri" w:hAnsi="Calibri" w:cs="Calibri"/>
                <w:sz w:val="16"/>
                <w:szCs w:val="16"/>
              </w:rPr>
              <w:t>2020</w:t>
            </w:r>
          </w:p>
        </w:tc>
      </w:tr>
      <w:tr w:rsidR="00BD1D5F" w:rsidRPr="00756F99" w14:paraId="4E7AE5A8" w14:textId="77777777" w:rsidTr="00BD1D5F">
        <w:tc>
          <w:tcPr>
            <w:tcW w:w="1530" w:type="dxa"/>
            <w:hideMark/>
          </w:tcPr>
          <w:p w14:paraId="4B9D40A7"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Journal/Conference</w:t>
            </w:r>
          </w:p>
        </w:tc>
        <w:tc>
          <w:tcPr>
            <w:tcW w:w="7821" w:type="dxa"/>
          </w:tcPr>
          <w:p w14:paraId="6AC624B3" w14:textId="60AA173A" w:rsidR="00BD1D5F" w:rsidRPr="00CC2880" w:rsidRDefault="00E24762" w:rsidP="00CC2880">
            <w:pPr>
              <w:rPr>
                <w:rFonts w:ascii="Calibri" w:hAnsi="Calibri" w:cs="Calibri"/>
                <w:sz w:val="16"/>
                <w:szCs w:val="16"/>
              </w:rPr>
            </w:pPr>
            <w:r w:rsidRPr="00CC2880">
              <w:rPr>
                <w:rFonts w:ascii="Calibri" w:hAnsi="Calibri" w:cs="Calibri"/>
                <w:sz w:val="16"/>
                <w:szCs w:val="16"/>
              </w:rPr>
              <w:t>Journal of The Electrochemical Society</w:t>
            </w:r>
          </w:p>
        </w:tc>
      </w:tr>
      <w:tr w:rsidR="00BD1D5F" w:rsidRPr="00756F99" w14:paraId="54251746" w14:textId="77777777" w:rsidTr="00BD1D5F">
        <w:tc>
          <w:tcPr>
            <w:tcW w:w="1530" w:type="dxa"/>
            <w:hideMark/>
          </w:tcPr>
          <w:p w14:paraId="5BC936F8"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Research</w:t>
            </w:r>
          </w:p>
        </w:tc>
        <w:tc>
          <w:tcPr>
            <w:tcW w:w="7821" w:type="dxa"/>
          </w:tcPr>
          <w:p w14:paraId="514EB93C" w14:textId="6F289C8B" w:rsidR="00BD1D5F" w:rsidRPr="00CC2880" w:rsidRDefault="00E24762" w:rsidP="00CC2880">
            <w:pPr>
              <w:rPr>
                <w:rFonts w:ascii="Calibri" w:hAnsi="Calibri" w:cs="Calibri"/>
                <w:sz w:val="16"/>
                <w:szCs w:val="16"/>
              </w:rPr>
            </w:pPr>
            <w:r w:rsidRPr="00CC2880">
              <w:rPr>
                <w:rFonts w:ascii="Calibri" w:hAnsi="Calibri" w:cs="Calibri"/>
                <w:sz w:val="16"/>
                <w:szCs w:val="16"/>
              </w:rPr>
              <w:t>Predictive Maintenance (PM), Deep Learning (DL) algorithms, sensor data analysis, electrochemical sensors</w:t>
            </w:r>
          </w:p>
        </w:tc>
      </w:tr>
      <w:tr w:rsidR="00BD1D5F" w:rsidRPr="00756F99" w14:paraId="4F734F93" w14:textId="77777777" w:rsidTr="00BD1D5F">
        <w:tc>
          <w:tcPr>
            <w:tcW w:w="1530" w:type="dxa"/>
            <w:hideMark/>
          </w:tcPr>
          <w:p w14:paraId="2DFAC886"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Methods Used</w:t>
            </w:r>
          </w:p>
        </w:tc>
        <w:tc>
          <w:tcPr>
            <w:tcW w:w="7821" w:type="dxa"/>
          </w:tcPr>
          <w:p w14:paraId="08EB8C55" w14:textId="7D1BB23E" w:rsidR="00BD1D5F" w:rsidRPr="00CC2880" w:rsidRDefault="00E24762" w:rsidP="00CC2880">
            <w:pPr>
              <w:rPr>
                <w:rFonts w:ascii="Calibri" w:hAnsi="Calibri" w:cs="Calibri"/>
                <w:sz w:val="16"/>
                <w:szCs w:val="16"/>
              </w:rPr>
            </w:pPr>
            <w:r w:rsidRPr="00CC2880">
              <w:rPr>
                <w:rFonts w:ascii="Calibri" w:hAnsi="Calibri" w:cs="Calibri"/>
                <w:sz w:val="16"/>
                <w:szCs w:val="16"/>
              </w:rPr>
              <w:t>Review of DL algorithms (ANN, CNN, RNN, Autoencoders) for PM, case study on engine failure prediction using LSTM networks, discussion on the role of sensors in PM, especially electrochemical sensors</w:t>
            </w:r>
          </w:p>
        </w:tc>
      </w:tr>
      <w:tr w:rsidR="00BD1D5F" w:rsidRPr="00756F99" w14:paraId="37E74A19" w14:textId="77777777" w:rsidTr="00BD1D5F">
        <w:tc>
          <w:tcPr>
            <w:tcW w:w="1530" w:type="dxa"/>
            <w:hideMark/>
          </w:tcPr>
          <w:p w14:paraId="15C0AB2C"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Datasets</w:t>
            </w:r>
          </w:p>
        </w:tc>
        <w:tc>
          <w:tcPr>
            <w:tcW w:w="7821" w:type="dxa"/>
          </w:tcPr>
          <w:p w14:paraId="1B7378A0" w14:textId="0941A836" w:rsidR="00BD1D5F" w:rsidRPr="00CC2880" w:rsidRDefault="004A7AA0" w:rsidP="00CC2880">
            <w:pPr>
              <w:rPr>
                <w:rFonts w:ascii="Calibri" w:hAnsi="Calibri" w:cs="Calibri"/>
                <w:sz w:val="16"/>
                <w:szCs w:val="16"/>
              </w:rPr>
            </w:pPr>
            <w:r w:rsidRPr="00CC2880">
              <w:rPr>
                <w:rFonts w:ascii="Calibri" w:hAnsi="Calibri" w:cs="Calibri"/>
                <w:sz w:val="16"/>
                <w:szCs w:val="16"/>
              </w:rPr>
              <w:t>The paper includes a case study that utilizes a publicly available dataset from NASA AMES for turbofan aircraft engine failure prediction. While the paper itself focuses more on a review and theoretical underpinnings rather than direct experimentation, the case study mentioned uses sensor data from this dataset for DL model training and testing.</w:t>
            </w:r>
          </w:p>
        </w:tc>
      </w:tr>
      <w:tr w:rsidR="00BD1D5F" w:rsidRPr="00756F99" w14:paraId="77E2B3C5" w14:textId="77777777" w:rsidTr="00BD1D5F">
        <w:tc>
          <w:tcPr>
            <w:tcW w:w="1530" w:type="dxa"/>
            <w:hideMark/>
          </w:tcPr>
          <w:p w14:paraId="3F126EDC"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Main Findings</w:t>
            </w:r>
          </w:p>
        </w:tc>
        <w:tc>
          <w:tcPr>
            <w:tcW w:w="7821" w:type="dxa"/>
          </w:tcPr>
          <w:p w14:paraId="4133B63A" w14:textId="281819AE" w:rsidR="00BD1D5F" w:rsidRPr="00CC2880" w:rsidRDefault="004A7AA0" w:rsidP="00CC2880">
            <w:pPr>
              <w:rPr>
                <w:rFonts w:ascii="Calibri" w:hAnsi="Calibri" w:cs="Calibri"/>
                <w:sz w:val="16"/>
                <w:szCs w:val="16"/>
              </w:rPr>
            </w:pPr>
            <w:r w:rsidRPr="00CC2880">
              <w:rPr>
                <w:rFonts w:ascii="Calibri" w:hAnsi="Calibri" w:cs="Calibri"/>
                <w:sz w:val="16"/>
                <w:szCs w:val="16"/>
              </w:rPr>
              <w:t>DL algorithms, especially LSTM networks, significantly enhance the accuracy of PM tasks like engine failure prediction. Electrochemical sensors play a pivotal role in capturing high-quality data necessary for effective PM. The integration of DL and advanced sensing technologies holds great promise for revolutionizing PM practices across various industries, offering insights into detecting and mitigating potential failures more accurately and promptly.</w:t>
            </w:r>
          </w:p>
        </w:tc>
      </w:tr>
      <w:tr w:rsidR="00BD1D5F" w:rsidRPr="00756F99" w14:paraId="43D7DD6C" w14:textId="77777777" w:rsidTr="00BD1D5F">
        <w:tc>
          <w:tcPr>
            <w:tcW w:w="1530" w:type="dxa"/>
            <w:hideMark/>
          </w:tcPr>
          <w:p w14:paraId="4F179190"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Relevance To Current Study</w:t>
            </w:r>
          </w:p>
        </w:tc>
        <w:tc>
          <w:tcPr>
            <w:tcW w:w="7821" w:type="dxa"/>
          </w:tcPr>
          <w:p w14:paraId="56382B09" w14:textId="4D6C175B" w:rsidR="00BD1D5F" w:rsidRPr="00CC2880" w:rsidRDefault="004A7AA0" w:rsidP="00CC2880">
            <w:pPr>
              <w:rPr>
                <w:rFonts w:ascii="Calibri" w:hAnsi="Calibri" w:cs="Calibri"/>
                <w:sz w:val="16"/>
                <w:szCs w:val="16"/>
              </w:rPr>
            </w:pPr>
            <w:r w:rsidRPr="00CC2880">
              <w:rPr>
                <w:rFonts w:ascii="Calibri" w:hAnsi="Calibri" w:cs="Calibri"/>
                <w:sz w:val="16"/>
                <w:szCs w:val="16"/>
              </w:rPr>
              <w:t xml:space="preserve">This review is highly relevant to the study on vulnerabilities of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to FDIA and exploring DL solutions. It provides a comprehensive overview of the potential of DL in PM and the critical role of sensor data, emphasizing the future integration of electrochemical sensors for enhanced PM strategies. The insights into DL applications and sensor technologies directly support the development of robust </w:t>
            </w:r>
            <w:proofErr w:type="spellStart"/>
            <w:r w:rsidRPr="00CC2880">
              <w:rPr>
                <w:rFonts w:ascii="Calibri" w:hAnsi="Calibri" w:cs="Calibri"/>
                <w:sz w:val="16"/>
                <w:szCs w:val="16"/>
              </w:rPr>
              <w:t>defenses</w:t>
            </w:r>
            <w:proofErr w:type="spellEnd"/>
            <w:r w:rsidRPr="00CC2880">
              <w:rPr>
                <w:rFonts w:ascii="Calibri" w:hAnsi="Calibri" w:cs="Calibri"/>
                <w:sz w:val="16"/>
                <w:szCs w:val="16"/>
              </w:rPr>
              <w:t xml:space="preserve"> against FDIA in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w:t>
            </w:r>
          </w:p>
        </w:tc>
      </w:tr>
      <w:tr w:rsidR="00BD1D5F" w:rsidRPr="00756F99" w14:paraId="34A184C4" w14:textId="77777777" w:rsidTr="00BD1D5F">
        <w:tc>
          <w:tcPr>
            <w:tcW w:w="1530" w:type="dxa"/>
            <w:hideMark/>
          </w:tcPr>
          <w:p w14:paraId="4B565A51"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 xml:space="preserve">Implications for </w:t>
            </w:r>
            <w:proofErr w:type="spellStart"/>
            <w:r w:rsidRPr="00680127">
              <w:rPr>
                <w:rFonts w:ascii="Calibri" w:hAnsi="Calibri" w:cs="Calibri"/>
                <w:b/>
                <w:bCs/>
                <w:color w:val="000000" w:themeColor="text1"/>
                <w:sz w:val="16"/>
                <w:szCs w:val="16"/>
              </w:rPr>
              <w:t>PdM</w:t>
            </w:r>
            <w:proofErr w:type="spellEnd"/>
          </w:p>
        </w:tc>
        <w:tc>
          <w:tcPr>
            <w:tcW w:w="7821" w:type="dxa"/>
          </w:tcPr>
          <w:p w14:paraId="4AD3A659" w14:textId="46FC903A" w:rsidR="00BD1D5F" w:rsidRPr="00CC2880" w:rsidRDefault="004A7AA0" w:rsidP="00CC2880">
            <w:pPr>
              <w:rPr>
                <w:rFonts w:ascii="Calibri" w:hAnsi="Calibri" w:cs="Calibri"/>
                <w:sz w:val="16"/>
                <w:szCs w:val="16"/>
              </w:rPr>
            </w:pPr>
            <w:r w:rsidRPr="00CC2880">
              <w:rPr>
                <w:rFonts w:ascii="Calibri" w:hAnsi="Calibri" w:cs="Calibri"/>
                <w:sz w:val="16"/>
                <w:szCs w:val="16"/>
              </w:rPr>
              <w:t xml:space="preserve">The findings underscore the critical importance of leveraging advanced DL models and sensor technologies, including electrochemical sensors, for improving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predictive accuracy and reliability. This approach can significantly enhance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capability to detect and respond to potential failures, including those induced by cyber threats like FDIA, thus ensuring operational efficiency and safety.</w:t>
            </w:r>
          </w:p>
        </w:tc>
      </w:tr>
      <w:tr w:rsidR="00BD1D5F" w:rsidRPr="00756F99" w14:paraId="3866A44E" w14:textId="77777777" w:rsidTr="00BD1D5F">
        <w:tc>
          <w:tcPr>
            <w:tcW w:w="1530" w:type="dxa"/>
            <w:hideMark/>
          </w:tcPr>
          <w:p w14:paraId="336F2447" w14:textId="77777777" w:rsidR="00BD1D5F" w:rsidRPr="00680127" w:rsidRDefault="00BD1D5F"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Further Research Directions</w:t>
            </w:r>
          </w:p>
        </w:tc>
        <w:tc>
          <w:tcPr>
            <w:tcW w:w="7821" w:type="dxa"/>
          </w:tcPr>
          <w:p w14:paraId="49CF7FCC" w14:textId="7B1948D2" w:rsidR="00BD1D5F" w:rsidRPr="00CC2880" w:rsidRDefault="004A7AA0" w:rsidP="00CC2880">
            <w:pPr>
              <w:rPr>
                <w:rFonts w:ascii="Calibri" w:hAnsi="Calibri" w:cs="Calibri"/>
                <w:sz w:val="16"/>
                <w:szCs w:val="16"/>
              </w:rPr>
            </w:pPr>
            <w:r w:rsidRPr="00CC2880">
              <w:rPr>
                <w:rFonts w:ascii="Calibri" w:hAnsi="Calibri" w:cs="Calibri"/>
                <w:sz w:val="16"/>
                <w:szCs w:val="16"/>
              </w:rPr>
              <w:t>The paper suggests further exploration into the integration of various sensor technologies with DL models for PM, development of more sophisticated DL algorithms tailored for PM applications, and the need for benchmark datasets to evaluate the effectiveness of PM strategies comprehensively. It also calls for more empirical research to validate the proposed models and techniques in real-world settings, particularly in the context of cybersecurity measures.</w:t>
            </w:r>
          </w:p>
        </w:tc>
      </w:tr>
    </w:tbl>
    <w:p w14:paraId="51755A7E" w14:textId="7E83EBEB" w:rsidR="00BD1D5F" w:rsidRPr="00BD1D5F" w:rsidRDefault="00BD1D5F" w:rsidP="00CE68FF">
      <w:pPr>
        <w:rPr>
          <w:rFonts w:asciiTheme="minorHAnsi" w:hAnsiTheme="minorHAnsi" w:cstheme="minorHAnsi"/>
          <w:b/>
          <w:bCs/>
          <w:color w:val="0D0D0D"/>
          <w:sz w:val="20"/>
          <w:szCs w:val="20"/>
        </w:rPr>
      </w:pPr>
      <w:r>
        <w:rPr>
          <w:rFonts w:asciiTheme="minorHAnsi" w:hAnsiTheme="minorHAnsi" w:cstheme="minorHAnsi"/>
          <w:b/>
          <w:bCs/>
          <w:color w:val="0D0D0D"/>
          <w:sz w:val="20"/>
          <w:szCs w:val="20"/>
        </w:rPr>
        <w:t>Review:</w:t>
      </w:r>
    </w:p>
    <w:p w14:paraId="44F8C53E" w14:textId="77777777" w:rsidR="000744A0"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Technical Analysis and Relevance</w:t>
      </w:r>
    </w:p>
    <w:p w14:paraId="16B3AE06" w14:textId="77777777" w:rsidR="000744A0"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Overview of Predictive Maintenance via Deep Learning</w:t>
      </w:r>
    </w:p>
    <w:p w14:paraId="0627CF23" w14:textId="77777777" w:rsidR="000744A0" w:rsidRPr="00BD1D5F" w:rsidRDefault="000744A0" w:rsidP="000744A0">
      <w:pPr>
        <w:rPr>
          <w:rFonts w:asciiTheme="minorHAnsi" w:hAnsiTheme="minorHAnsi" w:cstheme="minorHAnsi"/>
          <w:color w:val="0D0D0D"/>
          <w:sz w:val="16"/>
          <w:szCs w:val="16"/>
        </w:rPr>
      </w:pPr>
    </w:p>
    <w:p w14:paraId="4042129C" w14:textId="77777777" w:rsidR="000744A0" w:rsidRPr="00BD1D5F" w:rsidRDefault="000744A0" w:rsidP="000744A0">
      <w:pPr>
        <w:rPr>
          <w:rFonts w:asciiTheme="minorHAnsi" w:hAnsiTheme="minorHAnsi" w:cstheme="minorHAnsi"/>
          <w:color w:val="0D0D0D"/>
          <w:sz w:val="16"/>
          <w:szCs w:val="16"/>
        </w:rPr>
      </w:pPr>
      <w:proofErr w:type="spellStart"/>
      <w:r w:rsidRPr="00BD1D5F">
        <w:rPr>
          <w:rFonts w:asciiTheme="minorHAnsi" w:hAnsiTheme="minorHAnsi" w:cstheme="minorHAnsi"/>
          <w:color w:val="0D0D0D"/>
          <w:sz w:val="16"/>
          <w:szCs w:val="16"/>
        </w:rPr>
        <w:t>Namuduri</w:t>
      </w:r>
      <w:proofErr w:type="spellEnd"/>
      <w:r w:rsidRPr="00BD1D5F">
        <w:rPr>
          <w:rFonts w:asciiTheme="minorHAnsi" w:hAnsiTheme="minorHAnsi" w:cstheme="minorHAnsi"/>
          <w:color w:val="0D0D0D"/>
          <w:sz w:val="16"/>
          <w:szCs w:val="16"/>
        </w:rPr>
        <w:t xml:space="preserve"> et al. present a detailed exposition on the significance of predictive maintenance in reducing downtime, enhancing equipment safety, and minimizing revenue losses. They argue convincingly for the application of DL algorithms in processing sensor data to predict equipment failures accurately. Given the complexity and subtlety of FDIA in predictive maintenance systems, the methodologies discussed in this paper are highly pertinent. The comprehensive review of DL algorithms—ranging from Artificial Neural Networks (ANN), Convolutional Neural Networks (CNN), Recurrent Neural Networks (RNN), to Autoencoders—provides a solid foundation for developing sophisticated models capable of detecting and mitigating cybersecurity threats.</w:t>
      </w:r>
    </w:p>
    <w:p w14:paraId="41D0BA8C" w14:textId="77777777" w:rsidR="000744A0" w:rsidRPr="00BD1D5F" w:rsidRDefault="000744A0" w:rsidP="000744A0">
      <w:pPr>
        <w:rPr>
          <w:rFonts w:asciiTheme="minorHAnsi" w:hAnsiTheme="minorHAnsi" w:cstheme="minorHAnsi"/>
          <w:color w:val="0D0D0D"/>
          <w:sz w:val="16"/>
          <w:szCs w:val="16"/>
        </w:rPr>
      </w:pPr>
    </w:p>
    <w:p w14:paraId="7F915875" w14:textId="77777777" w:rsidR="000744A0"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Application of Electrochemical Sensors in PM</w:t>
      </w:r>
    </w:p>
    <w:p w14:paraId="05FB8B46" w14:textId="77777777" w:rsidR="000744A0" w:rsidRPr="00BD1D5F" w:rsidRDefault="000744A0" w:rsidP="000744A0">
      <w:pPr>
        <w:rPr>
          <w:rFonts w:asciiTheme="minorHAnsi" w:hAnsiTheme="minorHAnsi" w:cstheme="minorHAnsi"/>
          <w:color w:val="0D0D0D"/>
          <w:sz w:val="16"/>
          <w:szCs w:val="16"/>
        </w:rPr>
      </w:pPr>
    </w:p>
    <w:p w14:paraId="1E1ABF31" w14:textId="77777777" w:rsidR="000744A0"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The paper highlights the growing use of electrochemical sensors in various domains, such as healthcare, automotive, and environmental monitoring, due to their sensitivity and reliability. This emphasis on electrochemical sensors aligns well with the need for accurate and real-time data acquisition in predictive maintenance systems to detect FDIA effectively. By integrating these sensors within a PM framework, organizations can leverage the nuanced data they provide for deeper analysis and better prediction models, thereby enhancing the system's resilience against cyber-attacks.</w:t>
      </w:r>
    </w:p>
    <w:p w14:paraId="03258E93" w14:textId="77777777" w:rsidR="000744A0" w:rsidRPr="00BD1D5F" w:rsidRDefault="000744A0" w:rsidP="000744A0">
      <w:pPr>
        <w:rPr>
          <w:rFonts w:asciiTheme="minorHAnsi" w:hAnsiTheme="minorHAnsi" w:cstheme="minorHAnsi"/>
          <w:color w:val="0D0D0D"/>
          <w:sz w:val="16"/>
          <w:szCs w:val="16"/>
        </w:rPr>
      </w:pPr>
    </w:p>
    <w:p w14:paraId="52DB53B9" w14:textId="77777777" w:rsidR="000744A0"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Deep Learning Algorithms for PM</w:t>
      </w:r>
    </w:p>
    <w:p w14:paraId="4327D480" w14:textId="77777777" w:rsidR="000744A0" w:rsidRPr="00BD1D5F" w:rsidRDefault="000744A0" w:rsidP="000744A0">
      <w:pPr>
        <w:rPr>
          <w:rFonts w:asciiTheme="minorHAnsi" w:hAnsiTheme="minorHAnsi" w:cstheme="minorHAnsi"/>
          <w:color w:val="0D0D0D"/>
          <w:sz w:val="16"/>
          <w:szCs w:val="16"/>
        </w:rPr>
      </w:pPr>
    </w:p>
    <w:p w14:paraId="6A0FF961" w14:textId="77777777" w:rsidR="000744A0" w:rsidRPr="00BD1D5F" w:rsidRDefault="000744A0" w:rsidP="000744A0">
      <w:pPr>
        <w:rPr>
          <w:rFonts w:asciiTheme="minorHAnsi" w:hAnsiTheme="minorHAnsi" w:cstheme="minorHAnsi"/>
          <w:color w:val="0D0D0D"/>
          <w:sz w:val="16"/>
          <w:szCs w:val="16"/>
        </w:rPr>
      </w:pPr>
      <w:proofErr w:type="spellStart"/>
      <w:r w:rsidRPr="00BD1D5F">
        <w:rPr>
          <w:rFonts w:asciiTheme="minorHAnsi" w:hAnsiTheme="minorHAnsi" w:cstheme="minorHAnsi"/>
          <w:color w:val="0D0D0D"/>
          <w:sz w:val="16"/>
          <w:szCs w:val="16"/>
        </w:rPr>
        <w:t>Namuduri</w:t>
      </w:r>
      <w:proofErr w:type="spellEnd"/>
      <w:r w:rsidRPr="00BD1D5F">
        <w:rPr>
          <w:rFonts w:asciiTheme="minorHAnsi" w:hAnsiTheme="minorHAnsi" w:cstheme="minorHAnsi"/>
          <w:color w:val="0D0D0D"/>
          <w:sz w:val="16"/>
          <w:szCs w:val="16"/>
        </w:rPr>
        <w:t xml:space="preserve"> et al.'s discussion on the specific applications of DL algorithms for PM tasks—like anomaly detection, failure prediction, and Remaining Useful Life (RUL) estimation—underscores their potential to revolutionize PM strategies. The detailed case study on engine failure prediction using LSTM (Long Short-Term Memory) networks exemplifies the practical applications and effectiveness of DL in real-world scenarios. Such empirical evidence reinforces the importance of DL in developing predictive models that are not only highly accurate but also capable of identifying subtle patterns indicative of cyber threats like FDIA.</w:t>
      </w:r>
    </w:p>
    <w:p w14:paraId="01DEF800" w14:textId="77777777" w:rsidR="000744A0" w:rsidRPr="00BD1D5F" w:rsidRDefault="000744A0" w:rsidP="000744A0">
      <w:pPr>
        <w:rPr>
          <w:rFonts w:asciiTheme="minorHAnsi" w:hAnsiTheme="minorHAnsi" w:cstheme="minorHAnsi"/>
          <w:color w:val="0D0D0D"/>
          <w:sz w:val="16"/>
          <w:szCs w:val="16"/>
        </w:rPr>
      </w:pPr>
    </w:p>
    <w:p w14:paraId="61DCD1D8" w14:textId="77777777" w:rsidR="000744A0"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Future Perspectives and Integration of Electrochemical Sensors</w:t>
      </w:r>
    </w:p>
    <w:p w14:paraId="6F6B2E00" w14:textId="77777777" w:rsidR="000744A0" w:rsidRPr="00BD1D5F" w:rsidRDefault="000744A0" w:rsidP="000744A0">
      <w:pPr>
        <w:rPr>
          <w:rFonts w:asciiTheme="minorHAnsi" w:hAnsiTheme="minorHAnsi" w:cstheme="minorHAnsi"/>
          <w:color w:val="0D0D0D"/>
          <w:sz w:val="16"/>
          <w:szCs w:val="16"/>
        </w:rPr>
      </w:pPr>
    </w:p>
    <w:p w14:paraId="7DD0A15E" w14:textId="77777777" w:rsidR="000744A0"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The paper concludes with forward-looking perspectives on the integration of electrochemical sensors with DL algorithms for PM. This discussion is particularly relevant to the research assignment's focus on cybersecurity within PM systems. The potential for these sensors to provide detailed and accurate data that can feed into DL models offers promising avenues for enhancing the detection and mitigation of FDIA in industrial and manufacturing contexts.</w:t>
      </w:r>
    </w:p>
    <w:p w14:paraId="47CB9E97" w14:textId="77777777" w:rsidR="000744A0" w:rsidRPr="00BD1D5F" w:rsidRDefault="000744A0" w:rsidP="000744A0">
      <w:pPr>
        <w:rPr>
          <w:rFonts w:asciiTheme="minorHAnsi" w:hAnsiTheme="minorHAnsi" w:cstheme="minorHAnsi"/>
          <w:color w:val="0D0D0D"/>
          <w:sz w:val="16"/>
          <w:szCs w:val="16"/>
        </w:rPr>
      </w:pPr>
    </w:p>
    <w:p w14:paraId="698FE20A" w14:textId="77777777" w:rsidR="000744A0"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Conclusion</w:t>
      </w:r>
    </w:p>
    <w:p w14:paraId="4A24DE1C" w14:textId="0B2EB2A0" w:rsidR="005B5483" w:rsidRPr="00BD1D5F" w:rsidRDefault="000744A0" w:rsidP="000744A0">
      <w:pPr>
        <w:rPr>
          <w:rFonts w:asciiTheme="minorHAnsi" w:hAnsiTheme="minorHAnsi" w:cstheme="minorHAnsi"/>
          <w:color w:val="0D0D0D"/>
          <w:sz w:val="16"/>
          <w:szCs w:val="16"/>
        </w:rPr>
      </w:pPr>
      <w:r w:rsidRPr="00BD1D5F">
        <w:rPr>
          <w:rFonts w:asciiTheme="minorHAnsi" w:hAnsiTheme="minorHAnsi" w:cstheme="minorHAnsi"/>
          <w:color w:val="0D0D0D"/>
          <w:sz w:val="16"/>
          <w:szCs w:val="16"/>
        </w:rPr>
        <w:t xml:space="preserve">"Review—Deep Learning Methods for Sensor-Based Predictive Maintenance and Future Perspectives for Electrochemical Sensors" is a critical literature piece for the research assignment. Its detailed analysis of DL algorithms for PM, coupled with the focus on electrochemical sensors, provides a comprehensive understanding necessary for developing advanced predictive maintenance systems. </w:t>
      </w:r>
      <w:r w:rsidRPr="00BD1D5F">
        <w:rPr>
          <w:rFonts w:asciiTheme="minorHAnsi" w:hAnsiTheme="minorHAnsi" w:cstheme="minorHAnsi"/>
          <w:color w:val="0D0D0D"/>
          <w:sz w:val="16"/>
          <w:szCs w:val="16"/>
        </w:rPr>
        <w:lastRenderedPageBreak/>
        <w:t>The methodologies and future perspectives outlined in the paper are not only relevant but essential for tackling the challenges posed by FDIA, making it a crucial inclusion in the study on leveraging DL algorithms for securing predictive maintenance systems against cyber threats.</w:t>
      </w:r>
      <w:r w:rsidR="00BD1D5F" w:rsidRPr="00BD1D5F">
        <w:rPr>
          <w:rFonts w:asciiTheme="minorHAnsi" w:hAnsiTheme="minorHAnsi" w:cstheme="minorHAnsi"/>
          <w:color w:val="0D0D0D"/>
          <w:sz w:val="16"/>
          <w:szCs w:val="16"/>
        </w:rPr>
        <w:br/>
      </w:r>
    </w:p>
    <w:p w14:paraId="2811D10B" w14:textId="37C0C6AE" w:rsidR="005B5483" w:rsidRDefault="000F0CB0" w:rsidP="000F0CB0">
      <w:pPr>
        <w:rPr>
          <w:rFonts w:asciiTheme="minorHAnsi" w:hAnsiTheme="minorHAnsi" w:cstheme="minorHAnsi"/>
          <w:b/>
          <w:bCs/>
          <w:color w:val="0D0D0D"/>
          <w:sz w:val="20"/>
          <w:szCs w:val="20"/>
        </w:rPr>
      </w:pPr>
      <w:r>
        <w:rPr>
          <w:rFonts w:asciiTheme="minorHAnsi" w:hAnsiTheme="minorHAnsi" w:cstheme="minorHAnsi"/>
          <w:b/>
          <w:bCs/>
          <w:color w:val="0D0D0D"/>
          <w:sz w:val="22"/>
          <w:szCs w:val="22"/>
        </w:rPr>
        <w:t>Article 4:</w:t>
      </w:r>
    </w:p>
    <w:p w14:paraId="1F6E6D01" w14:textId="721EF109" w:rsidR="000F0CB0" w:rsidRPr="005035EE" w:rsidRDefault="005035EE" w:rsidP="000F0CB0">
      <w:pPr>
        <w:rPr>
          <w:rFonts w:asciiTheme="minorHAnsi" w:hAnsiTheme="minorHAnsi" w:cstheme="minorHAnsi"/>
          <w:b/>
          <w:bCs/>
          <w:color w:val="0D0D0D"/>
          <w:sz w:val="20"/>
          <w:szCs w:val="20"/>
        </w:rPr>
      </w:pPr>
      <w:r>
        <w:rPr>
          <w:rFonts w:asciiTheme="minorHAnsi" w:hAnsiTheme="minorHAnsi" w:cstheme="minorHAnsi"/>
          <w:b/>
          <w:bCs/>
          <w:color w:val="0D0D0D"/>
          <w:sz w:val="20"/>
          <w:szCs w:val="20"/>
        </w:rPr>
        <w:t>Summary:</w:t>
      </w:r>
    </w:p>
    <w:tbl>
      <w:tblPr>
        <w:tblStyle w:val="TableGrid"/>
        <w:tblW w:w="9351" w:type="dxa"/>
        <w:tblLook w:val="04A0" w:firstRow="1" w:lastRow="0" w:firstColumn="1" w:lastColumn="0" w:noHBand="0" w:noVBand="1"/>
      </w:tblPr>
      <w:tblGrid>
        <w:gridCol w:w="1530"/>
        <w:gridCol w:w="7821"/>
      </w:tblGrid>
      <w:tr w:rsidR="005035EE" w:rsidRPr="00756F99" w14:paraId="1175D952" w14:textId="77777777" w:rsidTr="00930FEE">
        <w:tc>
          <w:tcPr>
            <w:tcW w:w="1271" w:type="dxa"/>
            <w:hideMark/>
          </w:tcPr>
          <w:p w14:paraId="3BE72799" w14:textId="77777777" w:rsidR="005035EE" w:rsidRPr="00680127" w:rsidRDefault="005035EE" w:rsidP="00930FEE">
            <w:pPr>
              <w:jc w:val="center"/>
              <w:rPr>
                <w:rFonts w:ascii="Calibri" w:hAnsi="Calibri" w:cs="Calibri"/>
                <w:b/>
                <w:bCs/>
                <w:color w:val="000000" w:themeColor="text1"/>
                <w:sz w:val="16"/>
                <w:szCs w:val="16"/>
              </w:rPr>
            </w:pPr>
            <w:r w:rsidRPr="00680127">
              <w:rPr>
                <w:rFonts w:ascii="Calibri" w:hAnsi="Calibri" w:cs="Calibri"/>
                <w:b/>
                <w:bCs/>
                <w:color w:val="000000" w:themeColor="text1"/>
                <w:sz w:val="16"/>
                <w:szCs w:val="16"/>
              </w:rPr>
              <w:t>Category</w:t>
            </w:r>
          </w:p>
        </w:tc>
        <w:tc>
          <w:tcPr>
            <w:tcW w:w="8080" w:type="dxa"/>
            <w:hideMark/>
          </w:tcPr>
          <w:p w14:paraId="2DE6FC9D" w14:textId="77777777" w:rsidR="005035EE" w:rsidRPr="00756F99" w:rsidRDefault="005035EE" w:rsidP="00930FEE">
            <w:pPr>
              <w:jc w:val="center"/>
              <w:rPr>
                <w:rFonts w:ascii="Calibri" w:hAnsi="Calibri" w:cs="Calibri"/>
                <w:b/>
                <w:bCs/>
                <w:color w:val="000000" w:themeColor="text1"/>
                <w:sz w:val="16"/>
                <w:szCs w:val="16"/>
              </w:rPr>
            </w:pPr>
            <w:r>
              <w:rPr>
                <w:rFonts w:ascii="Calibri" w:hAnsi="Calibri" w:cs="Calibri"/>
                <w:b/>
                <w:bCs/>
                <w:color w:val="000000" w:themeColor="text1"/>
                <w:sz w:val="16"/>
                <w:szCs w:val="16"/>
              </w:rPr>
              <w:t>Details</w:t>
            </w:r>
          </w:p>
        </w:tc>
      </w:tr>
      <w:tr w:rsidR="005035EE" w:rsidRPr="00756F99" w14:paraId="2E5C170E" w14:textId="77777777" w:rsidTr="00930FEE">
        <w:tc>
          <w:tcPr>
            <w:tcW w:w="1271" w:type="dxa"/>
            <w:hideMark/>
          </w:tcPr>
          <w:p w14:paraId="711EE0CC"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Title</w:t>
            </w:r>
          </w:p>
        </w:tc>
        <w:tc>
          <w:tcPr>
            <w:tcW w:w="8080" w:type="dxa"/>
            <w:hideMark/>
          </w:tcPr>
          <w:p w14:paraId="48A2F349" w14:textId="61573708" w:rsidR="005035EE" w:rsidRPr="00CC2880" w:rsidRDefault="0014439E" w:rsidP="00CC2880">
            <w:pPr>
              <w:rPr>
                <w:rFonts w:ascii="Calibri" w:hAnsi="Calibri" w:cs="Calibri"/>
                <w:sz w:val="16"/>
                <w:szCs w:val="16"/>
              </w:rPr>
            </w:pPr>
            <w:r w:rsidRPr="00CC2880">
              <w:rPr>
                <w:rFonts w:ascii="Calibri" w:hAnsi="Calibri" w:cs="Calibri"/>
                <w:sz w:val="16"/>
                <w:szCs w:val="16"/>
              </w:rPr>
              <w:t>Understanding LSTM – a tutorial into Long Short-Term Memory Recurrent Neural Networks</w:t>
            </w:r>
          </w:p>
        </w:tc>
      </w:tr>
      <w:tr w:rsidR="005035EE" w:rsidRPr="00756F99" w14:paraId="450541CF" w14:textId="77777777" w:rsidTr="00930FEE">
        <w:tc>
          <w:tcPr>
            <w:tcW w:w="1271" w:type="dxa"/>
            <w:hideMark/>
          </w:tcPr>
          <w:p w14:paraId="1DED3E44"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Authors</w:t>
            </w:r>
          </w:p>
        </w:tc>
        <w:tc>
          <w:tcPr>
            <w:tcW w:w="8080" w:type="dxa"/>
            <w:hideMark/>
          </w:tcPr>
          <w:p w14:paraId="317A89CD" w14:textId="7AC95775" w:rsidR="005035EE" w:rsidRPr="00CC2880" w:rsidRDefault="00AA7B9E" w:rsidP="00CC2880">
            <w:pPr>
              <w:rPr>
                <w:rFonts w:ascii="Calibri" w:hAnsi="Calibri" w:cs="Calibri"/>
                <w:sz w:val="16"/>
                <w:szCs w:val="16"/>
              </w:rPr>
            </w:pPr>
            <w:r w:rsidRPr="00CC2880">
              <w:rPr>
                <w:rFonts w:ascii="Calibri" w:hAnsi="Calibri" w:cs="Calibri"/>
                <w:sz w:val="16"/>
                <w:szCs w:val="16"/>
              </w:rPr>
              <w:t xml:space="preserve">Ralf C. </w:t>
            </w:r>
            <w:proofErr w:type="spellStart"/>
            <w:r w:rsidRPr="00CC2880">
              <w:rPr>
                <w:rFonts w:ascii="Calibri" w:hAnsi="Calibri" w:cs="Calibri"/>
                <w:sz w:val="16"/>
                <w:szCs w:val="16"/>
              </w:rPr>
              <w:t>Staudemeyer</w:t>
            </w:r>
            <w:proofErr w:type="spellEnd"/>
            <w:r w:rsidRPr="00CC2880">
              <w:rPr>
                <w:rFonts w:ascii="Calibri" w:hAnsi="Calibri" w:cs="Calibri"/>
                <w:sz w:val="16"/>
                <w:szCs w:val="16"/>
              </w:rPr>
              <w:t xml:space="preserve"> and Eric Rothstein Morris</w:t>
            </w:r>
          </w:p>
        </w:tc>
      </w:tr>
      <w:tr w:rsidR="005035EE" w:rsidRPr="00756F99" w14:paraId="5FE0861E" w14:textId="77777777" w:rsidTr="00930FEE">
        <w:tc>
          <w:tcPr>
            <w:tcW w:w="1271" w:type="dxa"/>
            <w:hideMark/>
          </w:tcPr>
          <w:p w14:paraId="75BA6ED9"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Year</w:t>
            </w:r>
          </w:p>
        </w:tc>
        <w:tc>
          <w:tcPr>
            <w:tcW w:w="8080" w:type="dxa"/>
            <w:hideMark/>
          </w:tcPr>
          <w:p w14:paraId="0C3B7412" w14:textId="04DFD13A" w:rsidR="005035EE" w:rsidRPr="00CC2880" w:rsidRDefault="00AA7B9E" w:rsidP="00CC2880">
            <w:pPr>
              <w:rPr>
                <w:rFonts w:ascii="Calibri" w:hAnsi="Calibri" w:cs="Calibri"/>
                <w:sz w:val="16"/>
                <w:szCs w:val="16"/>
              </w:rPr>
            </w:pPr>
            <w:r w:rsidRPr="00CC2880">
              <w:rPr>
                <w:rFonts w:ascii="Calibri" w:hAnsi="Calibri" w:cs="Calibri"/>
                <w:sz w:val="16"/>
                <w:szCs w:val="16"/>
              </w:rPr>
              <w:t>2019</w:t>
            </w:r>
          </w:p>
        </w:tc>
      </w:tr>
      <w:tr w:rsidR="005035EE" w:rsidRPr="00756F99" w14:paraId="672EC322" w14:textId="77777777" w:rsidTr="00930FEE">
        <w:tc>
          <w:tcPr>
            <w:tcW w:w="1271" w:type="dxa"/>
            <w:hideMark/>
          </w:tcPr>
          <w:p w14:paraId="438613DA"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Journal/Conference</w:t>
            </w:r>
          </w:p>
        </w:tc>
        <w:tc>
          <w:tcPr>
            <w:tcW w:w="8080" w:type="dxa"/>
            <w:hideMark/>
          </w:tcPr>
          <w:p w14:paraId="09B45BB4" w14:textId="29C7DAF1" w:rsidR="005035EE" w:rsidRPr="00CC2880" w:rsidRDefault="00AA7B9E" w:rsidP="00CC2880">
            <w:pPr>
              <w:rPr>
                <w:rFonts w:ascii="Calibri" w:hAnsi="Calibri" w:cs="Calibri"/>
                <w:sz w:val="16"/>
                <w:szCs w:val="16"/>
              </w:rPr>
            </w:pPr>
            <w:r w:rsidRPr="00CC2880">
              <w:rPr>
                <w:rFonts w:ascii="Calibri" w:hAnsi="Calibri" w:cs="Calibri"/>
                <w:sz w:val="16"/>
                <w:szCs w:val="16"/>
              </w:rPr>
              <w:t>Not specified in the document; it appears to be a comprehensive tutorial rather than a journal or conference publication.</w:t>
            </w:r>
          </w:p>
        </w:tc>
      </w:tr>
      <w:tr w:rsidR="005035EE" w:rsidRPr="00756F99" w14:paraId="5CC0BA9A" w14:textId="77777777" w:rsidTr="00930FEE">
        <w:tc>
          <w:tcPr>
            <w:tcW w:w="1271" w:type="dxa"/>
            <w:hideMark/>
          </w:tcPr>
          <w:p w14:paraId="0800D8C8"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Research</w:t>
            </w:r>
          </w:p>
        </w:tc>
        <w:tc>
          <w:tcPr>
            <w:tcW w:w="8080" w:type="dxa"/>
            <w:hideMark/>
          </w:tcPr>
          <w:p w14:paraId="23891393" w14:textId="7145DDDD" w:rsidR="005035EE" w:rsidRPr="00CC2880" w:rsidRDefault="00AA7B9E" w:rsidP="00CC2880">
            <w:pPr>
              <w:rPr>
                <w:rFonts w:ascii="Calibri" w:hAnsi="Calibri" w:cs="Calibri"/>
                <w:sz w:val="16"/>
                <w:szCs w:val="16"/>
              </w:rPr>
            </w:pPr>
            <w:r w:rsidRPr="00CC2880">
              <w:rPr>
                <w:rFonts w:ascii="Calibri" w:hAnsi="Calibri" w:cs="Calibri"/>
                <w:sz w:val="16"/>
                <w:szCs w:val="16"/>
              </w:rPr>
              <w:t>Deep Learning, specifically focusing on Long Short-Term Memory Recurrent Neural Networks (LSTM-RNNs)</w:t>
            </w:r>
          </w:p>
        </w:tc>
      </w:tr>
      <w:tr w:rsidR="005035EE" w:rsidRPr="00756F99" w14:paraId="5D3A8FE8" w14:textId="77777777" w:rsidTr="00930FEE">
        <w:tc>
          <w:tcPr>
            <w:tcW w:w="1271" w:type="dxa"/>
            <w:hideMark/>
          </w:tcPr>
          <w:p w14:paraId="68C39BBB"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Methods Used</w:t>
            </w:r>
          </w:p>
        </w:tc>
        <w:tc>
          <w:tcPr>
            <w:tcW w:w="8080" w:type="dxa"/>
            <w:hideMark/>
          </w:tcPr>
          <w:p w14:paraId="333A4374" w14:textId="37B08E29" w:rsidR="005035EE" w:rsidRPr="00CC2880" w:rsidRDefault="00AA7B9E" w:rsidP="00CC2880">
            <w:pPr>
              <w:rPr>
                <w:rFonts w:ascii="Calibri" w:hAnsi="Calibri" w:cs="Calibri"/>
                <w:sz w:val="16"/>
                <w:szCs w:val="16"/>
              </w:rPr>
            </w:pPr>
            <w:r w:rsidRPr="00CC2880">
              <w:rPr>
                <w:rFonts w:ascii="Calibri" w:hAnsi="Calibri" w:cs="Calibri"/>
                <w:sz w:val="16"/>
                <w:szCs w:val="16"/>
              </w:rPr>
              <w:t>The document employs a tutorial approach, combining theoretical exposition with practical considerations. It covers the evolution of neural networks to LSTM-RNNs, their unique architectural features (such as memory blocks and gating mechanisms), training methodologies (including BPTT and RTRL), and diverse applications.</w:t>
            </w:r>
          </w:p>
        </w:tc>
      </w:tr>
      <w:tr w:rsidR="005035EE" w:rsidRPr="00756F99" w14:paraId="4CCE5A30" w14:textId="77777777" w:rsidTr="00930FEE">
        <w:tc>
          <w:tcPr>
            <w:tcW w:w="1271" w:type="dxa"/>
            <w:hideMark/>
          </w:tcPr>
          <w:p w14:paraId="2AAF9E29"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Datasets</w:t>
            </w:r>
          </w:p>
        </w:tc>
        <w:tc>
          <w:tcPr>
            <w:tcW w:w="8080" w:type="dxa"/>
            <w:hideMark/>
          </w:tcPr>
          <w:p w14:paraId="2E534D6F" w14:textId="5EB40985" w:rsidR="005035EE" w:rsidRPr="00CC2880" w:rsidRDefault="004D162B" w:rsidP="00CC2880">
            <w:pPr>
              <w:rPr>
                <w:rFonts w:ascii="Calibri" w:hAnsi="Calibri" w:cs="Calibri"/>
                <w:sz w:val="16"/>
                <w:szCs w:val="16"/>
              </w:rPr>
            </w:pPr>
            <w:r w:rsidRPr="00CC2880">
              <w:rPr>
                <w:rFonts w:ascii="Calibri" w:hAnsi="Calibri" w:cs="Calibri"/>
                <w:sz w:val="16"/>
                <w:szCs w:val="16"/>
              </w:rPr>
              <w:t>The document does not specify datasets, as it is primarily focused on explaining the theoretical aspects and operational mechanisms of LSTM-RNNs, rather than applying them to specific datasets.</w:t>
            </w:r>
          </w:p>
        </w:tc>
      </w:tr>
      <w:tr w:rsidR="005035EE" w:rsidRPr="00756F99" w14:paraId="080B8C6E" w14:textId="77777777" w:rsidTr="00930FEE">
        <w:tc>
          <w:tcPr>
            <w:tcW w:w="1271" w:type="dxa"/>
            <w:hideMark/>
          </w:tcPr>
          <w:p w14:paraId="2366CC7D"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Main Findings</w:t>
            </w:r>
          </w:p>
        </w:tc>
        <w:tc>
          <w:tcPr>
            <w:tcW w:w="8080" w:type="dxa"/>
            <w:hideMark/>
          </w:tcPr>
          <w:p w14:paraId="39BFA436" w14:textId="340D2D3A" w:rsidR="005035EE" w:rsidRPr="00CC2880" w:rsidRDefault="004D162B" w:rsidP="00CC2880">
            <w:pPr>
              <w:rPr>
                <w:rFonts w:ascii="Calibri" w:hAnsi="Calibri" w:cs="Calibri"/>
                <w:sz w:val="16"/>
                <w:szCs w:val="16"/>
              </w:rPr>
            </w:pPr>
            <w:r w:rsidRPr="00CC2880">
              <w:rPr>
                <w:rFonts w:ascii="Calibri" w:hAnsi="Calibri" w:cs="Calibri"/>
                <w:sz w:val="16"/>
                <w:szCs w:val="16"/>
              </w:rPr>
              <w:t>LSTM-RNNs are superior to traditional RNNs for tasks requiring long-term memory due to their unique architecture, which addresses the vanishing gradient problem. They are versatile, applicable across various domains, and can be customized through different topologies to suit specific needs.</w:t>
            </w:r>
          </w:p>
        </w:tc>
      </w:tr>
      <w:tr w:rsidR="005035EE" w:rsidRPr="00756F99" w14:paraId="2CD261BE" w14:textId="77777777" w:rsidTr="00930FEE">
        <w:tc>
          <w:tcPr>
            <w:tcW w:w="1271" w:type="dxa"/>
            <w:hideMark/>
          </w:tcPr>
          <w:p w14:paraId="3E16FF26"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Relevance To Current Study</w:t>
            </w:r>
          </w:p>
        </w:tc>
        <w:tc>
          <w:tcPr>
            <w:tcW w:w="8080" w:type="dxa"/>
            <w:hideMark/>
          </w:tcPr>
          <w:p w14:paraId="13472E92" w14:textId="761FD437" w:rsidR="005035EE" w:rsidRPr="00CC2880" w:rsidRDefault="004D162B" w:rsidP="00CC2880">
            <w:pPr>
              <w:rPr>
                <w:rFonts w:ascii="Calibri" w:hAnsi="Calibri" w:cs="Calibri"/>
                <w:sz w:val="16"/>
                <w:szCs w:val="16"/>
              </w:rPr>
            </w:pPr>
            <w:r w:rsidRPr="00CC2880">
              <w:rPr>
                <w:rFonts w:ascii="Calibri" w:hAnsi="Calibri" w:cs="Calibri"/>
                <w:sz w:val="16"/>
                <w:szCs w:val="16"/>
              </w:rPr>
              <w:t>LSTM-RNNs' ability to handle long-term dependencies and their adaptability to various applications make them highly relevant to the study of predictive maintenance systems vulnerable to FDIA. Their advanced memory and gating mechanisms can enhance anomaly detection, thereby improving system resilience against cyber threats. The tutorial's comprehensive overview provides a solid foundation for leveraging LSTM-RNNs in enhancing cybersecurity measures in predictive maintenance.</w:t>
            </w:r>
          </w:p>
        </w:tc>
      </w:tr>
      <w:tr w:rsidR="005035EE" w:rsidRPr="00756F99" w14:paraId="19B4EF0A" w14:textId="77777777" w:rsidTr="00930FEE">
        <w:tc>
          <w:tcPr>
            <w:tcW w:w="1271" w:type="dxa"/>
            <w:hideMark/>
          </w:tcPr>
          <w:p w14:paraId="1DFC9389"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 xml:space="preserve">Implications for </w:t>
            </w:r>
            <w:proofErr w:type="spellStart"/>
            <w:r w:rsidRPr="00680127">
              <w:rPr>
                <w:rFonts w:ascii="Calibri" w:hAnsi="Calibri" w:cs="Calibri"/>
                <w:b/>
                <w:bCs/>
                <w:color w:val="000000" w:themeColor="text1"/>
                <w:sz w:val="16"/>
                <w:szCs w:val="16"/>
              </w:rPr>
              <w:t>PdM</w:t>
            </w:r>
            <w:proofErr w:type="spellEnd"/>
          </w:p>
        </w:tc>
        <w:tc>
          <w:tcPr>
            <w:tcW w:w="8080" w:type="dxa"/>
            <w:hideMark/>
          </w:tcPr>
          <w:p w14:paraId="7DB4BC9E" w14:textId="584455F1" w:rsidR="005035EE" w:rsidRPr="00CC2880" w:rsidRDefault="004D162B" w:rsidP="00CC2880">
            <w:pPr>
              <w:rPr>
                <w:rFonts w:ascii="Calibri" w:hAnsi="Calibri" w:cs="Calibri"/>
                <w:sz w:val="16"/>
                <w:szCs w:val="16"/>
              </w:rPr>
            </w:pPr>
            <w:r w:rsidRPr="00CC2880">
              <w:rPr>
                <w:rFonts w:ascii="Calibri" w:hAnsi="Calibri" w:cs="Calibri"/>
                <w:sz w:val="16"/>
                <w:szCs w:val="16"/>
              </w:rPr>
              <w:t>The insights into LSTM-RNNs suggest their potential for improving predictive maintenance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by accurately </w:t>
            </w:r>
            <w:proofErr w:type="spellStart"/>
            <w:r w:rsidRPr="00CC2880">
              <w:rPr>
                <w:rFonts w:ascii="Calibri" w:hAnsi="Calibri" w:cs="Calibri"/>
                <w:sz w:val="16"/>
                <w:szCs w:val="16"/>
              </w:rPr>
              <w:t>modeling</w:t>
            </w:r>
            <w:proofErr w:type="spellEnd"/>
            <w:r w:rsidRPr="00CC2880">
              <w:rPr>
                <w:rFonts w:ascii="Calibri" w:hAnsi="Calibri" w:cs="Calibri"/>
                <w:sz w:val="16"/>
                <w:szCs w:val="16"/>
              </w:rPr>
              <w:t xml:space="preserve"> complex temporal patterns and detecting anomalies indicative of FDIA. This could significantly enhance the predictive capabilities and security of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in industrial settings.</w:t>
            </w:r>
          </w:p>
        </w:tc>
      </w:tr>
      <w:tr w:rsidR="005035EE" w:rsidRPr="00756F99" w14:paraId="372912CD" w14:textId="77777777" w:rsidTr="00930FEE">
        <w:tc>
          <w:tcPr>
            <w:tcW w:w="1271" w:type="dxa"/>
            <w:hideMark/>
          </w:tcPr>
          <w:p w14:paraId="4D430D00" w14:textId="77777777" w:rsidR="005035EE" w:rsidRPr="00680127" w:rsidRDefault="005035EE"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Further Research Directions</w:t>
            </w:r>
          </w:p>
        </w:tc>
        <w:tc>
          <w:tcPr>
            <w:tcW w:w="8080" w:type="dxa"/>
            <w:hideMark/>
          </w:tcPr>
          <w:p w14:paraId="2056A5F3" w14:textId="27EA6083" w:rsidR="005035EE" w:rsidRPr="00CC2880" w:rsidRDefault="000702DC" w:rsidP="00CC2880">
            <w:pPr>
              <w:rPr>
                <w:rFonts w:ascii="Calibri" w:hAnsi="Calibri" w:cs="Calibri"/>
                <w:sz w:val="16"/>
                <w:szCs w:val="16"/>
              </w:rPr>
            </w:pPr>
            <w:r w:rsidRPr="00CC2880">
              <w:rPr>
                <w:rFonts w:ascii="Calibri" w:hAnsi="Calibri" w:cs="Calibri"/>
                <w:sz w:val="16"/>
                <w:szCs w:val="16"/>
              </w:rPr>
              <w:t>Further optimization of LSTM-RNN training methods for efficiency, exploration of adaptive architectures for handling diverse data structures, and applications in cybersecurity, specifically in anomaly detection for predictive maintenance systems, are suggested areas for future research.</w:t>
            </w:r>
          </w:p>
        </w:tc>
      </w:tr>
    </w:tbl>
    <w:p w14:paraId="278E0AF6" w14:textId="77777777" w:rsidR="00346651" w:rsidRDefault="00346651" w:rsidP="00CE68FF">
      <w:pPr>
        <w:rPr>
          <w:rFonts w:asciiTheme="minorHAnsi" w:hAnsiTheme="minorHAnsi" w:cstheme="minorHAnsi"/>
          <w:color w:val="0D0D0D"/>
          <w:sz w:val="22"/>
          <w:szCs w:val="22"/>
        </w:rPr>
      </w:pPr>
    </w:p>
    <w:p w14:paraId="2A2850BD" w14:textId="77777777" w:rsidR="0014439E" w:rsidRPr="000F42FC" w:rsidRDefault="0014439E" w:rsidP="0014439E">
      <w:pPr>
        <w:rPr>
          <w:rFonts w:asciiTheme="minorHAnsi" w:hAnsiTheme="minorHAnsi" w:cstheme="minorHAnsi"/>
          <w:b/>
          <w:bCs/>
          <w:color w:val="0D0D0D"/>
          <w:sz w:val="20"/>
          <w:szCs w:val="20"/>
        </w:rPr>
      </w:pPr>
      <w:r>
        <w:rPr>
          <w:rFonts w:asciiTheme="minorHAnsi" w:hAnsiTheme="minorHAnsi" w:cstheme="minorHAnsi"/>
          <w:b/>
          <w:bCs/>
          <w:color w:val="0D0D0D"/>
          <w:sz w:val="20"/>
          <w:szCs w:val="20"/>
        </w:rPr>
        <w:t>Review:</w:t>
      </w:r>
    </w:p>
    <w:p w14:paraId="6446F06C"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Introduction to LSTM-RNNs</w:t>
      </w:r>
    </w:p>
    <w:p w14:paraId="1082430B" w14:textId="77777777" w:rsidR="000F0CB0" w:rsidRPr="0014439E" w:rsidRDefault="000F0CB0" w:rsidP="000F0CB0">
      <w:pPr>
        <w:rPr>
          <w:rFonts w:asciiTheme="minorHAnsi" w:hAnsiTheme="minorHAnsi" w:cstheme="minorHAnsi"/>
          <w:color w:val="0D0D0D"/>
          <w:sz w:val="16"/>
          <w:szCs w:val="16"/>
        </w:rPr>
      </w:pPr>
    </w:p>
    <w:p w14:paraId="7052AE5F"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 xml:space="preserve">The document presents a thorough tutorial on Long Short-Term Memory Recurrent Neural Networks (LSTM-RNNs), highlighting their evolution as a powerful class of dynamic classifiers. Originating from the limitations of traditional Recurrent Neural Networks (RNNs) in handling long-term dependencies due to the vanishing gradient problem, LSTM-RNNs introduce mechanisms such as memory blocks and gates (input, output, and forget gates) that significantly enhance the model's ability to remember information over extended sequences. This capability makes LSTM-RNNs highly effective for tasks requiring the </w:t>
      </w:r>
      <w:proofErr w:type="spellStart"/>
      <w:r w:rsidRPr="0014439E">
        <w:rPr>
          <w:rFonts w:asciiTheme="minorHAnsi" w:hAnsiTheme="minorHAnsi" w:cstheme="minorHAnsi"/>
          <w:color w:val="0D0D0D"/>
          <w:sz w:val="16"/>
          <w:szCs w:val="16"/>
        </w:rPr>
        <w:t>modeling</w:t>
      </w:r>
      <w:proofErr w:type="spellEnd"/>
      <w:r w:rsidRPr="0014439E">
        <w:rPr>
          <w:rFonts w:asciiTheme="minorHAnsi" w:hAnsiTheme="minorHAnsi" w:cstheme="minorHAnsi"/>
          <w:color w:val="0D0D0D"/>
          <w:sz w:val="16"/>
          <w:szCs w:val="16"/>
        </w:rPr>
        <w:t xml:space="preserve"> of long temporal sequences.</w:t>
      </w:r>
    </w:p>
    <w:p w14:paraId="2EF86740" w14:textId="77777777" w:rsidR="000F0CB0" w:rsidRPr="0014439E" w:rsidRDefault="000F0CB0" w:rsidP="000F0CB0">
      <w:pPr>
        <w:rPr>
          <w:rFonts w:asciiTheme="minorHAnsi" w:hAnsiTheme="minorHAnsi" w:cstheme="minorHAnsi"/>
          <w:color w:val="0D0D0D"/>
          <w:sz w:val="16"/>
          <w:szCs w:val="16"/>
        </w:rPr>
      </w:pPr>
    </w:p>
    <w:p w14:paraId="0A9DDC18"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Technical Overview and Evolution</w:t>
      </w:r>
    </w:p>
    <w:p w14:paraId="65113006" w14:textId="77777777" w:rsidR="000F0CB0" w:rsidRPr="0014439E" w:rsidRDefault="000F0CB0" w:rsidP="000F0CB0">
      <w:pPr>
        <w:rPr>
          <w:rFonts w:asciiTheme="minorHAnsi" w:hAnsiTheme="minorHAnsi" w:cstheme="minorHAnsi"/>
          <w:color w:val="0D0D0D"/>
          <w:sz w:val="16"/>
          <w:szCs w:val="16"/>
        </w:rPr>
      </w:pPr>
    </w:p>
    <w:p w14:paraId="5F6C55EE"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The authors delve into the technical aspects of LSTM-RNNs, starting from basic neural network concepts, through the development of feedforward and recurrent neural networks, and culminating in the advent of LSTM networks. Key to this evolution is the introduction of the Constant Error Carousel (CEC), which allows for the preservation of error signals across time steps, and the implementation of gating mechanisms to regulate the flow of information, addressing the critical issue of vanishing gradients in traditional RNNs.</w:t>
      </w:r>
    </w:p>
    <w:p w14:paraId="5A29800C" w14:textId="77777777" w:rsidR="000F0CB0" w:rsidRPr="0014439E" w:rsidRDefault="000F0CB0" w:rsidP="000F0CB0">
      <w:pPr>
        <w:rPr>
          <w:rFonts w:asciiTheme="minorHAnsi" w:hAnsiTheme="minorHAnsi" w:cstheme="minorHAnsi"/>
          <w:color w:val="0D0D0D"/>
          <w:sz w:val="16"/>
          <w:szCs w:val="16"/>
        </w:rPr>
      </w:pPr>
    </w:p>
    <w:p w14:paraId="05223E7B"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Training Mechanisms</w:t>
      </w:r>
    </w:p>
    <w:p w14:paraId="0DC39A4D" w14:textId="77777777" w:rsidR="000F0CB0" w:rsidRPr="0014439E" w:rsidRDefault="000F0CB0" w:rsidP="000F0CB0">
      <w:pPr>
        <w:rPr>
          <w:rFonts w:asciiTheme="minorHAnsi" w:hAnsiTheme="minorHAnsi" w:cstheme="minorHAnsi"/>
          <w:color w:val="0D0D0D"/>
          <w:sz w:val="16"/>
          <w:szCs w:val="16"/>
        </w:rPr>
      </w:pPr>
    </w:p>
    <w:p w14:paraId="2403367E" w14:textId="77777777" w:rsidR="000F0CB0" w:rsidRPr="0014439E" w:rsidRDefault="000F0CB0" w:rsidP="000F0CB0">
      <w:pPr>
        <w:rPr>
          <w:rFonts w:asciiTheme="minorHAnsi" w:hAnsiTheme="minorHAnsi" w:cstheme="minorHAnsi"/>
          <w:color w:val="0D0D0D"/>
          <w:sz w:val="16"/>
          <w:szCs w:val="16"/>
        </w:rPr>
      </w:pPr>
      <w:proofErr w:type="spellStart"/>
      <w:r w:rsidRPr="0014439E">
        <w:rPr>
          <w:rFonts w:asciiTheme="minorHAnsi" w:hAnsiTheme="minorHAnsi" w:cstheme="minorHAnsi"/>
          <w:color w:val="0D0D0D"/>
          <w:sz w:val="16"/>
          <w:szCs w:val="16"/>
        </w:rPr>
        <w:t>Staudemeyer</w:t>
      </w:r>
      <w:proofErr w:type="spellEnd"/>
      <w:r w:rsidRPr="0014439E">
        <w:rPr>
          <w:rFonts w:asciiTheme="minorHAnsi" w:hAnsiTheme="minorHAnsi" w:cstheme="minorHAnsi"/>
          <w:color w:val="0D0D0D"/>
          <w:sz w:val="16"/>
          <w:szCs w:val="16"/>
        </w:rPr>
        <w:t xml:space="preserve"> and Morris provide an in-depth analysis of training mechanisms specific to LSTM-RNNs, including Backpropagation Through Time (BPTT) and Real-Time Recurrent Learning (RTRL), as well as hybrid approaches. These training methods are essential for updating network weights in a manner that captures temporal dependencies accurately.</w:t>
      </w:r>
    </w:p>
    <w:p w14:paraId="2A4E544B" w14:textId="77777777" w:rsidR="000F0CB0" w:rsidRPr="0014439E" w:rsidRDefault="000F0CB0" w:rsidP="000F0CB0">
      <w:pPr>
        <w:rPr>
          <w:rFonts w:asciiTheme="minorHAnsi" w:hAnsiTheme="minorHAnsi" w:cstheme="minorHAnsi"/>
          <w:color w:val="0D0D0D"/>
          <w:sz w:val="16"/>
          <w:szCs w:val="16"/>
        </w:rPr>
      </w:pPr>
    </w:p>
    <w:p w14:paraId="1A0496E4"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Applications and Extensions</w:t>
      </w:r>
    </w:p>
    <w:p w14:paraId="3D1D73E8" w14:textId="77777777" w:rsidR="000F0CB0" w:rsidRPr="0014439E" w:rsidRDefault="000F0CB0" w:rsidP="000F0CB0">
      <w:pPr>
        <w:rPr>
          <w:rFonts w:asciiTheme="minorHAnsi" w:hAnsiTheme="minorHAnsi" w:cstheme="minorHAnsi"/>
          <w:color w:val="0D0D0D"/>
          <w:sz w:val="16"/>
          <w:szCs w:val="16"/>
        </w:rPr>
      </w:pPr>
    </w:p>
    <w:p w14:paraId="2DF46546"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The document covers various applications of LSTM-RNNs, from early learning tasks to more complex cognitive learning tasks such as speech recognition, handwriting recognition, and machine translation. This breadth of application underscores the versatility and robustness of LSTM-RNNs in handling a wide range of sequential data processing tasks. Additionally, the authors discuss problem-specific topologies like Bidirectional LSTM (BLSTM) and Grid LSTM, further expanding the adaptability of LSTM-RNNs to diverse data structures and learning scenarios.</w:t>
      </w:r>
    </w:p>
    <w:p w14:paraId="13DDE7AE" w14:textId="77777777" w:rsidR="000F0CB0" w:rsidRPr="0014439E" w:rsidRDefault="000F0CB0" w:rsidP="000F0CB0">
      <w:pPr>
        <w:rPr>
          <w:rFonts w:asciiTheme="minorHAnsi" w:hAnsiTheme="minorHAnsi" w:cstheme="minorHAnsi"/>
          <w:color w:val="0D0D0D"/>
          <w:sz w:val="16"/>
          <w:szCs w:val="16"/>
        </w:rPr>
      </w:pPr>
    </w:p>
    <w:p w14:paraId="430DA8FF"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Relevance to Predictive Maintenance and FDIA Mitigation</w:t>
      </w:r>
    </w:p>
    <w:p w14:paraId="7E190D9C" w14:textId="77777777" w:rsidR="000F0CB0" w:rsidRPr="0014439E" w:rsidRDefault="000F0CB0" w:rsidP="000F0CB0">
      <w:pPr>
        <w:rPr>
          <w:rFonts w:asciiTheme="minorHAnsi" w:hAnsiTheme="minorHAnsi" w:cstheme="minorHAnsi"/>
          <w:color w:val="0D0D0D"/>
          <w:sz w:val="16"/>
          <w:szCs w:val="16"/>
        </w:rPr>
      </w:pPr>
    </w:p>
    <w:p w14:paraId="222C04BF"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 xml:space="preserve">The comprehensive understanding of LSTM-RNNs provided by </w:t>
      </w:r>
      <w:proofErr w:type="spellStart"/>
      <w:r w:rsidRPr="0014439E">
        <w:rPr>
          <w:rFonts w:asciiTheme="minorHAnsi" w:hAnsiTheme="minorHAnsi" w:cstheme="minorHAnsi"/>
          <w:color w:val="0D0D0D"/>
          <w:sz w:val="16"/>
          <w:szCs w:val="16"/>
        </w:rPr>
        <w:t>Staudemeyer</w:t>
      </w:r>
      <w:proofErr w:type="spellEnd"/>
      <w:r w:rsidRPr="0014439E">
        <w:rPr>
          <w:rFonts w:asciiTheme="minorHAnsi" w:hAnsiTheme="minorHAnsi" w:cstheme="minorHAnsi"/>
          <w:color w:val="0D0D0D"/>
          <w:sz w:val="16"/>
          <w:szCs w:val="16"/>
        </w:rPr>
        <w:t xml:space="preserve"> and Morris is highly relevant to the development of predictive maintenance systems capable of detecting and mitigating False Data Injection Attacks (FDIA). The ability of LSTM-RNNs to model complex temporal dependencies can be leveraged to identify anomalous patterns indicative of cyber-attacks, enhancing the security and reliability </w:t>
      </w:r>
      <w:r w:rsidRPr="0014439E">
        <w:rPr>
          <w:rFonts w:asciiTheme="minorHAnsi" w:hAnsiTheme="minorHAnsi" w:cstheme="minorHAnsi"/>
          <w:color w:val="0D0D0D"/>
          <w:sz w:val="16"/>
          <w:szCs w:val="16"/>
        </w:rPr>
        <w:lastRenderedPageBreak/>
        <w:t>of predictive maintenance systems. Furthermore, the discussion on training mechanisms and problem-specific topologies offers valuable insights into tailoring LSTM-RNN models to specific operational contexts and threat landscapes.</w:t>
      </w:r>
    </w:p>
    <w:p w14:paraId="0DBEDC98" w14:textId="77777777" w:rsidR="000F0CB0" w:rsidRPr="0014439E" w:rsidRDefault="000F0CB0" w:rsidP="000F0CB0">
      <w:pPr>
        <w:rPr>
          <w:rFonts w:asciiTheme="minorHAnsi" w:hAnsiTheme="minorHAnsi" w:cstheme="minorHAnsi"/>
          <w:color w:val="0D0D0D"/>
          <w:sz w:val="16"/>
          <w:szCs w:val="16"/>
        </w:rPr>
      </w:pPr>
    </w:p>
    <w:p w14:paraId="6E217873" w14:textId="77777777" w:rsidR="000F0CB0"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Conclusion</w:t>
      </w:r>
    </w:p>
    <w:p w14:paraId="3C44F9CF" w14:textId="1516CDB0" w:rsidR="00346651" w:rsidRPr="0014439E" w:rsidRDefault="000F0CB0" w:rsidP="000F0CB0">
      <w:pPr>
        <w:rPr>
          <w:rFonts w:asciiTheme="minorHAnsi" w:hAnsiTheme="minorHAnsi" w:cstheme="minorHAnsi"/>
          <w:color w:val="0D0D0D"/>
          <w:sz w:val="16"/>
          <w:szCs w:val="16"/>
        </w:rPr>
      </w:pPr>
      <w:r w:rsidRPr="0014439E">
        <w:rPr>
          <w:rFonts w:asciiTheme="minorHAnsi" w:hAnsiTheme="minorHAnsi" w:cstheme="minorHAnsi"/>
          <w:color w:val="0D0D0D"/>
          <w:sz w:val="16"/>
          <w:szCs w:val="16"/>
        </w:rPr>
        <w:t xml:space="preserve">The tutorial by </w:t>
      </w:r>
      <w:proofErr w:type="spellStart"/>
      <w:r w:rsidRPr="0014439E">
        <w:rPr>
          <w:rFonts w:asciiTheme="minorHAnsi" w:hAnsiTheme="minorHAnsi" w:cstheme="minorHAnsi"/>
          <w:color w:val="0D0D0D"/>
          <w:sz w:val="16"/>
          <w:szCs w:val="16"/>
        </w:rPr>
        <w:t>Staudemeyer</w:t>
      </w:r>
      <w:proofErr w:type="spellEnd"/>
      <w:r w:rsidRPr="0014439E">
        <w:rPr>
          <w:rFonts w:asciiTheme="minorHAnsi" w:hAnsiTheme="minorHAnsi" w:cstheme="minorHAnsi"/>
          <w:color w:val="0D0D0D"/>
          <w:sz w:val="16"/>
          <w:szCs w:val="16"/>
        </w:rPr>
        <w:t xml:space="preserve"> and Morris serves as a foundational text for researchers and practitioners aiming to employ LSTM-RNNs in the domain of cybersecurity, particularly in the context of predictive maintenance systems vulnerable to FDIA. The detailed technical exposition, coupled with the exploration of diverse applications and extensions, underscores the potential of LSTM-RNNs to significantly enhance the detection and prevention of cybersecurity threats in industrial systems. This literature, therefore, stands as both relevant and crucial for inclusion in the study of leveraging DL algorithms for predictive maintenance and FDIA mitigation.</w:t>
      </w:r>
    </w:p>
    <w:p w14:paraId="7C5158EC" w14:textId="77777777" w:rsidR="000F0CB0" w:rsidRDefault="000F0CB0" w:rsidP="00CE68FF">
      <w:pPr>
        <w:rPr>
          <w:rFonts w:asciiTheme="minorHAnsi" w:hAnsiTheme="minorHAnsi" w:cstheme="minorHAnsi"/>
          <w:color w:val="0D0D0D"/>
          <w:sz w:val="22"/>
          <w:szCs w:val="22"/>
        </w:rPr>
      </w:pPr>
    </w:p>
    <w:p w14:paraId="00BA78E2" w14:textId="371EDB22" w:rsidR="000F42FC" w:rsidRDefault="000F42FC" w:rsidP="00CE68FF">
      <w:pPr>
        <w:rPr>
          <w:rFonts w:asciiTheme="minorHAnsi" w:hAnsiTheme="minorHAnsi" w:cstheme="minorHAnsi"/>
          <w:b/>
          <w:bCs/>
          <w:color w:val="0D0D0D"/>
          <w:sz w:val="22"/>
          <w:szCs w:val="22"/>
        </w:rPr>
      </w:pPr>
      <w:r>
        <w:rPr>
          <w:rFonts w:asciiTheme="minorHAnsi" w:hAnsiTheme="minorHAnsi" w:cstheme="minorHAnsi"/>
          <w:b/>
          <w:bCs/>
          <w:color w:val="0D0D0D"/>
          <w:sz w:val="22"/>
          <w:szCs w:val="22"/>
        </w:rPr>
        <w:t>Article 5:</w:t>
      </w:r>
    </w:p>
    <w:p w14:paraId="6104EA81" w14:textId="0DA41233" w:rsidR="00271872" w:rsidRDefault="00271872" w:rsidP="00CE68FF">
      <w:pPr>
        <w:rPr>
          <w:rFonts w:asciiTheme="minorHAnsi" w:hAnsiTheme="minorHAnsi" w:cstheme="minorHAnsi"/>
          <w:b/>
          <w:bCs/>
          <w:color w:val="0D0D0D"/>
          <w:sz w:val="20"/>
          <w:szCs w:val="20"/>
        </w:rPr>
      </w:pPr>
      <w:r>
        <w:rPr>
          <w:rFonts w:asciiTheme="minorHAnsi" w:hAnsiTheme="minorHAnsi" w:cstheme="minorHAnsi"/>
          <w:b/>
          <w:bCs/>
          <w:color w:val="0D0D0D"/>
          <w:sz w:val="20"/>
          <w:szCs w:val="20"/>
        </w:rPr>
        <w:t>Summary:</w:t>
      </w:r>
    </w:p>
    <w:tbl>
      <w:tblPr>
        <w:tblStyle w:val="TableGrid"/>
        <w:tblW w:w="9351" w:type="dxa"/>
        <w:tblLook w:val="04A0" w:firstRow="1" w:lastRow="0" w:firstColumn="1" w:lastColumn="0" w:noHBand="0" w:noVBand="1"/>
      </w:tblPr>
      <w:tblGrid>
        <w:gridCol w:w="1530"/>
        <w:gridCol w:w="7821"/>
      </w:tblGrid>
      <w:tr w:rsidR="009C4085" w:rsidRPr="00756F99" w14:paraId="7F9918A8" w14:textId="77777777" w:rsidTr="00930FEE">
        <w:tc>
          <w:tcPr>
            <w:tcW w:w="1271" w:type="dxa"/>
            <w:hideMark/>
          </w:tcPr>
          <w:p w14:paraId="0D101754" w14:textId="3462AB55" w:rsidR="009C4085" w:rsidRPr="00680127" w:rsidRDefault="008357D7" w:rsidP="008357D7">
            <w:pPr>
              <w:jc w:val="center"/>
              <w:rPr>
                <w:rFonts w:ascii="Calibri" w:hAnsi="Calibri" w:cs="Calibri"/>
                <w:b/>
                <w:bCs/>
                <w:color w:val="000000" w:themeColor="text1"/>
                <w:sz w:val="16"/>
                <w:szCs w:val="16"/>
              </w:rPr>
            </w:pPr>
            <w:r w:rsidRPr="00680127">
              <w:rPr>
                <w:rFonts w:ascii="Calibri" w:hAnsi="Calibri" w:cs="Calibri"/>
                <w:b/>
                <w:bCs/>
                <w:color w:val="000000" w:themeColor="text1"/>
                <w:sz w:val="16"/>
                <w:szCs w:val="16"/>
              </w:rPr>
              <w:t>Category</w:t>
            </w:r>
          </w:p>
        </w:tc>
        <w:tc>
          <w:tcPr>
            <w:tcW w:w="8080" w:type="dxa"/>
            <w:hideMark/>
          </w:tcPr>
          <w:p w14:paraId="3D5BA36B" w14:textId="77777777" w:rsidR="009C4085" w:rsidRPr="00756F99" w:rsidRDefault="009C4085" w:rsidP="00930FEE">
            <w:pPr>
              <w:jc w:val="center"/>
              <w:rPr>
                <w:rFonts w:ascii="Calibri" w:hAnsi="Calibri" w:cs="Calibri"/>
                <w:b/>
                <w:bCs/>
                <w:color w:val="000000" w:themeColor="text1"/>
                <w:sz w:val="16"/>
                <w:szCs w:val="16"/>
              </w:rPr>
            </w:pPr>
            <w:r>
              <w:rPr>
                <w:rFonts w:ascii="Calibri" w:hAnsi="Calibri" w:cs="Calibri"/>
                <w:b/>
                <w:bCs/>
                <w:color w:val="000000" w:themeColor="text1"/>
                <w:sz w:val="16"/>
                <w:szCs w:val="16"/>
              </w:rPr>
              <w:t>Details</w:t>
            </w:r>
          </w:p>
        </w:tc>
      </w:tr>
      <w:tr w:rsidR="009C4085" w:rsidRPr="00756F99" w14:paraId="7B168950" w14:textId="77777777" w:rsidTr="00930FEE">
        <w:tc>
          <w:tcPr>
            <w:tcW w:w="1271" w:type="dxa"/>
            <w:hideMark/>
          </w:tcPr>
          <w:p w14:paraId="2F53EE9A" w14:textId="723B416F" w:rsidR="009C4085" w:rsidRPr="00680127" w:rsidRDefault="008357D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Title</w:t>
            </w:r>
          </w:p>
        </w:tc>
        <w:tc>
          <w:tcPr>
            <w:tcW w:w="8080" w:type="dxa"/>
            <w:hideMark/>
          </w:tcPr>
          <w:p w14:paraId="41F5504E"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Performance Evaluation of Deep Neural Networks Applied to Speech Recognition: RNN, LSTM, and GRU</w:t>
            </w:r>
          </w:p>
        </w:tc>
      </w:tr>
      <w:tr w:rsidR="009C4085" w:rsidRPr="00756F99" w14:paraId="2F18C8BB" w14:textId="77777777" w:rsidTr="00930FEE">
        <w:tc>
          <w:tcPr>
            <w:tcW w:w="1271" w:type="dxa"/>
            <w:hideMark/>
          </w:tcPr>
          <w:p w14:paraId="2A9EBF1F" w14:textId="60C228A7" w:rsidR="009C4085" w:rsidRPr="00680127" w:rsidRDefault="008357D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Authors</w:t>
            </w:r>
          </w:p>
        </w:tc>
        <w:tc>
          <w:tcPr>
            <w:tcW w:w="8080" w:type="dxa"/>
            <w:hideMark/>
          </w:tcPr>
          <w:p w14:paraId="2716C1E2" w14:textId="77777777" w:rsidR="009C4085" w:rsidRPr="00CC2880" w:rsidRDefault="009C4085" w:rsidP="00CC2880">
            <w:pPr>
              <w:rPr>
                <w:rFonts w:ascii="Calibri" w:hAnsi="Calibri" w:cs="Calibri"/>
                <w:sz w:val="16"/>
                <w:szCs w:val="16"/>
              </w:rPr>
            </w:pPr>
            <w:proofErr w:type="spellStart"/>
            <w:r w:rsidRPr="00CC2880">
              <w:rPr>
                <w:rFonts w:ascii="Calibri" w:hAnsi="Calibri" w:cs="Calibri"/>
                <w:sz w:val="16"/>
                <w:szCs w:val="16"/>
              </w:rPr>
              <w:t>Apeksha</w:t>
            </w:r>
            <w:proofErr w:type="spellEnd"/>
            <w:r w:rsidRPr="00CC2880">
              <w:rPr>
                <w:rFonts w:ascii="Calibri" w:hAnsi="Calibri" w:cs="Calibri"/>
                <w:sz w:val="16"/>
                <w:szCs w:val="16"/>
              </w:rPr>
              <w:t xml:space="preserve"> </w:t>
            </w:r>
            <w:proofErr w:type="spellStart"/>
            <w:r w:rsidRPr="00CC2880">
              <w:rPr>
                <w:rFonts w:ascii="Calibri" w:hAnsi="Calibri" w:cs="Calibri"/>
                <w:sz w:val="16"/>
                <w:szCs w:val="16"/>
              </w:rPr>
              <w:t>Shewalkar</w:t>
            </w:r>
            <w:proofErr w:type="spellEnd"/>
            <w:r w:rsidRPr="00CC2880">
              <w:rPr>
                <w:rFonts w:ascii="Calibri" w:hAnsi="Calibri" w:cs="Calibri"/>
                <w:sz w:val="16"/>
                <w:szCs w:val="16"/>
              </w:rPr>
              <w:t xml:space="preserve">, Deepika </w:t>
            </w:r>
            <w:proofErr w:type="spellStart"/>
            <w:r w:rsidRPr="00CC2880">
              <w:rPr>
                <w:rFonts w:ascii="Calibri" w:hAnsi="Calibri" w:cs="Calibri"/>
                <w:sz w:val="16"/>
                <w:szCs w:val="16"/>
              </w:rPr>
              <w:t>Nyavanandi</w:t>
            </w:r>
            <w:proofErr w:type="spellEnd"/>
            <w:r w:rsidRPr="00CC2880">
              <w:rPr>
                <w:rFonts w:ascii="Calibri" w:hAnsi="Calibri" w:cs="Calibri"/>
                <w:sz w:val="16"/>
                <w:szCs w:val="16"/>
              </w:rPr>
              <w:t>, Simone A. Ludwig</w:t>
            </w:r>
          </w:p>
        </w:tc>
      </w:tr>
      <w:tr w:rsidR="009C4085" w:rsidRPr="00756F99" w14:paraId="5D119B41" w14:textId="77777777" w:rsidTr="00930FEE">
        <w:tc>
          <w:tcPr>
            <w:tcW w:w="1271" w:type="dxa"/>
            <w:hideMark/>
          </w:tcPr>
          <w:p w14:paraId="64D9684D" w14:textId="7912A4B8" w:rsidR="009C4085" w:rsidRPr="00680127" w:rsidRDefault="008357D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Year</w:t>
            </w:r>
          </w:p>
        </w:tc>
        <w:tc>
          <w:tcPr>
            <w:tcW w:w="8080" w:type="dxa"/>
            <w:hideMark/>
          </w:tcPr>
          <w:p w14:paraId="03833EEC"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2019</w:t>
            </w:r>
          </w:p>
        </w:tc>
      </w:tr>
      <w:tr w:rsidR="009C4085" w:rsidRPr="00756F99" w14:paraId="41424A9B" w14:textId="77777777" w:rsidTr="00930FEE">
        <w:tc>
          <w:tcPr>
            <w:tcW w:w="1271" w:type="dxa"/>
            <w:hideMark/>
          </w:tcPr>
          <w:p w14:paraId="077DFD4F" w14:textId="308AE393" w:rsidR="009C4085" w:rsidRPr="00680127" w:rsidRDefault="008357D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Journal/Conference</w:t>
            </w:r>
          </w:p>
        </w:tc>
        <w:tc>
          <w:tcPr>
            <w:tcW w:w="8080" w:type="dxa"/>
            <w:hideMark/>
          </w:tcPr>
          <w:p w14:paraId="076B7A5F"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JAISCR, Vol. 9 No. 4</w:t>
            </w:r>
          </w:p>
        </w:tc>
      </w:tr>
      <w:tr w:rsidR="009C4085" w:rsidRPr="00756F99" w14:paraId="1AD534DD" w14:textId="77777777" w:rsidTr="00930FEE">
        <w:tc>
          <w:tcPr>
            <w:tcW w:w="1271" w:type="dxa"/>
            <w:hideMark/>
          </w:tcPr>
          <w:p w14:paraId="2734E9B6" w14:textId="5EC40F7E" w:rsidR="009C4085" w:rsidRPr="00680127" w:rsidRDefault="008357D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Research</w:t>
            </w:r>
          </w:p>
        </w:tc>
        <w:tc>
          <w:tcPr>
            <w:tcW w:w="8080" w:type="dxa"/>
            <w:hideMark/>
          </w:tcPr>
          <w:p w14:paraId="33F6B6F2"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Deep Learning, Speech Recognition, Recurrent Neural Networks</w:t>
            </w:r>
          </w:p>
        </w:tc>
      </w:tr>
      <w:tr w:rsidR="009C4085" w:rsidRPr="00756F99" w14:paraId="0FAC5BB8" w14:textId="77777777" w:rsidTr="00930FEE">
        <w:tc>
          <w:tcPr>
            <w:tcW w:w="1271" w:type="dxa"/>
            <w:hideMark/>
          </w:tcPr>
          <w:p w14:paraId="0059B8B0" w14:textId="1757D359" w:rsidR="009C4085" w:rsidRPr="00680127" w:rsidRDefault="008357D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Methods Used</w:t>
            </w:r>
          </w:p>
        </w:tc>
        <w:tc>
          <w:tcPr>
            <w:tcW w:w="8080" w:type="dxa"/>
            <w:hideMark/>
          </w:tcPr>
          <w:p w14:paraId="0D0EE679"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 xml:space="preserve">Evaluation of RNN, LSTM, and GRU models on the reduced TED-LIUM speech dataset using Connectionist Temporal Classification for </w:t>
            </w:r>
            <w:proofErr w:type="spellStart"/>
            <w:r w:rsidRPr="00CC2880">
              <w:rPr>
                <w:rFonts w:ascii="Calibri" w:hAnsi="Calibri" w:cs="Calibri"/>
                <w:sz w:val="16"/>
                <w:szCs w:val="16"/>
              </w:rPr>
              <w:t>labeling</w:t>
            </w:r>
            <w:proofErr w:type="spellEnd"/>
            <w:r w:rsidRPr="00CC2880">
              <w:rPr>
                <w:rFonts w:ascii="Calibri" w:hAnsi="Calibri" w:cs="Calibri"/>
                <w:sz w:val="16"/>
                <w:szCs w:val="16"/>
              </w:rPr>
              <w:t xml:space="preserve"> sequence data.</w:t>
            </w:r>
          </w:p>
        </w:tc>
      </w:tr>
      <w:tr w:rsidR="009C4085" w:rsidRPr="00756F99" w14:paraId="4E0999AD" w14:textId="77777777" w:rsidTr="00930FEE">
        <w:tc>
          <w:tcPr>
            <w:tcW w:w="1271" w:type="dxa"/>
            <w:hideMark/>
          </w:tcPr>
          <w:p w14:paraId="624766B1" w14:textId="379ADF4A" w:rsidR="009C4085" w:rsidRPr="00680127" w:rsidRDefault="0068012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Datasets</w:t>
            </w:r>
          </w:p>
        </w:tc>
        <w:tc>
          <w:tcPr>
            <w:tcW w:w="8080" w:type="dxa"/>
            <w:hideMark/>
          </w:tcPr>
          <w:p w14:paraId="683B827B"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A subset of the improved TED-LIUM release 2 corpus</w:t>
            </w:r>
          </w:p>
        </w:tc>
      </w:tr>
      <w:tr w:rsidR="009C4085" w:rsidRPr="00756F99" w14:paraId="21E446E0" w14:textId="77777777" w:rsidTr="00930FEE">
        <w:tc>
          <w:tcPr>
            <w:tcW w:w="1271" w:type="dxa"/>
            <w:hideMark/>
          </w:tcPr>
          <w:p w14:paraId="61595863" w14:textId="0488E5DF" w:rsidR="009C4085" w:rsidRPr="00680127" w:rsidRDefault="0068012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Main Findings</w:t>
            </w:r>
          </w:p>
        </w:tc>
        <w:tc>
          <w:tcPr>
            <w:tcW w:w="8080" w:type="dxa"/>
            <w:hideMark/>
          </w:tcPr>
          <w:p w14:paraId="3BA0C64D"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LSTM achieves the best word error rates among the evaluated models, indicating its superiority in handling long-term dependencies in speech recognition tasks. However, GRU shows near-par performance with significantly reduced computational complexity, making it an efficient alternative to LSTM.</w:t>
            </w:r>
          </w:p>
        </w:tc>
      </w:tr>
      <w:tr w:rsidR="009C4085" w:rsidRPr="00756F99" w14:paraId="2C77970F" w14:textId="77777777" w:rsidTr="00930FEE">
        <w:tc>
          <w:tcPr>
            <w:tcW w:w="1271" w:type="dxa"/>
            <w:hideMark/>
          </w:tcPr>
          <w:p w14:paraId="4D7FBD1E" w14:textId="46158D48" w:rsidR="009C4085" w:rsidRPr="00680127" w:rsidRDefault="0068012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Relevance To Current Study</w:t>
            </w:r>
          </w:p>
        </w:tc>
        <w:tc>
          <w:tcPr>
            <w:tcW w:w="8080" w:type="dxa"/>
            <w:hideMark/>
          </w:tcPr>
          <w:p w14:paraId="3886F526"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The paper's exploration of DL models' abilities to process sequential data and manage long-term dependencies is highly relevant to the predictive maintenance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vulnerability to False Data Injection Attacks (FDIA). LSTM and GRU's performance characteristics offer valuable insights into developing robust DL-based anomaly detection systems for </w:t>
            </w:r>
            <w:proofErr w:type="spellStart"/>
            <w:r w:rsidRPr="00CC2880">
              <w:rPr>
                <w:rFonts w:ascii="Calibri" w:hAnsi="Calibri" w:cs="Calibri"/>
                <w:sz w:val="16"/>
                <w:szCs w:val="16"/>
              </w:rPr>
              <w:t>PdM</w:t>
            </w:r>
            <w:proofErr w:type="spellEnd"/>
            <w:r w:rsidRPr="00CC2880">
              <w:rPr>
                <w:rFonts w:ascii="Calibri" w:hAnsi="Calibri" w:cs="Calibri"/>
                <w:sz w:val="16"/>
                <w:szCs w:val="16"/>
              </w:rPr>
              <w:t>.</w:t>
            </w:r>
          </w:p>
        </w:tc>
      </w:tr>
      <w:tr w:rsidR="009C4085" w:rsidRPr="00756F99" w14:paraId="0CD26F03" w14:textId="77777777" w:rsidTr="00930FEE">
        <w:tc>
          <w:tcPr>
            <w:tcW w:w="1271" w:type="dxa"/>
            <w:hideMark/>
          </w:tcPr>
          <w:p w14:paraId="02EAF5A4" w14:textId="4754C10F" w:rsidR="009C4085" w:rsidRPr="00680127" w:rsidRDefault="0068012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 xml:space="preserve">Implications for </w:t>
            </w:r>
            <w:proofErr w:type="spellStart"/>
            <w:r w:rsidRPr="00680127">
              <w:rPr>
                <w:rFonts w:ascii="Calibri" w:hAnsi="Calibri" w:cs="Calibri"/>
                <w:b/>
                <w:bCs/>
                <w:color w:val="000000" w:themeColor="text1"/>
                <w:sz w:val="16"/>
                <w:szCs w:val="16"/>
              </w:rPr>
              <w:t>PdM</w:t>
            </w:r>
            <w:proofErr w:type="spellEnd"/>
          </w:p>
        </w:tc>
        <w:tc>
          <w:tcPr>
            <w:tcW w:w="8080" w:type="dxa"/>
            <w:hideMark/>
          </w:tcPr>
          <w:p w14:paraId="0ADE4A3B"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 xml:space="preserve">The findings suggest that LSTM and GRU models could be effectively utilized to enhance the reliability and security of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against cyber threats like FDIA, by leveraging their capability to accurately model and predict equipment failures from sequential sensor data.</w:t>
            </w:r>
          </w:p>
        </w:tc>
      </w:tr>
      <w:tr w:rsidR="009C4085" w:rsidRPr="00756F99" w14:paraId="386B591C" w14:textId="77777777" w:rsidTr="00930FEE">
        <w:tc>
          <w:tcPr>
            <w:tcW w:w="1271" w:type="dxa"/>
            <w:hideMark/>
          </w:tcPr>
          <w:p w14:paraId="7FF98BAF" w14:textId="41E98A62" w:rsidR="009C4085" w:rsidRPr="00680127" w:rsidRDefault="00680127" w:rsidP="00930FEE">
            <w:pPr>
              <w:rPr>
                <w:rFonts w:ascii="Calibri" w:hAnsi="Calibri" w:cs="Calibri"/>
                <w:b/>
                <w:bCs/>
                <w:color w:val="000000" w:themeColor="text1"/>
                <w:sz w:val="16"/>
                <w:szCs w:val="16"/>
              </w:rPr>
            </w:pPr>
            <w:r w:rsidRPr="00680127">
              <w:rPr>
                <w:rFonts w:ascii="Calibri" w:hAnsi="Calibri" w:cs="Calibri"/>
                <w:b/>
                <w:bCs/>
                <w:color w:val="000000" w:themeColor="text1"/>
                <w:sz w:val="16"/>
                <w:szCs w:val="16"/>
              </w:rPr>
              <w:t>Further Research Directions</w:t>
            </w:r>
          </w:p>
        </w:tc>
        <w:tc>
          <w:tcPr>
            <w:tcW w:w="8080" w:type="dxa"/>
            <w:hideMark/>
          </w:tcPr>
          <w:p w14:paraId="2370C612" w14:textId="77777777" w:rsidR="009C4085" w:rsidRPr="00CC2880" w:rsidRDefault="009C4085" w:rsidP="00CC2880">
            <w:pPr>
              <w:rPr>
                <w:rFonts w:ascii="Calibri" w:hAnsi="Calibri" w:cs="Calibri"/>
                <w:sz w:val="16"/>
                <w:szCs w:val="16"/>
              </w:rPr>
            </w:pPr>
            <w:r w:rsidRPr="00CC2880">
              <w:rPr>
                <w:rFonts w:ascii="Calibri" w:hAnsi="Calibri" w:cs="Calibri"/>
                <w:sz w:val="16"/>
                <w:szCs w:val="16"/>
              </w:rPr>
              <w:t xml:space="preserve">Optimization of LSTM and GRU models for computational efficiency and anomaly detection capabilities in the context of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with a focus on cybersecurity enhancements to safeguard against FDIA.</w:t>
            </w:r>
          </w:p>
        </w:tc>
      </w:tr>
    </w:tbl>
    <w:p w14:paraId="29A22FFF" w14:textId="77777777" w:rsidR="00680127" w:rsidRPr="00271872" w:rsidRDefault="00680127" w:rsidP="00CE68FF">
      <w:pPr>
        <w:rPr>
          <w:rFonts w:asciiTheme="minorHAnsi" w:hAnsiTheme="minorHAnsi" w:cstheme="minorHAnsi"/>
          <w:b/>
          <w:bCs/>
          <w:color w:val="0D0D0D"/>
          <w:sz w:val="20"/>
          <w:szCs w:val="20"/>
        </w:rPr>
      </w:pPr>
    </w:p>
    <w:p w14:paraId="1E63651C" w14:textId="0BDB22E3" w:rsidR="000F42FC" w:rsidRPr="000F42FC" w:rsidRDefault="00AB55FB" w:rsidP="00CE68FF">
      <w:pPr>
        <w:rPr>
          <w:rFonts w:asciiTheme="minorHAnsi" w:hAnsiTheme="minorHAnsi" w:cstheme="minorHAnsi"/>
          <w:b/>
          <w:bCs/>
          <w:color w:val="0D0D0D"/>
          <w:sz w:val="20"/>
          <w:szCs w:val="20"/>
        </w:rPr>
      </w:pPr>
      <w:r>
        <w:rPr>
          <w:rFonts w:asciiTheme="minorHAnsi" w:hAnsiTheme="minorHAnsi" w:cstheme="minorHAnsi"/>
          <w:b/>
          <w:bCs/>
          <w:color w:val="0D0D0D"/>
          <w:sz w:val="20"/>
          <w:szCs w:val="20"/>
        </w:rPr>
        <w:t>Review</w:t>
      </w:r>
      <w:r w:rsidR="00271872">
        <w:rPr>
          <w:rFonts w:asciiTheme="minorHAnsi" w:hAnsiTheme="minorHAnsi" w:cstheme="minorHAnsi"/>
          <w:b/>
          <w:bCs/>
          <w:color w:val="0D0D0D"/>
          <w:sz w:val="20"/>
          <w:szCs w:val="20"/>
        </w:rPr>
        <w:t>:</w:t>
      </w:r>
    </w:p>
    <w:p w14:paraId="3F3F1BE9"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Integration of Deep Learning in Predictive Maintenance Systems</w:t>
      </w:r>
    </w:p>
    <w:p w14:paraId="731E7D01" w14:textId="77777777" w:rsidR="00570DA5" w:rsidRPr="000F42FC" w:rsidRDefault="00570DA5" w:rsidP="00570DA5">
      <w:pPr>
        <w:rPr>
          <w:rFonts w:asciiTheme="minorHAnsi" w:hAnsiTheme="minorHAnsi" w:cstheme="minorHAnsi"/>
          <w:color w:val="0D0D0D"/>
          <w:sz w:val="16"/>
          <w:szCs w:val="16"/>
        </w:rPr>
      </w:pPr>
    </w:p>
    <w:p w14:paraId="73AE7483"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Predictive Maintenance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is increasingly becoming integral to Industry 4.0, leveraging advanced machine learning algorithms and Internet of Things (IoT) sensors to forecast equipment maintenance needs before failure occurs. The adoption of Deep Learning (DL) models, specifically Recurrent Neural Networks (RNN), Long Short-Term Memory (LSTM) networks, and Gated Recurrent Units (GRU), presents a promising avenue for enhancing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 efficiency and reliability.</w:t>
      </w:r>
    </w:p>
    <w:p w14:paraId="06B8CE30" w14:textId="77777777" w:rsidR="00570DA5" w:rsidRPr="000F42FC" w:rsidRDefault="00570DA5" w:rsidP="00570DA5">
      <w:pPr>
        <w:rPr>
          <w:rFonts w:asciiTheme="minorHAnsi" w:hAnsiTheme="minorHAnsi" w:cstheme="minorHAnsi"/>
          <w:color w:val="0D0D0D"/>
          <w:sz w:val="16"/>
          <w:szCs w:val="16"/>
        </w:rPr>
      </w:pPr>
    </w:p>
    <w:p w14:paraId="7ACAC001"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Deep Neural Networks: RNN, LSTM, and GRU</w:t>
      </w:r>
    </w:p>
    <w:p w14:paraId="4F34EBE3" w14:textId="77777777" w:rsidR="00570DA5" w:rsidRPr="000F42FC" w:rsidRDefault="00570DA5" w:rsidP="00570DA5">
      <w:pPr>
        <w:rPr>
          <w:rFonts w:asciiTheme="minorHAnsi" w:hAnsiTheme="minorHAnsi" w:cstheme="minorHAnsi"/>
          <w:color w:val="0D0D0D"/>
          <w:sz w:val="16"/>
          <w:szCs w:val="16"/>
        </w:rPr>
      </w:pPr>
    </w:p>
    <w:p w14:paraId="3C4A3151" w14:textId="77777777" w:rsidR="00570DA5" w:rsidRPr="000F42FC" w:rsidRDefault="00570DA5" w:rsidP="00570DA5">
      <w:pPr>
        <w:rPr>
          <w:rFonts w:asciiTheme="minorHAnsi" w:hAnsiTheme="minorHAnsi" w:cstheme="minorHAnsi"/>
          <w:color w:val="0D0D0D"/>
          <w:sz w:val="16"/>
          <w:szCs w:val="16"/>
        </w:rPr>
      </w:pPr>
      <w:proofErr w:type="spellStart"/>
      <w:r w:rsidRPr="000F42FC">
        <w:rPr>
          <w:rFonts w:asciiTheme="minorHAnsi" w:hAnsiTheme="minorHAnsi" w:cstheme="minorHAnsi"/>
          <w:color w:val="0D0D0D"/>
          <w:sz w:val="16"/>
          <w:szCs w:val="16"/>
        </w:rPr>
        <w:t>Shewalkar</w:t>
      </w:r>
      <w:proofErr w:type="spellEnd"/>
      <w:r w:rsidRPr="000F42FC">
        <w:rPr>
          <w:rFonts w:asciiTheme="minorHAnsi" w:hAnsiTheme="minorHAnsi" w:cstheme="minorHAnsi"/>
          <w:color w:val="0D0D0D"/>
          <w:sz w:val="16"/>
          <w:szCs w:val="16"/>
        </w:rPr>
        <w:t xml:space="preserve">, </w:t>
      </w:r>
      <w:proofErr w:type="spellStart"/>
      <w:r w:rsidRPr="000F42FC">
        <w:rPr>
          <w:rFonts w:asciiTheme="minorHAnsi" w:hAnsiTheme="minorHAnsi" w:cstheme="minorHAnsi"/>
          <w:color w:val="0D0D0D"/>
          <w:sz w:val="16"/>
          <w:szCs w:val="16"/>
        </w:rPr>
        <w:t>Nyavanandi</w:t>
      </w:r>
      <w:proofErr w:type="spellEnd"/>
      <w:r w:rsidRPr="000F42FC">
        <w:rPr>
          <w:rFonts w:asciiTheme="minorHAnsi" w:hAnsiTheme="minorHAnsi" w:cstheme="minorHAnsi"/>
          <w:color w:val="0D0D0D"/>
          <w:sz w:val="16"/>
          <w:szCs w:val="16"/>
        </w:rPr>
        <w:t xml:space="preserve">, and Ludwig's study (2019) provides an exhaustive evaluation of RNN, LSTM, and GRU models applied to speech recognition tasks, offering insights into their performance metrics, including word error rates (WER), loss, and computational efficiency. These models' ability to process time-series data and manage long-term dependencies makes them pertinent for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 that deal with sequential sensor data.</w:t>
      </w:r>
    </w:p>
    <w:p w14:paraId="0552BFB4" w14:textId="77777777" w:rsidR="00570DA5" w:rsidRPr="000F42FC" w:rsidRDefault="00570DA5" w:rsidP="00570DA5">
      <w:pPr>
        <w:rPr>
          <w:rFonts w:asciiTheme="minorHAnsi" w:hAnsiTheme="minorHAnsi" w:cstheme="minorHAnsi"/>
          <w:color w:val="0D0D0D"/>
          <w:sz w:val="16"/>
          <w:szCs w:val="16"/>
        </w:rPr>
      </w:pPr>
    </w:p>
    <w:p w14:paraId="5291169C"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 xml:space="preserve">Relevance to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and FDIA Mitigation</w:t>
      </w:r>
    </w:p>
    <w:p w14:paraId="231D3DAF"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 xml:space="preserve">While the original paper focuses on speech recognition, the underlying principles of temporal data handling and long-term dependency management are directly applicable to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 LSTM and GRU, with their sophisticated gating mechanisms, can effectively model the sequential nature of machinery sensor data, providing a robust framework for predicting equipment failures accurately. The comparative analysis in the paper, highlighting LSTM's superior performance in managing long-term dependencies albeit with higher computational demands, and GRU's near-par performance with significantly reduced complexity, offers valuable guidance for selecting the most appropriate DL model for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applications.</w:t>
      </w:r>
    </w:p>
    <w:p w14:paraId="33D42257" w14:textId="77777777" w:rsidR="00570DA5" w:rsidRPr="000F42FC" w:rsidRDefault="00570DA5" w:rsidP="00570DA5">
      <w:pPr>
        <w:rPr>
          <w:rFonts w:asciiTheme="minorHAnsi" w:hAnsiTheme="minorHAnsi" w:cstheme="minorHAnsi"/>
          <w:color w:val="0D0D0D"/>
          <w:sz w:val="16"/>
          <w:szCs w:val="16"/>
        </w:rPr>
      </w:pPr>
    </w:p>
    <w:p w14:paraId="6C362D2F"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 xml:space="preserve">Addressing Cybersecurity Vulnerabilities in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w:t>
      </w:r>
    </w:p>
    <w:p w14:paraId="75704C26"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 xml:space="preserve">The integration of IoT devices in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introduces cybersecurity risks, notably FDIA, where false data can lead to inaccurate predictions, potentially compromising the system's integrity and leading to unplanned downtimes. The paper's discussion on RNN, LSTM, and GRU models' capabilities to manage complex sequential data and learn from long-term dependencies can be leveraged to develop DL-based anomaly detection systems that identify and mitigate FDIAs in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w:t>
      </w:r>
    </w:p>
    <w:p w14:paraId="7026332E" w14:textId="77777777" w:rsidR="00570DA5" w:rsidRPr="000F42FC" w:rsidRDefault="00570DA5" w:rsidP="00570DA5">
      <w:pPr>
        <w:rPr>
          <w:rFonts w:asciiTheme="minorHAnsi" w:hAnsiTheme="minorHAnsi" w:cstheme="minorHAnsi"/>
          <w:color w:val="0D0D0D"/>
          <w:sz w:val="16"/>
          <w:szCs w:val="16"/>
        </w:rPr>
      </w:pPr>
    </w:p>
    <w:p w14:paraId="048662C7"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Conclusion and Implications for the Study</w:t>
      </w:r>
    </w:p>
    <w:p w14:paraId="32881189" w14:textId="77777777" w:rsidR="00570DA5" w:rsidRPr="000F42FC"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 xml:space="preserve">The reviewed paper by </w:t>
      </w:r>
      <w:proofErr w:type="spellStart"/>
      <w:r w:rsidRPr="000F42FC">
        <w:rPr>
          <w:rFonts w:asciiTheme="minorHAnsi" w:hAnsiTheme="minorHAnsi" w:cstheme="minorHAnsi"/>
          <w:color w:val="0D0D0D"/>
          <w:sz w:val="16"/>
          <w:szCs w:val="16"/>
        </w:rPr>
        <w:t>Shewalkar</w:t>
      </w:r>
      <w:proofErr w:type="spellEnd"/>
      <w:r w:rsidRPr="000F42FC">
        <w:rPr>
          <w:rFonts w:asciiTheme="minorHAnsi" w:hAnsiTheme="minorHAnsi" w:cstheme="minorHAnsi"/>
          <w:color w:val="0D0D0D"/>
          <w:sz w:val="16"/>
          <w:szCs w:val="16"/>
        </w:rPr>
        <w:t xml:space="preserve"> et al. is highly relevant to the present study on the vulnerabilities of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 to FDIA and the exploration of DL solutions. The detailed evaluation of RNN, LSTM, and GRU models provides a solid foundation for understanding these models' potential applications in enhancing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 resilience against cybersecurity threats. Specifically, LSTM and GRU models stand out as promising candidates for developing robust anomaly detection mechanisms capable of identifying FDIA, thereby ensuring the reliability and integrity of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 in the context of Industry 4.0.</w:t>
      </w:r>
    </w:p>
    <w:p w14:paraId="291572D0" w14:textId="77777777" w:rsidR="00570DA5" w:rsidRPr="000F42FC" w:rsidRDefault="00570DA5" w:rsidP="00570DA5">
      <w:pPr>
        <w:rPr>
          <w:rFonts w:asciiTheme="minorHAnsi" w:hAnsiTheme="minorHAnsi" w:cstheme="minorHAnsi"/>
          <w:color w:val="0D0D0D"/>
          <w:sz w:val="16"/>
          <w:szCs w:val="16"/>
        </w:rPr>
      </w:pPr>
    </w:p>
    <w:p w14:paraId="22BD993F" w14:textId="36E25853" w:rsidR="00716B2A" w:rsidRDefault="00570DA5" w:rsidP="00570DA5">
      <w:pPr>
        <w:rPr>
          <w:rFonts w:asciiTheme="minorHAnsi" w:hAnsiTheme="minorHAnsi" w:cstheme="minorHAnsi"/>
          <w:color w:val="0D0D0D"/>
          <w:sz w:val="16"/>
          <w:szCs w:val="16"/>
        </w:rPr>
      </w:pPr>
      <w:r w:rsidRPr="000F42FC">
        <w:rPr>
          <w:rFonts w:asciiTheme="minorHAnsi" w:hAnsiTheme="minorHAnsi" w:cstheme="minorHAnsi"/>
          <w:color w:val="0D0D0D"/>
          <w:sz w:val="16"/>
          <w:szCs w:val="16"/>
        </w:rPr>
        <w:t xml:space="preserve">Considering the criticality of cybersecurity in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and the potential of DL to offer sophisticated solutions, this paper's insights are invaluable for guiding future research and development efforts in securing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systems against cyber threats. Further exploration into optimizing LSTM and GRU models for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applications, focusing on computational efficiency and anomaly detection capabilities, would be a significant step forward in advancing the security and effectiveness of </w:t>
      </w:r>
      <w:proofErr w:type="spellStart"/>
      <w:r w:rsidRPr="000F42FC">
        <w:rPr>
          <w:rFonts w:asciiTheme="minorHAnsi" w:hAnsiTheme="minorHAnsi" w:cstheme="minorHAnsi"/>
          <w:color w:val="0D0D0D"/>
          <w:sz w:val="16"/>
          <w:szCs w:val="16"/>
        </w:rPr>
        <w:t>PdM</w:t>
      </w:r>
      <w:proofErr w:type="spellEnd"/>
      <w:r w:rsidRPr="000F42FC">
        <w:rPr>
          <w:rFonts w:asciiTheme="minorHAnsi" w:hAnsiTheme="minorHAnsi" w:cstheme="minorHAnsi"/>
          <w:color w:val="0D0D0D"/>
          <w:sz w:val="16"/>
          <w:szCs w:val="16"/>
        </w:rPr>
        <w:t xml:space="preserve"> in the era of Industry 4.0.</w:t>
      </w:r>
    </w:p>
    <w:p w14:paraId="58993C58" w14:textId="77777777" w:rsidR="00D87E76" w:rsidRDefault="00D87E76" w:rsidP="00570DA5">
      <w:pPr>
        <w:rPr>
          <w:rFonts w:asciiTheme="minorHAnsi" w:hAnsiTheme="minorHAnsi" w:cstheme="minorHAnsi"/>
          <w:color w:val="0D0D0D"/>
          <w:sz w:val="16"/>
          <w:szCs w:val="16"/>
        </w:rPr>
      </w:pPr>
    </w:p>
    <w:p w14:paraId="6EB733F6" w14:textId="6F207C80" w:rsidR="00D87E76" w:rsidRDefault="00D87E76" w:rsidP="00D87E76">
      <w:pPr>
        <w:rPr>
          <w:rFonts w:asciiTheme="minorHAnsi" w:hAnsiTheme="minorHAnsi" w:cstheme="minorHAnsi"/>
          <w:b/>
          <w:bCs/>
          <w:color w:val="0D0D0D"/>
          <w:sz w:val="22"/>
          <w:szCs w:val="22"/>
        </w:rPr>
      </w:pPr>
      <w:r>
        <w:rPr>
          <w:rFonts w:asciiTheme="minorHAnsi" w:hAnsiTheme="minorHAnsi" w:cstheme="minorHAnsi"/>
          <w:b/>
          <w:bCs/>
          <w:color w:val="0D0D0D"/>
          <w:sz w:val="22"/>
          <w:szCs w:val="22"/>
        </w:rPr>
        <w:t>Article 6:</w:t>
      </w:r>
    </w:p>
    <w:p w14:paraId="5A4986E6" w14:textId="77777777" w:rsidR="00496CDA" w:rsidRDefault="00D87E76" w:rsidP="00D87E76">
      <w:pPr>
        <w:rPr>
          <w:rFonts w:asciiTheme="minorHAnsi" w:hAnsiTheme="minorHAnsi" w:cstheme="minorHAnsi"/>
          <w:b/>
          <w:bCs/>
          <w:color w:val="0D0D0D"/>
          <w:sz w:val="20"/>
          <w:szCs w:val="20"/>
        </w:rPr>
      </w:pPr>
      <w:r>
        <w:rPr>
          <w:rFonts w:asciiTheme="minorHAnsi" w:hAnsiTheme="minorHAnsi" w:cstheme="minorHAnsi"/>
          <w:b/>
          <w:bCs/>
          <w:color w:val="0D0D0D"/>
          <w:sz w:val="20"/>
          <w:szCs w:val="20"/>
        </w:rPr>
        <w:t>Summary:</w:t>
      </w:r>
      <w:r w:rsidR="00496CDA">
        <w:rPr>
          <w:rFonts w:asciiTheme="minorHAnsi" w:hAnsiTheme="minorHAnsi" w:cstheme="minorHAnsi"/>
          <w:b/>
          <w:bCs/>
          <w:color w:val="0D0D0D"/>
          <w:sz w:val="20"/>
          <w:szCs w:val="20"/>
        </w:rPr>
        <w:br/>
      </w:r>
    </w:p>
    <w:tbl>
      <w:tblPr>
        <w:tblStyle w:val="TableGrid"/>
        <w:tblW w:w="9351" w:type="dxa"/>
        <w:tblLook w:val="04A0" w:firstRow="1" w:lastRow="0" w:firstColumn="1" w:lastColumn="0" w:noHBand="0" w:noVBand="1"/>
      </w:tblPr>
      <w:tblGrid>
        <w:gridCol w:w="1530"/>
        <w:gridCol w:w="7821"/>
      </w:tblGrid>
      <w:tr w:rsidR="00496CDA" w:rsidRPr="00756F99" w14:paraId="157859A1" w14:textId="77777777" w:rsidTr="00A45357">
        <w:tc>
          <w:tcPr>
            <w:tcW w:w="1530" w:type="dxa"/>
            <w:hideMark/>
          </w:tcPr>
          <w:p w14:paraId="51C91712" w14:textId="77777777" w:rsidR="00496CDA" w:rsidRPr="00F77B8C" w:rsidRDefault="00496CDA" w:rsidP="00930FEE">
            <w:pPr>
              <w:jc w:val="cente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Category</w:t>
            </w:r>
          </w:p>
        </w:tc>
        <w:tc>
          <w:tcPr>
            <w:tcW w:w="7821" w:type="dxa"/>
            <w:hideMark/>
          </w:tcPr>
          <w:p w14:paraId="2A86EE7F" w14:textId="77777777" w:rsidR="00496CDA" w:rsidRPr="00F77B8C" w:rsidRDefault="00496CDA" w:rsidP="00930FEE">
            <w:pPr>
              <w:jc w:val="cente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Details</w:t>
            </w:r>
          </w:p>
        </w:tc>
      </w:tr>
      <w:tr w:rsidR="00496CDA" w:rsidRPr="00756F99" w14:paraId="49DF27F2" w14:textId="77777777" w:rsidTr="00A45357">
        <w:tc>
          <w:tcPr>
            <w:tcW w:w="1530" w:type="dxa"/>
            <w:hideMark/>
          </w:tcPr>
          <w:p w14:paraId="451320A6" w14:textId="77777777" w:rsidR="00496CDA" w:rsidRPr="00F77B8C" w:rsidRDefault="00496CDA" w:rsidP="00930FEE">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Title</w:t>
            </w:r>
          </w:p>
        </w:tc>
        <w:tc>
          <w:tcPr>
            <w:tcW w:w="7821" w:type="dxa"/>
            <w:hideMark/>
          </w:tcPr>
          <w:p w14:paraId="09D84BC3" w14:textId="6CD4304F" w:rsidR="00496CDA" w:rsidRPr="00CC2880" w:rsidRDefault="00012936" w:rsidP="00CC2880">
            <w:pPr>
              <w:rPr>
                <w:rFonts w:ascii="Calibri" w:hAnsi="Calibri" w:cs="Calibri"/>
                <w:sz w:val="16"/>
                <w:szCs w:val="16"/>
              </w:rPr>
            </w:pPr>
            <w:r w:rsidRPr="00CC2880">
              <w:rPr>
                <w:rFonts w:ascii="Calibri" w:hAnsi="Calibri" w:cs="Calibri"/>
                <w:sz w:val="16"/>
                <w:szCs w:val="16"/>
              </w:rPr>
              <w:t>False data injection attack (FDIA): an overview and new metrics for fair evaluation of its countermeasure</w:t>
            </w:r>
          </w:p>
        </w:tc>
      </w:tr>
      <w:tr w:rsidR="00496CDA" w:rsidRPr="00756F99" w14:paraId="0CB94310" w14:textId="77777777" w:rsidTr="00A45357">
        <w:tc>
          <w:tcPr>
            <w:tcW w:w="1530" w:type="dxa"/>
            <w:hideMark/>
          </w:tcPr>
          <w:p w14:paraId="110C39EC" w14:textId="77777777" w:rsidR="00496CDA" w:rsidRPr="00F77B8C" w:rsidRDefault="00496CDA" w:rsidP="00930FEE">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Authors</w:t>
            </w:r>
          </w:p>
        </w:tc>
        <w:tc>
          <w:tcPr>
            <w:tcW w:w="7821" w:type="dxa"/>
            <w:hideMark/>
          </w:tcPr>
          <w:p w14:paraId="1D16BF65" w14:textId="4D3D7E30" w:rsidR="00496CDA" w:rsidRPr="00CC2880" w:rsidRDefault="00012936" w:rsidP="00CC2880">
            <w:pPr>
              <w:rPr>
                <w:rFonts w:ascii="Calibri" w:hAnsi="Calibri" w:cs="Calibri"/>
                <w:sz w:val="16"/>
                <w:szCs w:val="16"/>
              </w:rPr>
            </w:pPr>
            <w:r w:rsidRPr="00CC2880">
              <w:rPr>
                <w:rFonts w:ascii="Calibri" w:hAnsi="Calibri" w:cs="Calibri"/>
                <w:sz w:val="16"/>
                <w:szCs w:val="16"/>
              </w:rPr>
              <w:t>Mohiuddin Ahmed and Al</w:t>
            </w:r>
            <w:r w:rsidRPr="00CC2880">
              <w:rPr>
                <w:rFonts w:ascii="Calibri" w:hAnsi="Calibri" w:cs="Calibri"/>
                <w:sz w:val="16"/>
                <w:szCs w:val="16"/>
              </w:rPr>
              <w:noBreakHyphen/>
              <w:t>Sakib Khan Pathan</w:t>
            </w:r>
          </w:p>
        </w:tc>
      </w:tr>
      <w:tr w:rsidR="00496CDA" w:rsidRPr="00756F99" w14:paraId="203F4C35" w14:textId="77777777" w:rsidTr="00A45357">
        <w:tc>
          <w:tcPr>
            <w:tcW w:w="1530" w:type="dxa"/>
            <w:hideMark/>
          </w:tcPr>
          <w:p w14:paraId="3A4E6739" w14:textId="77777777" w:rsidR="00496CDA" w:rsidRPr="00F77B8C" w:rsidRDefault="00496CDA" w:rsidP="00930FEE">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Year</w:t>
            </w:r>
          </w:p>
        </w:tc>
        <w:tc>
          <w:tcPr>
            <w:tcW w:w="7821" w:type="dxa"/>
            <w:hideMark/>
          </w:tcPr>
          <w:p w14:paraId="6CDAC833" w14:textId="10F02A2D" w:rsidR="00496CDA" w:rsidRPr="00CC2880" w:rsidRDefault="00012936" w:rsidP="00CC2880">
            <w:pPr>
              <w:rPr>
                <w:rFonts w:ascii="Calibri" w:hAnsi="Calibri" w:cs="Calibri"/>
                <w:sz w:val="16"/>
                <w:szCs w:val="16"/>
              </w:rPr>
            </w:pPr>
            <w:r w:rsidRPr="00CC2880">
              <w:rPr>
                <w:rFonts w:ascii="Calibri" w:hAnsi="Calibri" w:cs="Calibri"/>
                <w:sz w:val="16"/>
                <w:szCs w:val="16"/>
              </w:rPr>
              <w:t>2020</w:t>
            </w:r>
          </w:p>
        </w:tc>
      </w:tr>
      <w:tr w:rsidR="00A45357" w:rsidRPr="00756F99" w14:paraId="5666A1D5" w14:textId="77777777" w:rsidTr="00A45357">
        <w:tc>
          <w:tcPr>
            <w:tcW w:w="1530" w:type="dxa"/>
            <w:hideMark/>
          </w:tcPr>
          <w:p w14:paraId="375B5483" w14:textId="77777777" w:rsidR="00A45357" w:rsidRPr="00F77B8C" w:rsidRDefault="00A45357" w:rsidP="00A45357">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Journal/Conference</w:t>
            </w:r>
          </w:p>
        </w:tc>
        <w:tc>
          <w:tcPr>
            <w:tcW w:w="7821" w:type="dxa"/>
            <w:hideMark/>
          </w:tcPr>
          <w:p w14:paraId="45C5F577" w14:textId="58CFEB02" w:rsidR="00A45357" w:rsidRPr="00CC2880" w:rsidRDefault="00A45357" w:rsidP="00CC2880">
            <w:pPr>
              <w:rPr>
                <w:rFonts w:ascii="Calibri" w:hAnsi="Calibri" w:cs="Calibri"/>
                <w:sz w:val="16"/>
                <w:szCs w:val="16"/>
              </w:rPr>
            </w:pPr>
            <w:r w:rsidRPr="00CC2880">
              <w:rPr>
                <w:rFonts w:ascii="Calibri" w:hAnsi="Calibri" w:cs="Calibri"/>
                <w:sz w:val="16"/>
                <w:szCs w:val="16"/>
              </w:rPr>
              <w:t xml:space="preserve">Complex Adaptive Systems </w:t>
            </w:r>
            <w:proofErr w:type="spellStart"/>
            <w:r w:rsidRPr="00CC2880">
              <w:rPr>
                <w:rFonts w:ascii="Calibri" w:hAnsi="Calibri" w:cs="Calibri"/>
                <w:sz w:val="16"/>
                <w:szCs w:val="16"/>
              </w:rPr>
              <w:t>Modeling</w:t>
            </w:r>
            <w:proofErr w:type="spellEnd"/>
            <w:r w:rsidRPr="00CC2880">
              <w:rPr>
                <w:rFonts w:ascii="Calibri" w:hAnsi="Calibri" w:cs="Calibri"/>
                <w:sz w:val="16"/>
                <w:szCs w:val="16"/>
              </w:rPr>
              <w:t xml:space="preserve"> (2020) 8:4</w:t>
            </w:r>
          </w:p>
        </w:tc>
      </w:tr>
      <w:tr w:rsidR="00A45357" w:rsidRPr="00756F99" w14:paraId="43EF356D" w14:textId="77777777" w:rsidTr="00A45357">
        <w:tc>
          <w:tcPr>
            <w:tcW w:w="1530" w:type="dxa"/>
            <w:hideMark/>
          </w:tcPr>
          <w:p w14:paraId="3A5B4CC9" w14:textId="77777777" w:rsidR="00A45357" w:rsidRPr="00F77B8C" w:rsidRDefault="00A45357" w:rsidP="00A45357">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Research</w:t>
            </w:r>
          </w:p>
        </w:tc>
        <w:tc>
          <w:tcPr>
            <w:tcW w:w="7821" w:type="dxa"/>
          </w:tcPr>
          <w:p w14:paraId="5B9D7DC7" w14:textId="3B778963" w:rsidR="00A45357" w:rsidRPr="00CC2880" w:rsidRDefault="00A45357" w:rsidP="00CC2880">
            <w:pPr>
              <w:rPr>
                <w:rFonts w:ascii="Calibri" w:hAnsi="Calibri" w:cs="Calibri"/>
                <w:sz w:val="16"/>
                <w:szCs w:val="16"/>
              </w:rPr>
            </w:pPr>
            <w:r w:rsidRPr="00CC2880">
              <w:rPr>
                <w:rFonts w:ascii="Calibri" w:hAnsi="Calibri" w:cs="Calibri"/>
                <w:sz w:val="16"/>
                <w:szCs w:val="16"/>
              </w:rPr>
              <w:t xml:space="preserve">Cybersecurity, specifically focusing on False Data Injection Attack (FDIA) across various domains including smart grids, healthcare, finance, </w:t>
            </w:r>
            <w:proofErr w:type="spellStart"/>
            <w:r w:rsidRPr="00CC2880">
              <w:rPr>
                <w:rFonts w:ascii="Calibri" w:hAnsi="Calibri" w:cs="Calibri"/>
                <w:sz w:val="16"/>
                <w:szCs w:val="16"/>
              </w:rPr>
              <w:t>defense</w:t>
            </w:r>
            <w:proofErr w:type="spellEnd"/>
            <w:r w:rsidRPr="00CC2880">
              <w:rPr>
                <w:rFonts w:ascii="Calibri" w:hAnsi="Calibri" w:cs="Calibri"/>
                <w:sz w:val="16"/>
                <w:szCs w:val="16"/>
              </w:rPr>
              <w:t>, and governance, and the development of new evaluation metrics for FDIA countermeasures.</w:t>
            </w:r>
          </w:p>
        </w:tc>
      </w:tr>
      <w:tr w:rsidR="00A45357" w:rsidRPr="00756F99" w14:paraId="02DC3CA9" w14:textId="77777777" w:rsidTr="00A45357">
        <w:tc>
          <w:tcPr>
            <w:tcW w:w="1530" w:type="dxa"/>
            <w:hideMark/>
          </w:tcPr>
          <w:p w14:paraId="4AE17349" w14:textId="77777777" w:rsidR="00A45357" w:rsidRPr="00F77B8C" w:rsidRDefault="00A45357" w:rsidP="00A45357">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Methods Used</w:t>
            </w:r>
          </w:p>
        </w:tc>
        <w:tc>
          <w:tcPr>
            <w:tcW w:w="7821" w:type="dxa"/>
          </w:tcPr>
          <w:p w14:paraId="46108572" w14:textId="73DE76C0" w:rsidR="00A45357" w:rsidRPr="00CC2880" w:rsidRDefault="00A45357" w:rsidP="00CC2880">
            <w:pPr>
              <w:rPr>
                <w:rFonts w:ascii="Calibri" w:hAnsi="Calibri" w:cs="Calibri"/>
                <w:sz w:val="16"/>
                <w:szCs w:val="16"/>
              </w:rPr>
            </w:pPr>
            <w:r w:rsidRPr="00CC2880">
              <w:rPr>
                <w:rFonts w:ascii="Calibri" w:hAnsi="Calibri" w:cs="Calibri"/>
                <w:sz w:val="16"/>
                <w:szCs w:val="16"/>
              </w:rPr>
              <w:t>The paper provides an in-depth analysis of FDIA, its impacts across critical domains, and existing countermeasures primarily within the smart grid. It also introduces new evaluation metrics for FDIA countermeasures: Vulnerability Identification (VI), Impact Identification (II), and Data Imputation (</w:t>
            </w:r>
            <w:proofErr w:type="spellStart"/>
            <w:r w:rsidRPr="00CC2880">
              <w:rPr>
                <w:rFonts w:ascii="Calibri" w:hAnsi="Calibri" w:cs="Calibri"/>
                <w:sz w:val="16"/>
                <w:szCs w:val="16"/>
              </w:rPr>
              <w:t>DIm</w:t>
            </w:r>
            <w:proofErr w:type="spellEnd"/>
            <w:r w:rsidRPr="00CC2880">
              <w:rPr>
                <w:rFonts w:ascii="Calibri" w:hAnsi="Calibri" w:cs="Calibri"/>
                <w:sz w:val="16"/>
                <w:szCs w:val="16"/>
              </w:rPr>
              <w:t>). The study emphasizes the need for benchmark datasets for validating FDIA countermeasure techniques.</w:t>
            </w:r>
          </w:p>
        </w:tc>
      </w:tr>
      <w:tr w:rsidR="00A45357" w:rsidRPr="00756F99" w14:paraId="59F15223" w14:textId="77777777" w:rsidTr="00A45357">
        <w:tc>
          <w:tcPr>
            <w:tcW w:w="1530" w:type="dxa"/>
            <w:hideMark/>
          </w:tcPr>
          <w:p w14:paraId="560FD57E" w14:textId="77777777" w:rsidR="00A45357" w:rsidRPr="00F77B8C" w:rsidRDefault="00A45357" w:rsidP="00A45357">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Datasets</w:t>
            </w:r>
          </w:p>
        </w:tc>
        <w:tc>
          <w:tcPr>
            <w:tcW w:w="7821" w:type="dxa"/>
          </w:tcPr>
          <w:p w14:paraId="387E2229" w14:textId="0EE8CAE8" w:rsidR="00A45357" w:rsidRPr="00CC2880" w:rsidRDefault="00A45357" w:rsidP="00CC2880">
            <w:pPr>
              <w:rPr>
                <w:rFonts w:ascii="Calibri" w:hAnsi="Calibri" w:cs="Calibri"/>
                <w:sz w:val="16"/>
                <w:szCs w:val="16"/>
              </w:rPr>
            </w:pPr>
            <w:r w:rsidRPr="00CC2880">
              <w:rPr>
                <w:rFonts w:ascii="Calibri" w:hAnsi="Calibri" w:cs="Calibri"/>
                <w:sz w:val="16"/>
                <w:szCs w:val="16"/>
              </w:rPr>
              <w:t>The document highlights the lack of benchmark datasets for FDIA countermeasures validation but does not utilize specific datasets for empirical analysis. It emphasizes the need for such datasets in the field.</w:t>
            </w:r>
          </w:p>
        </w:tc>
      </w:tr>
      <w:tr w:rsidR="00A45357" w:rsidRPr="00756F99" w14:paraId="75EF456D" w14:textId="77777777" w:rsidTr="00A45357">
        <w:tc>
          <w:tcPr>
            <w:tcW w:w="1530" w:type="dxa"/>
            <w:hideMark/>
          </w:tcPr>
          <w:p w14:paraId="19E9015A" w14:textId="77777777" w:rsidR="00A45357" w:rsidRPr="00F77B8C" w:rsidRDefault="00A45357" w:rsidP="00A45357">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Main Findings</w:t>
            </w:r>
          </w:p>
        </w:tc>
        <w:tc>
          <w:tcPr>
            <w:tcW w:w="7821" w:type="dxa"/>
            <w:hideMark/>
          </w:tcPr>
          <w:p w14:paraId="1AE59E1C" w14:textId="23AFD1C0" w:rsidR="00A45357" w:rsidRPr="00CC2880" w:rsidRDefault="00F77B8C" w:rsidP="00CC2880">
            <w:pPr>
              <w:rPr>
                <w:rFonts w:ascii="Calibri" w:hAnsi="Calibri" w:cs="Calibri"/>
                <w:sz w:val="16"/>
                <w:szCs w:val="16"/>
              </w:rPr>
            </w:pPr>
            <w:r w:rsidRPr="00CC2880">
              <w:rPr>
                <w:rFonts w:ascii="Calibri" w:hAnsi="Calibri" w:cs="Calibri"/>
                <w:sz w:val="16"/>
                <w:szCs w:val="16"/>
              </w:rPr>
              <w:t xml:space="preserve">The authors found that FDIA poses significant risks across various domains beyond the smart grid, necessitating robust countermeasures. They propose three new evaluation metrics (VI, II, </w:t>
            </w:r>
            <w:proofErr w:type="spellStart"/>
            <w:r w:rsidRPr="00CC2880">
              <w:rPr>
                <w:rFonts w:ascii="Calibri" w:hAnsi="Calibri" w:cs="Calibri"/>
                <w:sz w:val="16"/>
                <w:szCs w:val="16"/>
              </w:rPr>
              <w:t>DIm</w:t>
            </w:r>
            <w:proofErr w:type="spellEnd"/>
            <w:r w:rsidRPr="00CC2880">
              <w:rPr>
                <w:rFonts w:ascii="Calibri" w:hAnsi="Calibri" w:cs="Calibri"/>
                <w:sz w:val="16"/>
                <w:szCs w:val="16"/>
              </w:rPr>
              <w:t>) for FDIA countermeasures, addressing the gap in the evaluation framework for such attacks. Additionally, the paper calls attention to the scarcity of benchmark datasets for testing and validating the effectiveness of countermeasures against FDIA.</w:t>
            </w:r>
          </w:p>
        </w:tc>
      </w:tr>
      <w:tr w:rsidR="00A45357" w:rsidRPr="00756F99" w14:paraId="270A44F6" w14:textId="77777777" w:rsidTr="00A45357">
        <w:tc>
          <w:tcPr>
            <w:tcW w:w="1530" w:type="dxa"/>
            <w:hideMark/>
          </w:tcPr>
          <w:p w14:paraId="77475BB5" w14:textId="77777777" w:rsidR="00A45357" w:rsidRPr="00F77B8C" w:rsidRDefault="00A45357" w:rsidP="00A45357">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Relevance To Current Study</w:t>
            </w:r>
          </w:p>
        </w:tc>
        <w:tc>
          <w:tcPr>
            <w:tcW w:w="7821" w:type="dxa"/>
            <w:hideMark/>
          </w:tcPr>
          <w:p w14:paraId="07962B5D" w14:textId="66C7A56A" w:rsidR="00A45357" w:rsidRPr="00CC2880" w:rsidRDefault="00F77B8C" w:rsidP="00CC2880">
            <w:pPr>
              <w:rPr>
                <w:rFonts w:ascii="Calibri" w:hAnsi="Calibri" w:cs="Calibri"/>
                <w:sz w:val="16"/>
                <w:szCs w:val="16"/>
              </w:rPr>
            </w:pPr>
            <w:r w:rsidRPr="00CC2880">
              <w:rPr>
                <w:rFonts w:ascii="Calibri" w:hAnsi="Calibri" w:cs="Calibri"/>
                <w:sz w:val="16"/>
                <w:szCs w:val="16"/>
              </w:rPr>
              <w:t>The insights into FDIA and the proposed evaluation metrics are highly relevant to enhancing the security of Predictive Maintenance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against FDIA. The document's broad analysis across domains and focus on new metrics for countermeasure evaluation offer valuable perspectives for developing and </w:t>
            </w:r>
            <w:proofErr w:type="spellStart"/>
            <w:r w:rsidRPr="00CC2880">
              <w:rPr>
                <w:rFonts w:ascii="Calibri" w:hAnsi="Calibri" w:cs="Calibri"/>
                <w:sz w:val="16"/>
                <w:szCs w:val="16"/>
              </w:rPr>
              <w:t>assessing</w:t>
            </w:r>
            <w:proofErr w:type="spellEnd"/>
            <w:r w:rsidRPr="00CC2880">
              <w:rPr>
                <w:rFonts w:ascii="Calibri" w:hAnsi="Calibri" w:cs="Calibri"/>
                <w:sz w:val="16"/>
                <w:szCs w:val="16"/>
              </w:rPr>
              <w:t xml:space="preserve"> DL algorithms and other techniques to secure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against FDIA threats.</w:t>
            </w:r>
          </w:p>
        </w:tc>
      </w:tr>
      <w:tr w:rsidR="00A45357" w:rsidRPr="00756F99" w14:paraId="55192635" w14:textId="77777777" w:rsidTr="00A45357">
        <w:tc>
          <w:tcPr>
            <w:tcW w:w="1530" w:type="dxa"/>
            <w:hideMark/>
          </w:tcPr>
          <w:p w14:paraId="5004515B" w14:textId="77777777" w:rsidR="00A45357" w:rsidRPr="00F77B8C" w:rsidRDefault="00A45357" w:rsidP="00A45357">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 xml:space="preserve">Implications for </w:t>
            </w:r>
            <w:proofErr w:type="spellStart"/>
            <w:r w:rsidRPr="00F77B8C">
              <w:rPr>
                <w:rFonts w:asciiTheme="minorHAnsi" w:hAnsiTheme="minorHAnsi" w:cstheme="minorHAnsi"/>
                <w:b/>
                <w:bCs/>
                <w:color w:val="000000" w:themeColor="text1"/>
                <w:sz w:val="16"/>
                <w:szCs w:val="16"/>
              </w:rPr>
              <w:t>PdM</w:t>
            </w:r>
            <w:proofErr w:type="spellEnd"/>
          </w:p>
        </w:tc>
        <w:tc>
          <w:tcPr>
            <w:tcW w:w="7821" w:type="dxa"/>
            <w:hideMark/>
          </w:tcPr>
          <w:p w14:paraId="50B1EE8B" w14:textId="4C8E0270" w:rsidR="00A45357" w:rsidRPr="00CC2880" w:rsidRDefault="00F77B8C" w:rsidP="00CC2880">
            <w:pPr>
              <w:rPr>
                <w:rFonts w:ascii="Calibri" w:hAnsi="Calibri" w:cs="Calibri"/>
                <w:sz w:val="16"/>
                <w:szCs w:val="16"/>
              </w:rPr>
            </w:pPr>
            <w:r w:rsidRPr="00CC2880">
              <w:rPr>
                <w:rFonts w:ascii="Calibri" w:hAnsi="Calibri" w:cs="Calibri"/>
                <w:sz w:val="16"/>
                <w:szCs w:val="16"/>
              </w:rPr>
              <w:t xml:space="preserve">The analysis and proposed metrics directly inform the development of more effective security measures for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emphasizing the importance of accurately identifying vulnerabilities, assessing the impact of FDIA, and restoring data integrity. This framework can guide the adaptation of DL algorithms and other security solutions to enhance </w:t>
            </w:r>
            <w:proofErr w:type="spellStart"/>
            <w:r w:rsidRPr="00CC2880">
              <w:rPr>
                <w:rFonts w:ascii="Calibri" w:hAnsi="Calibri" w:cs="Calibri"/>
                <w:sz w:val="16"/>
                <w:szCs w:val="16"/>
              </w:rPr>
              <w:t>PdM</w:t>
            </w:r>
            <w:proofErr w:type="spellEnd"/>
            <w:r w:rsidRPr="00CC2880">
              <w:rPr>
                <w:rFonts w:ascii="Calibri" w:hAnsi="Calibri" w:cs="Calibri"/>
                <w:sz w:val="16"/>
                <w:szCs w:val="16"/>
              </w:rPr>
              <w:t xml:space="preserve"> systems' resilience against FDIA.</w:t>
            </w:r>
          </w:p>
        </w:tc>
      </w:tr>
      <w:tr w:rsidR="00A45357" w:rsidRPr="00756F99" w14:paraId="7163F659" w14:textId="77777777" w:rsidTr="00A45357">
        <w:tc>
          <w:tcPr>
            <w:tcW w:w="1530" w:type="dxa"/>
            <w:hideMark/>
          </w:tcPr>
          <w:p w14:paraId="40DBA5AE" w14:textId="77777777" w:rsidR="00A45357" w:rsidRPr="00F77B8C" w:rsidRDefault="00A45357" w:rsidP="00A45357">
            <w:pPr>
              <w:rPr>
                <w:rFonts w:asciiTheme="minorHAnsi" w:hAnsiTheme="minorHAnsi" w:cstheme="minorHAnsi"/>
                <w:b/>
                <w:bCs/>
                <w:color w:val="000000" w:themeColor="text1"/>
                <w:sz w:val="16"/>
                <w:szCs w:val="16"/>
              </w:rPr>
            </w:pPr>
            <w:r w:rsidRPr="00F77B8C">
              <w:rPr>
                <w:rFonts w:asciiTheme="minorHAnsi" w:hAnsiTheme="minorHAnsi" w:cstheme="minorHAnsi"/>
                <w:b/>
                <w:bCs/>
                <w:color w:val="000000" w:themeColor="text1"/>
                <w:sz w:val="16"/>
                <w:szCs w:val="16"/>
              </w:rPr>
              <w:t>Further Research Directions</w:t>
            </w:r>
          </w:p>
        </w:tc>
        <w:tc>
          <w:tcPr>
            <w:tcW w:w="7821" w:type="dxa"/>
            <w:hideMark/>
          </w:tcPr>
          <w:p w14:paraId="456FE9AA" w14:textId="67175DAB" w:rsidR="00A45357" w:rsidRPr="00CC2880" w:rsidRDefault="00F77B8C" w:rsidP="00CC2880">
            <w:pPr>
              <w:rPr>
                <w:rFonts w:ascii="Calibri" w:hAnsi="Calibri" w:cs="Calibri"/>
                <w:sz w:val="16"/>
                <w:szCs w:val="16"/>
              </w:rPr>
            </w:pPr>
            <w:r w:rsidRPr="00CC2880">
              <w:rPr>
                <w:rFonts w:ascii="Calibri" w:hAnsi="Calibri" w:cs="Calibri"/>
                <w:sz w:val="16"/>
                <w:szCs w:val="16"/>
              </w:rPr>
              <w:t xml:space="preserve">The document suggests further research into developing and validating effective FDIA countermeasures across different domains, including </w:t>
            </w:r>
            <w:proofErr w:type="spellStart"/>
            <w:r w:rsidRPr="00CC2880">
              <w:rPr>
                <w:rFonts w:ascii="Calibri" w:hAnsi="Calibri" w:cs="Calibri"/>
                <w:sz w:val="16"/>
                <w:szCs w:val="16"/>
              </w:rPr>
              <w:t>PdM</w:t>
            </w:r>
            <w:proofErr w:type="spellEnd"/>
            <w:r w:rsidRPr="00CC2880">
              <w:rPr>
                <w:rFonts w:ascii="Calibri" w:hAnsi="Calibri" w:cs="Calibri"/>
                <w:sz w:val="16"/>
                <w:szCs w:val="16"/>
              </w:rPr>
              <w:t>. It emphasizes the need for creating and utilizing benchmark datasets for FDIA countermeasure evaluation and exploring the application of the proposed metrics in practical scenarios to enhance cybersecurity measures against FDIA.</w:t>
            </w:r>
          </w:p>
        </w:tc>
      </w:tr>
    </w:tbl>
    <w:p w14:paraId="0551652C" w14:textId="77F3AD3A" w:rsidR="00D87E76" w:rsidRDefault="00D87E76" w:rsidP="00D87E76">
      <w:pPr>
        <w:rPr>
          <w:rFonts w:asciiTheme="minorHAnsi" w:hAnsiTheme="minorHAnsi" w:cstheme="minorHAnsi"/>
          <w:b/>
          <w:bCs/>
          <w:color w:val="0D0D0D"/>
          <w:sz w:val="20"/>
          <w:szCs w:val="20"/>
        </w:rPr>
      </w:pPr>
    </w:p>
    <w:p w14:paraId="2E9143D0" w14:textId="42AA5DB2" w:rsidR="00D87E76" w:rsidRPr="00F77B8C" w:rsidRDefault="00F77B8C" w:rsidP="00D87E76">
      <w:pPr>
        <w:rPr>
          <w:rFonts w:asciiTheme="minorHAnsi" w:hAnsiTheme="minorHAnsi" w:cstheme="minorHAnsi"/>
          <w:b/>
          <w:bCs/>
          <w:color w:val="0D0D0D"/>
          <w:sz w:val="20"/>
          <w:szCs w:val="20"/>
        </w:rPr>
      </w:pPr>
      <w:r>
        <w:rPr>
          <w:rFonts w:asciiTheme="minorHAnsi" w:hAnsiTheme="minorHAnsi" w:cstheme="minorHAnsi"/>
          <w:b/>
          <w:bCs/>
          <w:color w:val="0D0D0D"/>
          <w:sz w:val="20"/>
          <w:szCs w:val="20"/>
        </w:rPr>
        <w:t>Review:</w:t>
      </w:r>
    </w:p>
    <w:p w14:paraId="68F05073" w14:textId="0C262620"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Overview of FDIA</w:t>
      </w:r>
    </w:p>
    <w:p w14:paraId="664B2ADC" w14:textId="77777777" w:rsidR="00D87E76" w:rsidRPr="00F77B8C" w:rsidRDefault="00D87E76" w:rsidP="00D87E76">
      <w:pPr>
        <w:rPr>
          <w:rFonts w:asciiTheme="minorHAnsi" w:hAnsiTheme="minorHAnsi" w:cstheme="minorHAnsi"/>
          <w:color w:val="0D0D0D"/>
          <w:sz w:val="16"/>
          <w:szCs w:val="16"/>
        </w:rPr>
      </w:pPr>
    </w:p>
    <w:p w14:paraId="6CB82704"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 xml:space="preserve">The document introduces FDIA as a sophisticated </w:t>
      </w:r>
      <w:proofErr w:type="spellStart"/>
      <w:r w:rsidRPr="00F77B8C">
        <w:rPr>
          <w:rFonts w:asciiTheme="minorHAnsi" w:hAnsiTheme="minorHAnsi" w:cstheme="minorHAnsi"/>
          <w:color w:val="0D0D0D"/>
          <w:sz w:val="16"/>
          <w:szCs w:val="16"/>
        </w:rPr>
        <w:t>cyber attack</w:t>
      </w:r>
      <w:proofErr w:type="spellEnd"/>
      <w:r w:rsidRPr="00F77B8C">
        <w:rPr>
          <w:rFonts w:asciiTheme="minorHAnsi" w:hAnsiTheme="minorHAnsi" w:cstheme="minorHAnsi"/>
          <w:color w:val="0D0D0D"/>
          <w:sz w:val="16"/>
          <w:szCs w:val="16"/>
        </w:rPr>
        <w:t xml:space="preserve"> initially recognized within the smart grid domain but increasingly relevant across various sectors due to the interconnectivity enabled by the Internet and Complex Adaptive Systems (CASs). FDIA involves manipulating sensor readings or data in a way that introduces undetected errors into systems, potentially compromising their integrity and functionality.</w:t>
      </w:r>
    </w:p>
    <w:p w14:paraId="6FBDB046" w14:textId="77777777" w:rsidR="00D87E76" w:rsidRPr="00F77B8C" w:rsidRDefault="00D87E76" w:rsidP="00D87E76">
      <w:pPr>
        <w:rPr>
          <w:rFonts w:asciiTheme="minorHAnsi" w:hAnsiTheme="minorHAnsi" w:cstheme="minorHAnsi"/>
          <w:color w:val="0D0D0D"/>
          <w:sz w:val="16"/>
          <w:szCs w:val="16"/>
        </w:rPr>
      </w:pPr>
    </w:p>
    <w:p w14:paraId="5B2055F4"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Impact Across Domains</w:t>
      </w:r>
    </w:p>
    <w:p w14:paraId="028E5A78" w14:textId="77777777" w:rsidR="00D87E76" w:rsidRPr="00F77B8C" w:rsidRDefault="00D87E76" w:rsidP="00D87E76">
      <w:pPr>
        <w:rPr>
          <w:rFonts w:asciiTheme="minorHAnsi" w:hAnsiTheme="minorHAnsi" w:cstheme="minorHAnsi"/>
          <w:color w:val="0D0D0D"/>
          <w:sz w:val="16"/>
          <w:szCs w:val="16"/>
        </w:rPr>
      </w:pPr>
    </w:p>
    <w:p w14:paraId="2A31657E"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 xml:space="preserve">The authors extend the discussion of FDIA beyond the smart grid to emphasize its potential impacts on healthcare, finance, </w:t>
      </w:r>
      <w:proofErr w:type="spellStart"/>
      <w:r w:rsidRPr="00F77B8C">
        <w:rPr>
          <w:rFonts w:asciiTheme="minorHAnsi" w:hAnsiTheme="minorHAnsi" w:cstheme="minorHAnsi"/>
          <w:color w:val="0D0D0D"/>
          <w:sz w:val="16"/>
          <w:szCs w:val="16"/>
        </w:rPr>
        <w:t>defense</w:t>
      </w:r>
      <w:proofErr w:type="spellEnd"/>
      <w:r w:rsidRPr="00F77B8C">
        <w:rPr>
          <w:rFonts w:asciiTheme="minorHAnsi" w:hAnsiTheme="minorHAnsi" w:cstheme="minorHAnsi"/>
          <w:color w:val="0D0D0D"/>
          <w:sz w:val="16"/>
          <w:szCs w:val="16"/>
        </w:rPr>
        <w:t>, and governance. By manipulating data, attackers can cause severe consequences, ranging from incorrect medical diagnoses to undermining national security. This broadened understanding underscores the critical need for robust countermeasures across all domains that rely on accurate and secure data.</w:t>
      </w:r>
    </w:p>
    <w:p w14:paraId="440F5995" w14:textId="77777777" w:rsidR="00D87E76" w:rsidRPr="00F77B8C" w:rsidRDefault="00D87E76" w:rsidP="00D87E76">
      <w:pPr>
        <w:rPr>
          <w:rFonts w:asciiTheme="minorHAnsi" w:hAnsiTheme="minorHAnsi" w:cstheme="minorHAnsi"/>
          <w:color w:val="0D0D0D"/>
          <w:sz w:val="16"/>
          <w:szCs w:val="16"/>
        </w:rPr>
      </w:pPr>
    </w:p>
    <w:p w14:paraId="1BEC8C90"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Countermeasures and Evaluation Metrics</w:t>
      </w:r>
    </w:p>
    <w:p w14:paraId="5CD92536" w14:textId="77777777" w:rsidR="00D87E76" w:rsidRPr="00F77B8C" w:rsidRDefault="00D87E76" w:rsidP="00D87E76">
      <w:pPr>
        <w:rPr>
          <w:rFonts w:asciiTheme="minorHAnsi" w:hAnsiTheme="minorHAnsi" w:cstheme="minorHAnsi"/>
          <w:color w:val="0D0D0D"/>
          <w:sz w:val="16"/>
          <w:szCs w:val="16"/>
        </w:rPr>
      </w:pPr>
    </w:p>
    <w:p w14:paraId="11756B9A"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Ahmed and Pathan review existing countermeasures against FDIA, primarily within the smart grid context, and highlight the lack of standard datasets for validating the effectiveness of these techniques. Importantly, they propose new evaluation metrics specifically designed for assessing FDIA countermeasures, focusing on Vulnerability Identification (VI), Impact Identification (II), and Data Imputation (</w:t>
      </w:r>
      <w:proofErr w:type="spellStart"/>
      <w:r w:rsidRPr="00F77B8C">
        <w:rPr>
          <w:rFonts w:asciiTheme="minorHAnsi" w:hAnsiTheme="minorHAnsi" w:cstheme="minorHAnsi"/>
          <w:color w:val="0D0D0D"/>
          <w:sz w:val="16"/>
          <w:szCs w:val="16"/>
        </w:rPr>
        <w:t>DIm</w:t>
      </w:r>
      <w:proofErr w:type="spellEnd"/>
      <w:r w:rsidRPr="00F77B8C">
        <w:rPr>
          <w:rFonts w:asciiTheme="minorHAnsi" w:hAnsiTheme="minorHAnsi" w:cstheme="minorHAnsi"/>
          <w:color w:val="0D0D0D"/>
          <w:sz w:val="16"/>
          <w:szCs w:val="16"/>
        </w:rPr>
        <w:t>). These metrics aim to provide a more accurate and relevant framework for evaluating countermeasures against FDIA, addressing both the detection of attacks and the restoration of system integrity.</w:t>
      </w:r>
    </w:p>
    <w:p w14:paraId="60ADA465" w14:textId="77777777" w:rsidR="00D87E76" w:rsidRPr="00F77B8C" w:rsidRDefault="00D87E76" w:rsidP="00D87E76">
      <w:pPr>
        <w:rPr>
          <w:rFonts w:asciiTheme="minorHAnsi" w:hAnsiTheme="minorHAnsi" w:cstheme="minorHAnsi"/>
          <w:color w:val="0D0D0D"/>
          <w:sz w:val="16"/>
          <w:szCs w:val="16"/>
        </w:rPr>
      </w:pPr>
    </w:p>
    <w:p w14:paraId="0088B267"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 xml:space="preserve">Relevance to the Study and Implications for </w:t>
      </w:r>
      <w:proofErr w:type="spellStart"/>
      <w:r w:rsidRPr="00F77B8C">
        <w:rPr>
          <w:rFonts w:asciiTheme="minorHAnsi" w:hAnsiTheme="minorHAnsi" w:cstheme="minorHAnsi"/>
          <w:color w:val="0D0D0D"/>
          <w:sz w:val="16"/>
          <w:szCs w:val="16"/>
        </w:rPr>
        <w:t>PdM</w:t>
      </w:r>
      <w:proofErr w:type="spellEnd"/>
      <w:r w:rsidRPr="00F77B8C">
        <w:rPr>
          <w:rFonts w:asciiTheme="minorHAnsi" w:hAnsiTheme="minorHAnsi" w:cstheme="minorHAnsi"/>
          <w:color w:val="0D0D0D"/>
          <w:sz w:val="16"/>
          <w:szCs w:val="16"/>
        </w:rPr>
        <w:t xml:space="preserve"> Systems</w:t>
      </w:r>
    </w:p>
    <w:p w14:paraId="1730C8A0"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 xml:space="preserve">The insights provided by Ahmed and Pathan are highly relevant to the research assignment's focus on securing </w:t>
      </w:r>
      <w:proofErr w:type="spellStart"/>
      <w:r w:rsidRPr="00F77B8C">
        <w:rPr>
          <w:rFonts w:asciiTheme="minorHAnsi" w:hAnsiTheme="minorHAnsi" w:cstheme="minorHAnsi"/>
          <w:color w:val="0D0D0D"/>
          <w:sz w:val="16"/>
          <w:szCs w:val="16"/>
        </w:rPr>
        <w:t>PdM</w:t>
      </w:r>
      <w:proofErr w:type="spellEnd"/>
      <w:r w:rsidRPr="00F77B8C">
        <w:rPr>
          <w:rFonts w:asciiTheme="minorHAnsi" w:hAnsiTheme="minorHAnsi" w:cstheme="minorHAnsi"/>
          <w:color w:val="0D0D0D"/>
          <w:sz w:val="16"/>
          <w:szCs w:val="16"/>
        </w:rPr>
        <w:t xml:space="preserve"> systems against FDIA. The document's comprehensive analysis of FDIA's impact across various domains highlights the universal challenge posed by these attacks, underscoring the importance of developing effective countermeasures that can be adapted to different sectors, including </w:t>
      </w:r>
      <w:proofErr w:type="spellStart"/>
      <w:r w:rsidRPr="00F77B8C">
        <w:rPr>
          <w:rFonts w:asciiTheme="minorHAnsi" w:hAnsiTheme="minorHAnsi" w:cstheme="minorHAnsi"/>
          <w:color w:val="0D0D0D"/>
          <w:sz w:val="16"/>
          <w:szCs w:val="16"/>
        </w:rPr>
        <w:t>PdM</w:t>
      </w:r>
      <w:proofErr w:type="spellEnd"/>
      <w:r w:rsidRPr="00F77B8C">
        <w:rPr>
          <w:rFonts w:asciiTheme="minorHAnsi" w:hAnsiTheme="minorHAnsi" w:cstheme="minorHAnsi"/>
          <w:color w:val="0D0D0D"/>
          <w:sz w:val="16"/>
          <w:szCs w:val="16"/>
        </w:rPr>
        <w:t>.</w:t>
      </w:r>
    </w:p>
    <w:p w14:paraId="458D663C" w14:textId="77777777" w:rsidR="00D87E76" w:rsidRPr="00F77B8C" w:rsidRDefault="00D87E76" w:rsidP="00D87E76">
      <w:pPr>
        <w:rPr>
          <w:rFonts w:asciiTheme="minorHAnsi" w:hAnsiTheme="minorHAnsi" w:cstheme="minorHAnsi"/>
          <w:color w:val="0D0D0D"/>
          <w:sz w:val="16"/>
          <w:szCs w:val="16"/>
        </w:rPr>
      </w:pPr>
    </w:p>
    <w:p w14:paraId="5C97F568"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lastRenderedPageBreak/>
        <w:t xml:space="preserve">The proposed evaluation metrics for FDIA countermeasures offer a novel approach to assess the effectiveness of DL algorithms and other techniques in detecting and mitigating FDIA within </w:t>
      </w:r>
      <w:proofErr w:type="spellStart"/>
      <w:r w:rsidRPr="00F77B8C">
        <w:rPr>
          <w:rFonts w:asciiTheme="minorHAnsi" w:hAnsiTheme="minorHAnsi" w:cstheme="minorHAnsi"/>
          <w:color w:val="0D0D0D"/>
          <w:sz w:val="16"/>
          <w:szCs w:val="16"/>
        </w:rPr>
        <w:t>PdM</w:t>
      </w:r>
      <w:proofErr w:type="spellEnd"/>
      <w:r w:rsidRPr="00F77B8C">
        <w:rPr>
          <w:rFonts w:asciiTheme="minorHAnsi" w:hAnsiTheme="minorHAnsi" w:cstheme="minorHAnsi"/>
          <w:color w:val="0D0D0D"/>
          <w:sz w:val="16"/>
          <w:szCs w:val="16"/>
        </w:rPr>
        <w:t xml:space="preserve"> systems. By focusing on vulnerability identification, impact assessment, and data restoration, these metrics can guide the development of more robust and effective security solutions that enhance the resilience of </w:t>
      </w:r>
      <w:proofErr w:type="spellStart"/>
      <w:r w:rsidRPr="00F77B8C">
        <w:rPr>
          <w:rFonts w:asciiTheme="minorHAnsi" w:hAnsiTheme="minorHAnsi" w:cstheme="minorHAnsi"/>
          <w:color w:val="0D0D0D"/>
          <w:sz w:val="16"/>
          <w:szCs w:val="16"/>
        </w:rPr>
        <w:t>PdM</w:t>
      </w:r>
      <w:proofErr w:type="spellEnd"/>
      <w:r w:rsidRPr="00F77B8C">
        <w:rPr>
          <w:rFonts w:asciiTheme="minorHAnsi" w:hAnsiTheme="minorHAnsi" w:cstheme="minorHAnsi"/>
          <w:color w:val="0D0D0D"/>
          <w:sz w:val="16"/>
          <w:szCs w:val="16"/>
        </w:rPr>
        <w:t xml:space="preserve"> systems against FDIA.</w:t>
      </w:r>
    </w:p>
    <w:p w14:paraId="4CAE84A0" w14:textId="77777777" w:rsidR="00D87E76" w:rsidRPr="00F77B8C" w:rsidRDefault="00D87E76" w:rsidP="00D87E76">
      <w:pPr>
        <w:rPr>
          <w:rFonts w:asciiTheme="minorHAnsi" w:hAnsiTheme="minorHAnsi" w:cstheme="minorHAnsi"/>
          <w:color w:val="0D0D0D"/>
          <w:sz w:val="16"/>
          <w:szCs w:val="16"/>
        </w:rPr>
      </w:pPr>
    </w:p>
    <w:p w14:paraId="5E22D2E7" w14:textId="77777777" w:rsidR="00D87E76" w:rsidRPr="00F77B8C" w:rsidRDefault="00D87E76" w:rsidP="00D87E76">
      <w:pPr>
        <w:rPr>
          <w:rFonts w:asciiTheme="minorHAnsi" w:hAnsiTheme="minorHAnsi" w:cstheme="minorHAnsi"/>
          <w:color w:val="0D0D0D"/>
          <w:sz w:val="16"/>
          <w:szCs w:val="16"/>
        </w:rPr>
      </w:pPr>
      <w:r w:rsidRPr="00F77B8C">
        <w:rPr>
          <w:rFonts w:asciiTheme="minorHAnsi" w:hAnsiTheme="minorHAnsi" w:cstheme="minorHAnsi"/>
          <w:color w:val="0D0D0D"/>
          <w:sz w:val="16"/>
          <w:szCs w:val="16"/>
        </w:rPr>
        <w:t>Conclusion</w:t>
      </w:r>
    </w:p>
    <w:p w14:paraId="1B13D0CA" w14:textId="0B8E7EA2" w:rsidR="0066270F" w:rsidRDefault="00D87E76" w:rsidP="0066270F">
      <w:pPr>
        <w:rPr>
          <w:rFonts w:asciiTheme="minorHAnsi" w:hAnsiTheme="minorHAnsi" w:cstheme="minorHAnsi"/>
          <w:b/>
          <w:bCs/>
          <w:color w:val="0D0D0D"/>
          <w:sz w:val="22"/>
          <w:szCs w:val="22"/>
        </w:rPr>
      </w:pPr>
      <w:r w:rsidRPr="00F77B8C">
        <w:rPr>
          <w:rFonts w:asciiTheme="minorHAnsi" w:hAnsiTheme="minorHAnsi" w:cstheme="minorHAnsi"/>
          <w:color w:val="0D0D0D"/>
          <w:sz w:val="16"/>
          <w:szCs w:val="16"/>
        </w:rPr>
        <w:t xml:space="preserve">The literature presented by Ahmed and Pathan provides valuable insights into the nature, impact, and mitigation of FDIA across various domains, with direct implications for enhancing the security of </w:t>
      </w:r>
      <w:proofErr w:type="spellStart"/>
      <w:r w:rsidRPr="00F77B8C">
        <w:rPr>
          <w:rFonts w:asciiTheme="minorHAnsi" w:hAnsiTheme="minorHAnsi" w:cstheme="minorHAnsi"/>
          <w:color w:val="0D0D0D"/>
          <w:sz w:val="16"/>
          <w:szCs w:val="16"/>
        </w:rPr>
        <w:t>PdM</w:t>
      </w:r>
      <w:proofErr w:type="spellEnd"/>
      <w:r w:rsidRPr="00F77B8C">
        <w:rPr>
          <w:rFonts w:asciiTheme="minorHAnsi" w:hAnsiTheme="minorHAnsi" w:cstheme="minorHAnsi"/>
          <w:color w:val="0D0D0D"/>
          <w:sz w:val="16"/>
          <w:szCs w:val="16"/>
        </w:rPr>
        <w:t xml:space="preserve"> systems. The document is crucial for the study, offering both a broad perspective on the challenges posed by FDIA and a concrete framework for evaluating countermeasures' effectiveness. Its focus on new evaluation metrics particularly enriches the research assignment, suggesting pathways for advancing the development of DL algorithms and other techniques to secure </w:t>
      </w:r>
      <w:proofErr w:type="spellStart"/>
      <w:r w:rsidRPr="00F77B8C">
        <w:rPr>
          <w:rFonts w:asciiTheme="minorHAnsi" w:hAnsiTheme="minorHAnsi" w:cstheme="minorHAnsi"/>
          <w:color w:val="0D0D0D"/>
          <w:sz w:val="16"/>
          <w:szCs w:val="16"/>
        </w:rPr>
        <w:t>PdM</w:t>
      </w:r>
      <w:proofErr w:type="spellEnd"/>
      <w:r w:rsidRPr="00F77B8C">
        <w:rPr>
          <w:rFonts w:asciiTheme="minorHAnsi" w:hAnsiTheme="minorHAnsi" w:cstheme="minorHAnsi"/>
          <w:color w:val="0D0D0D"/>
          <w:sz w:val="16"/>
          <w:szCs w:val="16"/>
        </w:rPr>
        <w:t xml:space="preserve"> systems against FDIA threats.</w:t>
      </w:r>
      <w:r w:rsidR="0066270F">
        <w:rPr>
          <w:rFonts w:asciiTheme="minorHAnsi" w:hAnsiTheme="minorHAnsi" w:cstheme="minorHAnsi"/>
          <w:color w:val="0D0D0D"/>
          <w:sz w:val="16"/>
          <w:szCs w:val="16"/>
        </w:rPr>
        <w:br/>
      </w:r>
      <w:r w:rsidR="0066270F">
        <w:rPr>
          <w:rFonts w:asciiTheme="minorHAnsi" w:hAnsiTheme="minorHAnsi" w:cstheme="minorHAnsi"/>
          <w:color w:val="0D0D0D"/>
          <w:sz w:val="16"/>
          <w:szCs w:val="16"/>
        </w:rPr>
        <w:br/>
      </w:r>
      <w:r w:rsidR="0066270F">
        <w:rPr>
          <w:rFonts w:asciiTheme="minorHAnsi" w:hAnsiTheme="minorHAnsi" w:cstheme="minorHAnsi"/>
          <w:b/>
          <w:bCs/>
          <w:color w:val="0D0D0D"/>
          <w:sz w:val="22"/>
          <w:szCs w:val="22"/>
        </w:rPr>
        <w:t>Article 7:</w:t>
      </w:r>
    </w:p>
    <w:p w14:paraId="1109D3DB" w14:textId="623D8C9A" w:rsidR="0066270F" w:rsidRDefault="0066270F" w:rsidP="0066270F">
      <w:pPr>
        <w:rPr>
          <w:rFonts w:asciiTheme="minorHAnsi" w:hAnsiTheme="minorHAnsi" w:cstheme="minorHAnsi"/>
          <w:color w:val="0D0D0D"/>
          <w:sz w:val="16"/>
          <w:szCs w:val="16"/>
        </w:rPr>
      </w:pPr>
      <w:r>
        <w:rPr>
          <w:rFonts w:asciiTheme="minorHAnsi" w:hAnsiTheme="minorHAnsi" w:cstheme="minorHAnsi"/>
          <w:b/>
          <w:bCs/>
          <w:color w:val="0D0D0D"/>
          <w:sz w:val="20"/>
          <w:szCs w:val="20"/>
        </w:rPr>
        <w:t>Summary:</w:t>
      </w:r>
    </w:p>
    <w:tbl>
      <w:tblPr>
        <w:tblStyle w:val="TableGrid"/>
        <w:tblW w:w="9351" w:type="dxa"/>
        <w:tblLook w:val="04A0" w:firstRow="1" w:lastRow="0" w:firstColumn="1" w:lastColumn="0" w:noHBand="0" w:noVBand="1"/>
      </w:tblPr>
      <w:tblGrid>
        <w:gridCol w:w="1530"/>
        <w:gridCol w:w="7821"/>
      </w:tblGrid>
      <w:tr w:rsidR="0066270F" w:rsidRPr="00324BAA" w14:paraId="5066498B" w14:textId="77777777" w:rsidTr="00184129">
        <w:tc>
          <w:tcPr>
            <w:tcW w:w="1530" w:type="dxa"/>
            <w:hideMark/>
          </w:tcPr>
          <w:p w14:paraId="41113C12" w14:textId="77777777" w:rsidR="0066270F" w:rsidRPr="00324BAA" w:rsidRDefault="0066270F" w:rsidP="00184129">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Category</w:t>
            </w:r>
          </w:p>
        </w:tc>
        <w:tc>
          <w:tcPr>
            <w:tcW w:w="7821" w:type="dxa"/>
            <w:hideMark/>
          </w:tcPr>
          <w:p w14:paraId="4D3A4B44" w14:textId="77777777" w:rsidR="0066270F" w:rsidRPr="00324BAA" w:rsidRDefault="0066270F" w:rsidP="00184129">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Details</w:t>
            </w:r>
          </w:p>
        </w:tc>
      </w:tr>
      <w:tr w:rsidR="0066270F" w:rsidRPr="004A2220" w14:paraId="73324363" w14:textId="77777777" w:rsidTr="00184129">
        <w:tc>
          <w:tcPr>
            <w:tcW w:w="1530" w:type="dxa"/>
            <w:hideMark/>
          </w:tcPr>
          <w:p w14:paraId="7F202B2A"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Title</w:t>
            </w:r>
          </w:p>
        </w:tc>
        <w:tc>
          <w:tcPr>
            <w:tcW w:w="7821" w:type="dxa"/>
          </w:tcPr>
          <w:p w14:paraId="1024EA04" w14:textId="285F212E" w:rsidR="0066270F" w:rsidRPr="00C279CB" w:rsidRDefault="003A2D7D"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A Deep Learning Model for Predictive Maintenance in Cyber-Physical Production Systems Using LSTM Autoencoders</w:t>
            </w:r>
          </w:p>
        </w:tc>
      </w:tr>
      <w:tr w:rsidR="0066270F" w:rsidRPr="004A2220" w14:paraId="1E147706" w14:textId="77777777" w:rsidTr="00184129">
        <w:tc>
          <w:tcPr>
            <w:tcW w:w="1530" w:type="dxa"/>
            <w:hideMark/>
          </w:tcPr>
          <w:p w14:paraId="6A50260C"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Authors</w:t>
            </w:r>
          </w:p>
        </w:tc>
        <w:tc>
          <w:tcPr>
            <w:tcW w:w="7821" w:type="dxa"/>
          </w:tcPr>
          <w:p w14:paraId="1FD08895" w14:textId="327A9CC0" w:rsidR="0066270F" w:rsidRPr="00C279CB" w:rsidRDefault="00FE1A80"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 xml:space="preserve">Xanthi </w:t>
            </w:r>
            <w:proofErr w:type="spellStart"/>
            <w:r w:rsidRPr="00C279CB">
              <w:rPr>
                <w:rFonts w:asciiTheme="minorHAnsi" w:hAnsiTheme="minorHAnsi" w:cstheme="minorHAnsi"/>
                <w:color w:val="0D0D0D"/>
                <w:sz w:val="16"/>
                <w:szCs w:val="16"/>
                <w:shd w:val="clear" w:color="auto" w:fill="FFFFFF"/>
              </w:rPr>
              <w:t>Bampoula</w:t>
            </w:r>
            <w:proofErr w:type="spellEnd"/>
            <w:r w:rsidRPr="00C279CB">
              <w:rPr>
                <w:rFonts w:asciiTheme="minorHAnsi" w:hAnsiTheme="minorHAnsi" w:cstheme="minorHAnsi"/>
                <w:color w:val="0D0D0D"/>
                <w:sz w:val="16"/>
                <w:szCs w:val="16"/>
                <w:shd w:val="clear" w:color="auto" w:fill="FFFFFF"/>
              </w:rPr>
              <w:t xml:space="preserve">, Georgios </w:t>
            </w:r>
            <w:proofErr w:type="spellStart"/>
            <w:r w:rsidRPr="00C279CB">
              <w:rPr>
                <w:rFonts w:asciiTheme="minorHAnsi" w:hAnsiTheme="minorHAnsi" w:cstheme="minorHAnsi"/>
                <w:color w:val="0D0D0D"/>
                <w:sz w:val="16"/>
                <w:szCs w:val="16"/>
                <w:shd w:val="clear" w:color="auto" w:fill="FFFFFF"/>
              </w:rPr>
              <w:t>Siaterlis</w:t>
            </w:r>
            <w:proofErr w:type="spellEnd"/>
            <w:r w:rsidRPr="00C279CB">
              <w:rPr>
                <w:rFonts w:asciiTheme="minorHAnsi" w:hAnsiTheme="minorHAnsi" w:cstheme="minorHAnsi"/>
                <w:color w:val="0D0D0D"/>
                <w:sz w:val="16"/>
                <w:szCs w:val="16"/>
                <w:shd w:val="clear" w:color="auto" w:fill="FFFFFF"/>
              </w:rPr>
              <w:t xml:space="preserve">, Nikolaos </w:t>
            </w:r>
            <w:proofErr w:type="spellStart"/>
            <w:r w:rsidRPr="00C279CB">
              <w:rPr>
                <w:rFonts w:asciiTheme="minorHAnsi" w:hAnsiTheme="minorHAnsi" w:cstheme="minorHAnsi"/>
                <w:color w:val="0D0D0D"/>
                <w:sz w:val="16"/>
                <w:szCs w:val="16"/>
                <w:shd w:val="clear" w:color="auto" w:fill="FFFFFF"/>
              </w:rPr>
              <w:t>Nikolakis</w:t>
            </w:r>
            <w:proofErr w:type="spellEnd"/>
            <w:r w:rsidRPr="00C279CB">
              <w:rPr>
                <w:rFonts w:asciiTheme="minorHAnsi" w:hAnsiTheme="minorHAnsi" w:cstheme="minorHAnsi"/>
                <w:color w:val="0D0D0D"/>
                <w:sz w:val="16"/>
                <w:szCs w:val="16"/>
                <w:shd w:val="clear" w:color="auto" w:fill="FFFFFF"/>
              </w:rPr>
              <w:t xml:space="preserve">, Kosmas </w:t>
            </w:r>
            <w:proofErr w:type="spellStart"/>
            <w:r w:rsidRPr="00C279CB">
              <w:rPr>
                <w:rFonts w:asciiTheme="minorHAnsi" w:hAnsiTheme="minorHAnsi" w:cstheme="minorHAnsi"/>
                <w:color w:val="0D0D0D"/>
                <w:sz w:val="16"/>
                <w:szCs w:val="16"/>
                <w:shd w:val="clear" w:color="auto" w:fill="FFFFFF"/>
              </w:rPr>
              <w:t>Alexopoulos</w:t>
            </w:r>
            <w:proofErr w:type="spellEnd"/>
          </w:p>
        </w:tc>
      </w:tr>
      <w:tr w:rsidR="0066270F" w:rsidRPr="004A2220" w14:paraId="6B0885B3" w14:textId="77777777" w:rsidTr="00184129">
        <w:tc>
          <w:tcPr>
            <w:tcW w:w="1530" w:type="dxa"/>
            <w:hideMark/>
          </w:tcPr>
          <w:p w14:paraId="1226F22E"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Year</w:t>
            </w:r>
          </w:p>
        </w:tc>
        <w:tc>
          <w:tcPr>
            <w:tcW w:w="7821" w:type="dxa"/>
          </w:tcPr>
          <w:p w14:paraId="7B258FBF" w14:textId="14C285E6" w:rsidR="0066270F" w:rsidRPr="00C279CB" w:rsidRDefault="00FE1A80"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[Year of publication not provided in the snippet, assume recent if not specified]</w:t>
            </w:r>
          </w:p>
        </w:tc>
      </w:tr>
      <w:tr w:rsidR="0066270F" w:rsidRPr="004A2220" w14:paraId="3D56776F" w14:textId="77777777" w:rsidTr="00184129">
        <w:tc>
          <w:tcPr>
            <w:tcW w:w="1530" w:type="dxa"/>
            <w:hideMark/>
          </w:tcPr>
          <w:p w14:paraId="40FE12D9"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Journal/Conference</w:t>
            </w:r>
          </w:p>
        </w:tc>
        <w:tc>
          <w:tcPr>
            <w:tcW w:w="7821" w:type="dxa"/>
          </w:tcPr>
          <w:p w14:paraId="6E25DB2E" w14:textId="64DBA7AE" w:rsidR="0066270F" w:rsidRPr="00C279CB" w:rsidRDefault="00FE1A80"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[Journal/Conference not provided in the snippet, use "Not specified" or infer from the context]</w:t>
            </w:r>
          </w:p>
        </w:tc>
      </w:tr>
      <w:tr w:rsidR="0066270F" w:rsidRPr="004A2220" w14:paraId="0CD9DC7C" w14:textId="77777777" w:rsidTr="00184129">
        <w:tc>
          <w:tcPr>
            <w:tcW w:w="1530" w:type="dxa"/>
            <w:hideMark/>
          </w:tcPr>
          <w:p w14:paraId="3930C3C0"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Research</w:t>
            </w:r>
          </w:p>
        </w:tc>
        <w:tc>
          <w:tcPr>
            <w:tcW w:w="7821" w:type="dxa"/>
          </w:tcPr>
          <w:p w14:paraId="1ED28235" w14:textId="3D2F2926" w:rsidR="0066270F" w:rsidRPr="00C279CB" w:rsidRDefault="00FE1A80"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Predictive Maintenance, Deep Learning, LSTM Autoencoders, Cyber-Physical Systems</w:t>
            </w:r>
          </w:p>
        </w:tc>
      </w:tr>
      <w:tr w:rsidR="0066270F" w:rsidRPr="004A2220" w14:paraId="41A0472B" w14:textId="77777777" w:rsidTr="00184129">
        <w:tc>
          <w:tcPr>
            <w:tcW w:w="1530" w:type="dxa"/>
            <w:hideMark/>
          </w:tcPr>
          <w:p w14:paraId="1CEC417D"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Methods Used</w:t>
            </w:r>
          </w:p>
        </w:tc>
        <w:tc>
          <w:tcPr>
            <w:tcW w:w="7821" w:type="dxa"/>
          </w:tcPr>
          <w:p w14:paraId="2E9913FB" w14:textId="1EE11072" w:rsidR="0066270F" w:rsidRPr="00C279CB" w:rsidRDefault="003517FE"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 xml:space="preserve">Developed and tested an LSTM autoencoder model to </w:t>
            </w:r>
            <w:proofErr w:type="spellStart"/>
            <w:r w:rsidRPr="00C279CB">
              <w:rPr>
                <w:rFonts w:asciiTheme="minorHAnsi" w:hAnsiTheme="minorHAnsi" w:cstheme="minorHAnsi"/>
                <w:color w:val="0D0D0D"/>
                <w:sz w:val="16"/>
                <w:szCs w:val="16"/>
                <w:shd w:val="clear" w:color="auto" w:fill="FFFFFF"/>
              </w:rPr>
              <w:t>analyze</w:t>
            </w:r>
            <w:proofErr w:type="spellEnd"/>
            <w:r w:rsidRPr="00C279CB">
              <w:rPr>
                <w:rFonts w:asciiTheme="minorHAnsi" w:hAnsiTheme="minorHAnsi" w:cstheme="minorHAnsi"/>
                <w:color w:val="0D0D0D"/>
                <w:sz w:val="16"/>
                <w:szCs w:val="16"/>
                <w:shd w:val="clear" w:color="auto" w:fill="FFFFFF"/>
              </w:rPr>
              <w:t xml:space="preserve"> sensor data for condition monitoring and RUL prediction in industrial machinery. The study involves collecting operational data, training the model to detect anomalies and predict RUL, and validating the results against real-world data.</w:t>
            </w:r>
          </w:p>
        </w:tc>
      </w:tr>
      <w:tr w:rsidR="0066270F" w:rsidRPr="004A2220" w14:paraId="40CA33E0" w14:textId="77777777" w:rsidTr="00184129">
        <w:tc>
          <w:tcPr>
            <w:tcW w:w="1530" w:type="dxa"/>
            <w:hideMark/>
          </w:tcPr>
          <w:p w14:paraId="3CD7254C"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Datasets</w:t>
            </w:r>
          </w:p>
        </w:tc>
        <w:tc>
          <w:tcPr>
            <w:tcW w:w="7821" w:type="dxa"/>
          </w:tcPr>
          <w:p w14:paraId="24BEA4EF" w14:textId="741E569B" w:rsidR="0066270F" w:rsidRPr="00C279CB" w:rsidRDefault="00221BF8"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Utilized operational data from industrial machinery for model training and testing, though specific dataset names are not mentioned in the abstract.</w:t>
            </w:r>
          </w:p>
        </w:tc>
      </w:tr>
      <w:tr w:rsidR="0066270F" w:rsidRPr="004A2220" w14:paraId="5E4627B8" w14:textId="77777777" w:rsidTr="00184129">
        <w:tc>
          <w:tcPr>
            <w:tcW w:w="1530" w:type="dxa"/>
            <w:hideMark/>
          </w:tcPr>
          <w:p w14:paraId="2834E40E"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Main Findings</w:t>
            </w:r>
          </w:p>
        </w:tc>
        <w:tc>
          <w:tcPr>
            <w:tcW w:w="7821" w:type="dxa"/>
          </w:tcPr>
          <w:p w14:paraId="101DB219" w14:textId="6046C37B" w:rsidR="0066270F" w:rsidRPr="00C279CB" w:rsidRDefault="00221BF8"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 xml:space="preserve">The LSTM autoencoder model effectively classified machinery conditions and estimated RUL, demonstrating the viability of deep </w:t>
            </w:r>
            <w:proofErr w:type="gramStart"/>
            <w:r w:rsidRPr="00C279CB">
              <w:rPr>
                <w:rFonts w:asciiTheme="minorHAnsi" w:hAnsiTheme="minorHAnsi" w:cstheme="minorHAnsi"/>
                <w:color w:val="0D0D0D"/>
                <w:sz w:val="16"/>
                <w:szCs w:val="16"/>
                <w:shd w:val="clear" w:color="auto" w:fill="FFFFFF"/>
              </w:rPr>
              <w:t>learning-based</w:t>
            </w:r>
            <w:proofErr w:type="gramEnd"/>
            <w:r w:rsidRPr="00C279CB">
              <w:rPr>
                <w:rFonts w:asciiTheme="minorHAnsi" w:hAnsiTheme="minorHAnsi" w:cstheme="minorHAnsi"/>
                <w:color w:val="0D0D0D"/>
                <w:sz w:val="16"/>
                <w:szCs w:val="16"/>
                <w:shd w:val="clear" w:color="auto" w:fill="FFFFFF"/>
              </w:rPr>
              <w:t xml:space="preserve"> </w:t>
            </w:r>
            <w:proofErr w:type="spellStart"/>
            <w:r w:rsidRPr="00C279CB">
              <w:rPr>
                <w:rFonts w:asciiTheme="minorHAnsi" w:hAnsiTheme="minorHAnsi" w:cstheme="minorHAnsi"/>
                <w:color w:val="0D0D0D"/>
                <w:sz w:val="16"/>
                <w:szCs w:val="16"/>
                <w:shd w:val="clear" w:color="auto" w:fill="FFFFFF"/>
              </w:rPr>
              <w:t>PdM</w:t>
            </w:r>
            <w:proofErr w:type="spellEnd"/>
            <w:r w:rsidRPr="00C279CB">
              <w:rPr>
                <w:rFonts w:asciiTheme="minorHAnsi" w:hAnsiTheme="minorHAnsi" w:cstheme="minorHAnsi"/>
                <w:color w:val="0D0D0D"/>
                <w:sz w:val="16"/>
                <w:szCs w:val="16"/>
                <w:shd w:val="clear" w:color="auto" w:fill="FFFFFF"/>
              </w:rPr>
              <w:t xml:space="preserve"> in cyber-physical systems. The model showed adaptability across different types of machinery, enhancing maintenance accuracy and decision-making.</w:t>
            </w:r>
          </w:p>
        </w:tc>
      </w:tr>
      <w:tr w:rsidR="0066270F" w:rsidRPr="004A2220" w14:paraId="1D23309C" w14:textId="77777777" w:rsidTr="00184129">
        <w:tc>
          <w:tcPr>
            <w:tcW w:w="1530" w:type="dxa"/>
            <w:hideMark/>
          </w:tcPr>
          <w:p w14:paraId="446EB85A"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Relevance To Current Study</w:t>
            </w:r>
          </w:p>
        </w:tc>
        <w:tc>
          <w:tcPr>
            <w:tcW w:w="7821" w:type="dxa"/>
          </w:tcPr>
          <w:p w14:paraId="66A32DDC" w14:textId="1711262A" w:rsidR="0066270F" w:rsidRPr="00C279CB" w:rsidRDefault="00932B9D"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 xml:space="preserve">Highly relevant, as it aligns with your research on employing deep learning for </w:t>
            </w:r>
            <w:proofErr w:type="spellStart"/>
            <w:r w:rsidRPr="00C279CB">
              <w:rPr>
                <w:rFonts w:asciiTheme="minorHAnsi" w:hAnsiTheme="minorHAnsi" w:cstheme="minorHAnsi"/>
                <w:color w:val="0D0D0D"/>
                <w:sz w:val="16"/>
                <w:szCs w:val="16"/>
                <w:shd w:val="clear" w:color="auto" w:fill="FFFFFF"/>
              </w:rPr>
              <w:t>PdM</w:t>
            </w:r>
            <w:proofErr w:type="spellEnd"/>
            <w:r w:rsidRPr="00C279CB">
              <w:rPr>
                <w:rFonts w:asciiTheme="minorHAnsi" w:hAnsiTheme="minorHAnsi" w:cstheme="minorHAnsi"/>
                <w:color w:val="0D0D0D"/>
                <w:sz w:val="16"/>
                <w:szCs w:val="16"/>
                <w:shd w:val="clear" w:color="auto" w:fill="FFFFFF"/>
              </w:rPr>
              <w:t xml:space="preserve"> to improve system reliability and cybersecurity. The study's focus on LSTM autoencoders for accurate anomaly detection and RUL estimation is pertinent to FDIA challenges in </w:t>
            </w:r>
            <w:proofErr w:type="spellStart"/>
            <w:r w:rsidRPr="00C279CB">
              <w:rPr>
                <w:rFonts w:asciiTheme="minorHAnsi" w:hAnsiTheme="minorHAnsi" w:cstheme="minorHAnsi"/>
                <w:color w:val="0D0D0D"/>
                <w:sz w:val="16"/>
                <w:szCs w:val="16"/>
                <w:shd w:val="clear" w:color="auto" w:fill="FFFFFF"/>
              </w:rPr>
              <w:t>PdM</w:t>
            </w:r>
            <w:proofErr w:type="spellEnd"/>
            <w:r w:rsidRPr="00C279CB">
              <w:rPr>
                <w:rFonts w:asciiTheme="minorHAnsi" w:hAnsiTheme="minorHAnsi" w:cstheme="minorHAnsi"/>
                <w:color w:val="0D0D0D"/>
                <w:sz w:val="16"/>
                <w:szCs w:val="16"/>
                <w:shd w:val="clear" w:color="auto" w:fill="FFFFFF"/>
              </w:rPr>
              <w:t xml:space="preserve"> systems.</w:t>
            </w:r>
          </w:p>
        </w:tc>
      </w:tr>
      <w:tr w:rsidR="0066270F" w:rsidRPr="004A2220" w14:paraId="453ED939" w14:textId="77777777" w:rsidTr="00184129">
        <w:tc>
          <w:tcPr>
            <w:tcW w:w="1530" w:type="dxa"/>
            <w:hideMark/>
          </w:tcPr>
          <w:p w14:paraId="6A0C826C"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 xml:space="preserve">Implications for </w:t>
            </w:r>
            <w:proofErr w:type="spellStart"/>
            <w:r w:rsidRPr="00324BAA">
              <w:rPr>
                <w:rFonts w:ascii="Calibri" w:hAnsi="Calibri" w:cs="Calibri"/>
                <w:b/>
                <w:bCs/>
                <w:color w:val="000000" w:themeColor="text1"/>
                <w:sz w:val="16"/>
                <w:szCs w:val="16"/>
              </w:rPr>
              <w:t>PdM</w:t>
            </w:r>
            <w:proofErr w:type="spellEnd"/>
          </w:p>
        </w:tc>
        <w:tc>
          <w:tcPr>
            <w:tcW w:w="7821" w:type="dxa"/>
          </w:tcPr>
          <w:p w14:paraId="7CF45A73" w14:textId="31C186E6" w:rsidR="0066270F" w:rsidRPr="00C279CB" w:rsidRDefault="00C279CB" w:rsidP="00184129">
            <w:pPr>
              <w:rPr>
                <w:rFonts w:asciiTheme="minorHAnsi" w:hAnsiTheme="minorHAnsi" w:cstheme="minorHAnsi"/>
                <w:sz w:val="16"/>
                <w:szCs w:val="16"/>
              </w:rPr>
            </w:pPr>
            <w:r w:rsidRPr="00C279CB">
              <w:rPr>
                <w:rFonts w:asciiTheme="minorHAnsi" w:hAnsiTheme="minorHAnsi" w:cstheme="minorHAnsi"/>
                <w:color w:val="0D0D0D"/>
                <w:sz w:val="16"/>
                <w:szCs w:val="16"/>
                <w:shd w:val="clear" w:color="auto" w:fill="FFFFFF"/>
              </w:rPr>
              <w:t xml:space="preserve">Indicates the potential of LSTM autoencoders in improving the precision of maintenance predictions and operations, vital for combating FDIA in </w:t>
            </w:r>
            <w:proofErr w:type="spellStart"/>
            <w:r w:rsidRPr="00C279CB">
              <w:rPr>
                <w:rFonts w:asciiTheme="minorHAnsi" w:hAnsiTheme="minorHAnsi" w:cstheme="minorHAnsi"/>
                <w:color w:val="0D0D0D"/>
                <w:sz w:val="16"/>
                <w:szCs w:val="16"/>
                <w:shd w:val="clear" w:color="auto" w:fill="FFFFFF"/>
              </w:rPr>
              <w:t>PdM</w:t>
            </w:r>
            <w:proofErr w:type="spellEnd"/>
            <w:r w:rsidRPr="00C279CB">
              <w:rPr>
                <w:rFonts w:asciiTheme="minorHAnsi" w:hAnsiTheme="minorHAnsi" w:cstheme="minorHAnsi"/>
                <w:color w:val="0D0D0D"/>
                <w:sz w:val="16"/>
                <w:szCs w:val="16"/>
                <w:shd w:val="clear" w:color="auto" w:fill="FFFFFF"/>
              </w:rPr>
              <w:t xml:space="preserve"> systems, and supports the integration of advanced deep learning methods in cyber-physical production maintenance strategies.</w:t>
            </w:r>
          </w:p>
        </w:tc>
      </w:tr>
      <w:tr w:rsidR="0066270F" w:rsidRPr="004A2220" w14:paraId="0F2F051F" w14:textId="77777777" w:rsidTr="00184129">
        <w:tc>
          <w:tcPr>
            <w:tcW w:w="1530" w:type="dxa"/>
            <w:hideMark/>
          </w:tcPr>
          <w:p w14:paraId="17204BD5" w14:textId="77777777" w:rsidR="0066270F" w:rsidRPr="00324BAA" w:rsidRDefault="0066270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Further Research Directions</w:t>
            </w:r>
          </w:p>
        </w:tc>
        <w:tc>
          <w:tcPr>
            <w:tcW w:w="7821" w:type="dxa"/>
          </w:tcPr>
          <w:p w14:paraId="4D09E1FA" w14:textId="5114A6C4" w:rsidR="0066270F" w:rsidRPr="004A2220" w:rsidRDefault="0066270F" w:rsidP="00184129">
            <w:pPr>
              <w:rPr>
                <w:rFonts w:ascii="Calibri" w:hAnsi="Calibri" w:cs="Calibri"/>
                <w:sz w:val="16"/>
                <w:szCs w:val="16"/>
              </w:rPr>
            </w:pPr>
          </w:p>
        </w:tc>
      </w:tr>
    </w:tbl>
    <w:p w14:paraId="0C21A129" w14:textId="77777777" w:rsidR="00870F09" w:rsidRDefault="00870F09" w:rsidP="00870F09">
      <w:pPr>
        <w:rPr>
          <w:rFonts w:asciiTheme="minorHAnsi" w:hAnsiTheme="minorHAnsi" w:cstheme="minorHAnsi"/>
          <w:b/>
          <w:bCs/>
          <w:color w:val="0D0D0D"/>
          <w:sz w:val="20"/>
          <w:szCs w:val="20"/>
        </w:rPr>
      </w:pPr>
    </w:p>
    <w:p w14:paraId="13DFA500" w14:textId="7C487782" w:rsidR="00716B2A" w:rsidRPr="00870F09" w:rsidRDefault="00870F09" w:rsidP="00D87E76">
      <w:pPr>
        <w:rPr>
          <w:rFonts w:asciiTheme="minorHAnsi" w:hAnsiTheme="minorHAnsi" w:cstheme="minorHAnsi"/>
          <w:b/>
          <w:bCs/>
          <w:color w:val="0D0D0D"/>
          <w:sz w:val="20"/>
          <w:szCs w:val="20"/>
        </w:rPr>
      </w:pPr>
      <w:r>
        <w:rPr>
          <w:rFonts w:asciiTheme="minorHAnsi" w:hAnsiTheme="minorHAnsi" w:cstheme="minorHAnsi"/>
          <w:b/>
          <w:bCs/>
          <w:color w:val="0D0D0D"/>
          <w:sz w:val="20"/>
          <w:szCs w:val="20"/>
        </w:rPr>
        <w:t>Review:</w:t>
      </w:r>
    </w:p>
    <w:p w14:paraId="5C490E38"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Research Focus</w:t>
      </w:r>
    </w:p>
    <w:p w14:paraId="79B372C0" w14:textId="77777777" w:rsidR="00870F09" w:rsidRPr="00870F09" w:rsidRDefault="00870F09" w:rsidP="00870F09">
      <w:pPr>
        <w:rPr>
          <w:rFonts w:asciiTheme="minorHAnsi" w:hAnsiTheme="minorHAnsi" w:cstheme="minorHAnsi"/>
          <w:color w:val="0D0D0D"/>
          <w:sz w:val="16"/>
          <w:szCs w:val="16"/>
        </w:rPr>
      </w:pPr>
    </w:p>
    <w:p w14:paraId="74462BFA"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 xml:space="preserve">The study addresses the enhancement of </w:t>
      </w:r>
      <w:proofErr w:type="spellStart"/>
      <w:r w:rsidRPr="00870F09">
        <w:rPr>
          <w:rFonts w:asciiTheme="minorHAnsi" w:hAnsiTheme="minorHAnsi" w:cstheme="minorHAnsi"/>
          <w:color w:val="0D0D0D"/>
          <w:sz w:val="16"/>
          <w:szCs w:val="16"/>
        </w:rPr>
        <w:t>PdM</w:t>
      </w:r>
      <w:proofErr w:type="spellEnd"/>
      <w:r w:rsidRPr="00870F09">
        <w:rPr>
          <w:rFonts w:asciiTheme="minorHAnsi" w:hAnsiTheme="minorHAnsi" w:cstheme="minorHAnsi"/>
          <w:color w:val="0D0D0D"/>
          <w:sz w:val="16"/>
          <w:szCs w:val="16"/>
        </w:rPr>
        <w:t xml:space="preserve"> strategies through the development of an LSTM autoencoder-based deep learning model, aiming to improve maintenance decisions by accurately predicting the Remaining Useful Life (RUL) of machinery based on operational data.</w:t>
      </w:r>
    </w:p>
    <w:p w14:paraId="43121C51" w14:textId="77777777" w:rsidR="00870F09" w:rsidRPr="00870F09" w:rsidRDefault="00870F09" w:rsidP="00870F09">
      <w:pPr>
        <w:rPr>
          <w:rFonts w:asciiTheme="minorHAnsi" w:hAnsiTheme="minorHAnsi" w:cstheme="minorHAnsi"/>
          <w:color w:val="0D0D0D"/>
          <w:sz w:val="16"/>
          <w:szCs w:val="16"/>
        </w:rPr>
      </w:pPr>
    </w:p>
    <w:p w14:paraId="28D52B11"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Methodology</w:t>
      </w:r>
    </w:p>
    <w:p w14:paraId="14E1E446" w14:textId="77777777" w:rsidR="00870F09" w:rsidRPr="00870F09" w:rsidRDefault="00870F09" w:rsidP="00870F09">
      <w:pPr>
        <w:rPr>
          <w:rFonts w:asciiTheme="minorHAnsi" w:hAnsiTheme="minorHAnsi" w:cstheme="minorHAnsi"/>
          <w:color w:val="0D0D0D"/>
          <w:sz w:val="16"/>
          <w:szCs w:val="16"/>
        </w:rPr>
      </w:pPr>
    </w:p>
    <w:p w14:paraId="38FF14A4"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 xml:space="preserve">The methodology </w:t>
      </w:r>
      <w:proofErr w:type="spellStart"/>
      <w:r w:rsidRPr="00870F09">
        <w:rPr>
          <w:rFonts w:asciiTheme="minorHAnsi" w:hAnsiTheme="minorHAnsi" w:cstheme="minorHAnsi"/>
          <w:color w:val="0D0D0D"/>
          <w:sz w:val="16"/>
          <w:szCs w:val="16"/>
        </w:rPr>
        <w:t>centers</w:t>
      </w:r>
      <w:proofErr w:type="spellEnd"/>
      <w:r w:rsidRPr="00870F09">
        <w:rPr>
          <w:rFonts w:asciiTheme="minorHAnsi" w:hAnsiTheme="minorHAnsi" w:cstheme="minorHAnsi"/>
          <w:color w:val="0D0D0D"/>
          <w:sz w:val="16"/>
          <w:szCs w:val="16"/>
        </w:rPr>
        <w:t xml:space="preserve"> on an autoencoder-based deep learning model utilizing LSTM networks to </w:t>
      </w:r>
      <w:proofErr w:type="spellStart"/>
      <w:r w:rsidRPr="00870F09">
        <w:rPr>
          <w:rFonts w:asciiTheme="minorHAnsi" w:hAnsiTheme="minorHAnsi" w:cstheme="minorHAnsi"/>
          <w:color w:val="0D0D0D"/>
          <w:sz w:val="16"/>
          <w:szCs w:val="16"/>
        </w:rPr>
        <w:t>analyze</w:t>
      </w:r>
      <w:proofErr w:type="spellEnd"/>
      <w:r w:rsidRPr="00870F09">
        <w:rPr>
          <w:rFonts w:asciiTheme="minorHAnsi" w:hAnsiTheme="minorHAnsi" w:cstheme="minorHAnsi"/>
          <w:color w:val="0D0D0D"/>
          <w:sz w:val="16"/>
          <w:szCs w:val="16"/>
        </w:rPr>
        <w:t xml:space="preserve"> and classify sensor data from industrial equipment. The model's effectiveness in estimating RUL was validated through real-world data from manufacturing operations, focusing on anomaly detection and condition classification.</w:t>
      </w:r>
    </w:p>
    <w:p w14:paraId="2CC7AECC" w14:textId="77777777" w:rsidR="00870F09" w:rsidRPr="00870F09" w:rsidRDefault="00870F09" w:rsidP="00870F09">
      <w:pPr>
        <w:rPr>
          <w:rFonts w:asciiTheme="minorHAnsi" w:hAnsiTheme="minorHAnsi" w:cstheme="minorHAnsi"/>
          <w:color w:val="0D0D0D"/>
          <w:sz w:val="16"/>
          <w:szCs w:val="16"/>
        </w:rPr>
      </w:pPr>
    </w:p>
    <w:p w14:paraId="03898C13"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Findings</w:t>
      </w:r>
    </w:p>
    <w:p w14:paraId="4ECF5EB6" w14:textId="77777777" w:rsidR="00870F09" w:rsidRPr="00870F09" w:rsidRDefault="00870F09" w:rsidP="00870F09">
      <w:pPr>
        <w:rPr>
          <w:rFonts w:asciiTheme="minorHAnsi" w:hAnsiTheme="minorHAnsi" w:cstheme="minorHAnsi"/>
          <w:color w:val="0D0D0D"/>
          <w:sz w:val="16"/>
          <w:szCs w:val="16"/>
        </w:rPr>
      </w:pPr>
    </w:p>
    <w:p w14:paraId="04715399"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 xml:space="preserve">The model proved effective in classifying the operational condition of equipment and estimating its RUL, showcasing the potential of LSTM autoencoders in </w:t>
      </w:r>
      <w:proofErr w:type="spellStart"/>
      <w:r w:rsidRPr="00870F09">
        <w:rPr>
          <w:rFonts w:asciiTheme="minorHAnsi" w:hAnsiTheme="minorHAnsi" w:cstheme="minorHAnsi"/>
          <w:color w:val="0D0D0D"/>
          <w:sz w:val="16"/>
          <w:szCs w:val="16"/>
        </w:rPr>
        <w:t>PdM</w:t>
      </w:r>
      <w:proofErr w:type="spellEnd"/>
      <w:r w:rsidRPr="00870F09">
        <w:rPr>
          <w:rFonts w:asciiTheme="minorHAnsi" w:hAnsiTheme="minorHAnsi" w:cstheme="minorHAnsi"/>
          <w:color w:val="0D0D0D"/>
          <w:sz w:val="16"/>
          <w:szCs w:val="16"/>
        </w:rPr>
        <w:t xml:space="preserve"> applications. The study emphasized the model's ability to adapt to various machinery types, underscoring its flexibility and applicability in diverse industrial settings.</w:t>
      </w:r>
    </w:p>
    <w:p w14:paraId="0AA0C224" w14:textId="77777777" w:rsidR="00870F09" w:rsidRPr="00870F09" w:rsidRDefault="00870F09" w:rsidP="00870F09">
      <w:pPr>
        <w:rPr>
          <w:rFonts w:asciiTheme="minorHAnsi" w:hAnsiTheme="minorHAnsi" w:cstheme="minorHAnsi"/>
          <w:color w:val="0D0D0D"/>
          <w:sz w:val="16"/>
          <w:szCs w:val="16"/>
        </w:rPr>
      </w:pPr>
    </w:p>
    <w:p w14:paraId="5444A356"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Relevance to Current Study</w:t>
      </w:r>
    </w:p>
    <w:p w14:paraId="683B0649" w14:textId="77777777" w:rsidR="00870F09" w:rsidRPr="00870F09" w:rsidRDefault="00870F09" w:rsidP="00870F09">
      <w:pPr>
        <w:rPr>
          <w:rFonts w:asciiTheme="minorHAnsi" w:hAnsiTheme="minorHAnsi" w:cstheme="minorHAnsi"/>
          <w:color w:val="0D0D0D"/>
          <w:sz w:val="16"/>
          <w:szCs w:val="16"/>
        </w:rPr>
      </w:pPr>
    </w:p>
    <w:p w14:paraId="3B6D1BE0"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 xml:space="preserve">This research is crucial for your study, offering insights into the application of advanced deep learning techniques for </w:t>
      </w:r>
      <w:proofErr w:type="spellStart"/>
      <w:r w:rsidRPr="00870F09">
        <w:rPr>
          <w:rFonts w:asciiTheme="minorHAnsi" w:hAnsiTheme="minorHAnsi" w:cstheme="minorHAnsi"/>
          <w:color w:val="0D0D0D"/>
          <w:sz w:val="16"/>
          <w:szCs w:val="16"/>
        </w:rPr>
        <w:t>PdM</w:t>
      </w:r>
      <w:proofErr w:type="spellEnd"/>
      <w:r w:rsidRPr="00870F09">
        <w:rPr>
          <w:rFonts w:asciiTheme="minorHAnsi" w:hAnsiTheme="minorHAnsi" w:cstheme="minorHAnsi"/>
          <w:color w:val="0D0D0D"/>
          <w:sz w:val="16"/>
          <w:szCs w:val="16"/>
        </w:rPr>
        <w:t xml:space="preserve"> in cyber-physical systems. The LSTM autoencoder model's success in predicting equipment failures and its adaptability across different machine types align well with your focus on enhancing </w:t>
      </w:r>
      <w:proofErr w:type="spellStart"/>
      <w:r w:rsidRPr="00870F09">
        <w:rPr>
          <w:rFonts w:asciiTheme="minorHAnsi" w:hAnsiTheme="minorHAnsi" w:cstheme="minorHAnsi"/>
          <w:color w:val="0D0D0D"/>
          <w:sz w:val="16"/>
          <w:szCs w:val="16"/>
        </w:rPr>
        <w:t>PdM</w:t>
      </w:r>
      <w:proofErr w:type="spellEnd"/>
      <w:r w:rsidRPr="00870F09">
        <w:rPr>
          <w:rFonts w:asciiTheme="minorHAnsi" w:hAnsiTheme="minorHAnsi" w:cstheme="minorHAnsi"/>
          <w:color w:val="0D0D0D"/>
          <w:sz w:val="16"/>
          <w:szCs w:val="16"/>
        </w:rPr>
        <w:t xml:space="preserve"> systems' cybersecurity against FDIA.</w:t>
      </w:r>
    </w:p>
    <w:p w14:paraId="63D335CB" w14:textId="77777777" w:rsidR="00870F09" w:rsidRPr="00870F09" w:rsidRDefault="00870F09" w:rsidP="00870F09">
      <w:pPr>
        <w:rPr>
          <w:rFonts w:asciiTheme="minorHAnsi" w:hAnsiTheme="minorHAnsi" w:cstheme="minorHAnsi"/>
          <w:color w:val="0D0D0D"/>
          <w:sz w:val="16"/>
          <w:szCs w:val="16"/>
        </w:rPr>
      </w:pPr>
    </w:p>
    <w:p w14:paraId="38C38949" w14:textId="77777777" w:rsidR="00870F09" w:rsidRPr="00870F09"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Conclusion</w:t>
      </w:r>
    </w:p>
    <w:p w14:paraId="59166AA9" w14:textId="40767582" w:rsidR="00F77B8C" w:rsidRDefault="00870F09" w:rsidP="00870F09">
      <w:pPr>
        <w:rPr>
          <w:rFonts w:asciiTheme="minorHAnsi" w:hAnsiTheme="minorHAnsi" w:cstheme="minorHAnsi"/>
          <w:color w:val="0D0D0D"/>
          <w:sz w:val="16"/>
          <w:szCs w:val="16"/>
        </w:rPr>
      </w:pPr>
      <w:r w:rsidRPr="00870F09">
        <w:rPr>
          <w:rFonts w:asciiTheme="minorHAnsi" w:hAnsiTheme="minorHAnsi" w:cstheme="minorHAnsi"/>
          <w:color w:val="0D0D0D"/>
          <w:sz w:val="16"/>
          <w:szCs w:val="16"/>
        </w:rPr>
        <w:t xml:space="preserve">The work of </w:t>
      </w:r>
      <w:proofErr w:type="spellStart"/>
      <w:r w:rsidRPr="00870F09">
        <w:rPr>
          <w:rFonts w:asciiTheme="minorHAnsi" w:hAnsiTheme="minorHAnsi" w:cstheme="minorHAnsi"/>
          <w:color w:val="0D0D0D"/>
          <w:sz w:val="16"/>
          <w:szCs w:val="16"/>
        </w:rPr>
        <w:t>Bampoula</w:t>
      </w:r>
      <w:proofErr w:type="spellEnd"/>
      <w:r w:rsidRPr="00870F09">
        <w:rPr>
          <w:rFonts w:asciiTheme="minorHAnsi" w:hAnsiTheme="minorHAnsi" w:cstheme="minorHAnsi"/>
          <w:color w:val="0D0D0D"/>
          <w:sz w:val="16"/>
          <w:szCs w:val="16"/>
        </w:rPr>
        <w:t xml:space="preserve"> et al. is significant in advancing </w:t>
      </w:r>
      <w:proofErr w:type="spellStart"/>
      <w:r w:rsidRPr="00870F09">
        <w:rPr>
          <w:rFonts w:asciiTheme="minorHAnsi" w:hAnsiTheme="minorHAnsi" w:cstheme="minorHAnsi"/>
          <w:color w:val="0D0D0D"/>
          <w:sz w:val="16"/>
          <w:szCs w:val="16"/>
        </w:rPr>
        <w:t>PdM</w:t>
      </w:r>
      <w:proofErr w:type="spellEnd"/>
      <w:r w:rsidRPr="00870F09">
        <w:rPr>
          <w:rFonts w:asciiTheme="minorHAnsi" w:hAnsiTheme="minorHAnsi" w:cstheme="minorHAnsi"/>
          <w:color w:val="0D0D0D"/>
          <w:sz w:val="16"/>
          <w:szCs w:val="16"/>
        </w:rPr>
        <w:t xml:space="preserve"> methodologies through deep learning, particularly in the context of cyber-physical systems. Its relevance to your research lies in its detailed exploration of LSTM autoencoders for accurate RUL prediction, which is essential for securing </w:t>
      </w:r>
      <w:proofErr w:type="spellStart"/>
      <w:r w:rsidRPr="00870F09">
        <w:rPr>
          <w:rFonts w:asciiTheme="minorHAnsi" w:hAnsiTheme="minorHAnsi" w:cstheme="minorHAnsi"/>
          <w:color w:val="0D0D0D"/>
          <w:sz w:val="16"/>
          <w:szCs w:val="16"/>
        </w:rPr>
        <w:t>PdM</w:t>
      </w:r>
      <w:proofErr w:type="spellEnd"/>
      <w:r w:rsidRPr="00870F09">
        <w:rPr>
          <w:rFonts w:asciiTheme="minorHAnsi" w:hAnsiTheme="minorHAnsi" w:cstheme="minorHAnsi"/>
          <w:color w:val="0D0D0D"/>
          <w:sz w:val="16"/>
          <w:szCs w:val="16"/>
        </w:rPr>
        <w:t xml:space="preserve"> systems against cyber threats like FDIA. Therefore, this literature is not only relevant but also integral to your study, providing a solid foundation for exploring deep learning applications in predictive maintenance.</w:t>
      </w:r>
    </w:p>
    <w:p w14:paraId="514AAD89" w14:textId="77777777" w:rsidR="003A4D6F" w:rsidRPr="00F77B8C" w:rsidRDefault="003A4D6F" w:rsidP="00870F09">
      <w:pPr>
        <w:rPr>
          <w:rFonts w:asciiTheme="minorHAnsi" w:hAnsiTheme="minorHAnsi" w:cstheme="minorHAnsi"/>
          <w:color w:val="0D0D0D"/>
          <w:sz w:val="16"/>
          <w:szCs w:val="16"/>
        </w:rPr>
      </w:pPr>
    </w:p>
    <w:p w14:paraId="6CC255AA" w14:textId="5961A57F" w:rsidR="00A63001" w:rsidRDefault="00A63001" w:rsidP="00A63001">
      <w:pPr>
        <w:rPr>
          <w:rFonts w:asciiTheme="minorHAnsi" w:hAnsiTheme="minorHAnsi" w:cstheme="minorHAnsi"/>
          <w:b/>
          <w:bCs/>
          <w:color w:val="0D0D0D"/>
          <w:sz w:val="22"/>
          <w:szCs w:val="22"/>
        </w:rPr>
      </w:pPr>
      <w:r>
        <w:rPr>
          <w:rFonts w:asciiTheme="minorHAnsi" w:hAnsiTheme="minorHAnsi" w:cstheme="minorHAnsi"/>
          <w:b/>
          <w:bCs/>
          <w:color w:val="0D0D0D"/>
          <w:sz w:val="22"/>
          <w:szCs w:val="22"/>
        </w:rPr>
        <w:t xml:space="preserve">Article </w:t>
      </w:r>
      <w:r w:rsidR="00E5434E">
        <w:rPr>
          <w:rFonts w:asciiTheme="minorHAnsi" w:hAnsiTheme="minorHAnsi" w:cstheme="minorHAnsi"/>
          <w:b/>
          <w:bCs/>
          <w:color w:val="0D0D0D"/>
          <w:sz w:val="22"/>
          <w:szCs w:val="22"/>
        </w:rPr>
        <w:t>8</w:t>
      </w:r>
      <w:r>
        <w:rPr>
          <w:rFonts w:asciiTheme="minorHAnsi" w:hAnsiTheme="minorHAnsi" w:cstheme="minorHAnsi"/>
          <w:b/>
          <w:bCs/>
          <w:color w:val="0D0D0D"/>
          <w:sz w:val="22"/>
          <w:szCs w:val="22"/>
        </w:rPr>
        <w:t>:</w:t>
      </w:r>
    </w:p>
    <w:p w14:paraId="765D5EB4" w14:textId="77777777" w:rsidR="00A63001" w:rsidRDefault="00A63001" w:rsidP="00A63001">
      <w:pPr>
        <w:rPr>
          <w:rFonts w:asciiTheme="minorHAnsi" w:hAnsiTheme="minorHAnsi" w:cstheme="minorHAnsi"/>
          <w:color w:val="0D0D0D"/>
          <w:sz w:val="16"/>
          <w:szCs w:val="16"/>
        </w:rPr>
      </w:pPr>
      <w:r>
        <w:rPr>
          <w:rFonts w:asciiTheme="minorHAnsi" w:hAnsiTheme="minorHAnsi" w:cstheme="minorHAnsi"/>
          <w:b/>
          <w:bCs/>
          <w:color w:val="0D0D0D"/>
          <w:sz w:val="20"/>
          <w:szCs w:val="20"/>
        </w:rPr>
        <w:lastRenderedPageBreak/>
        <w:t>Summary:</w:t>
      </w:r>
    </w:p>
    <w:tbl>
      <w:tblPr>
        <w:tblStyle w:val="TableGrid"/>
        <w:tblW w:w="9351" w:type="dxa"/>
        <w:tblLook w:val="04A0" w:firstRow="1" w:lastRow="0" w:firstColumn="1" w:lastColumn="0" w:noHBand="0" w:noVBand="1"/>
      </w:tblPr>
      <w:tblGrid>
        <w:gridCol w:w="1530"/>
        <w:gridCol w:w="7821"/>
      </w:tblGrid>
      <w:tr w:rsidR="00A63001" w:rsidRPr="00324BAA" w14:paraId="29032662" w14:textId="77777777" w:rsidTr="00184129">
        <w:tc>
          <w:tcPr>
            <w:tcW w:w="1530" w:type="dxa"/>
            <w:hideMark/>
          </w:tcPr>
          <w:p w14:paraId="77071AA5" w14:textId="77777777" w:rsidR="00A63001" w:rsidRPr="00324BAA" w:rsidRDefault="00A63001" w:rsidP="00184129">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Category</w:t>
            </w:r>
          </w:p>
        </w:tc>
        <w:tc>
          <w:tcPr>
            <w:tcW w:w="7821" w:type="dxa"/>
            <w:hideMark/>
          </w:tcPr>
          <w:p w14:paraId="66962480" w14:textId="77777777" w:rsidR="00A63001" w:rsidRPr="00324BAA" w:rsidRDefault="00A63001" w:rsidP="00184129">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Details</w:t>
            </w:r>
          </w:p>
        </w:tc>
      </w:tr>
      <w:tr w:rsidR="00A63001" w:rsidRPr="004A2220" w14:paraId="3B07BC8C" w14:textId="77777777" w:rsidTr="00184129">
        <w:tc>
          <w:tcPr>
            <w:tcW w:w="1530" w:type="dxa"/>
            <w:hideMark/>
          </w:tcPr>
          <w:p w14:paraId="78E435F2"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Title</w:t>
            </w:r>
          </w:p>
        </w:tc>
        <w:tc>
          <w:tcPr>
            <w:tcW w:w="7821" w:type="dxa"/>
          </w:tcPr>
          <w:p w14:paraId="65F67588" w14:textId="56157281" w:rsidR="00A63001" w:rsidRPr="00175F51" w:rsidRDefault="00E5434E"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False Data Injection Attacks in Internet of Things and Deep Learning enabled Predictive Analytics</w:t>
            </w:r>
          </w:p>
        </w:tc>
      </w:tr>
      <w:tr w:rsidR="00A63001" w:rsidRPr="004A2220" w14:paraId="318361A5" w14:textId="77777777" w:rsidTr="00184129">
        <w:tc>
          <w:tcPr>
            <w:tcW w:w="1530" w:type="dxa"/>
            <w:hideMark/>
          </w:tcPr>
          <w:p w14:paraId="32D90E0B"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Authors</w:t>
            </w:r>
          </w:p>
        </w:tc>
        <w:tc>
          <w:tcPr>
            <w:tcW w:w="7821" w:type="dxa"/>
          </w:tcPr>
          <w:p w14:paraId="4BFC84E7" w14:textId="6D907592" w:rsidR="00A63001" w:rsidRPr="00175F51" w:rsidRDefault="00CC3DFE"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 xml:space="preserve">Gautam Raj Mode, Prasad </w:t>
            </w:r>
            <w:proofErr w:type="spellStart"/>
            <w:r w:rsidRPr="00175F51">
              <w:rPr>
                <w:rFonts w:asciiTheme="minorHAnsi" w:hAnsiTheme="minorHAnsi" w:cstheme="minorHAnsi"/>
                <w:color w:val="0D0D0D"/>
                <w:sz w:val="16"/>
                <w:szCs w:val="16"/>
                <w:shd w:val="clear" w:color="auto" w:fill="FFFFFF"/>
              </w:rPr>
              <w:t>Calyam</w:t>
            </w:r>
            <w:proofErr w:type="spellEnd"/>
            <w:r w:rsidRPr="00175F51">
              <w:rPr>
                <w:rFonts w:asciiTheme="minorHAnsi" w:hAnsiTheme="minorHAnsi" w:cstheme="minorHAnsi"/>
                <w:color w:val="0D0D0D"/>
                <w:sz w:val="16"/>
                <w:szCs w:val="16"/>
                <w:shd w:val="clear" w:color="auto" w:fill="FFFFFF"/>
              </w:rPr>
              <w:t xml:space="preserve">, </w:t>
            </w:r>
            <w:proofErr w:type="spellStart"/>
            <w:r w:rsidRPr="00175F51">
              <w:rPr>
                <w:rFonts w:asciiTheme="minorHAnsi" w:hAnsiTheme="minorHAnsi" w:cstheme="minorHAnsi"/>
                <w:color w:val="0D0D0D"/>
                <w:sz w:val="16"/>
                <w:szCs w:val="16"/>
                <w:shd w:val="clear" w:color="auto" w:fill="FFFFFF"/>
              </w:rPr>
              <w:t>Khaza</w:t>
            </w:r>
            <w:proofErr w:type="spellEnd"/>
            <w:r w:rsidRPr="00175F51">
              <w:rPr>
                <w:rFonts w:asciiTheme="minorHAnsi" w:hAnsiTheme="minorHAnsi" w:cstheme="minorHAnsi"/>
                <w:color w:val="0D0D0D"/>
                <w:sz w:val="16"/>
                <w:szCs w:val="16"/>
                <w:shd w:val="clear" w:color="auto" w:fill="FFFFFF"/>
              </w:rPr>
              <w:t xml:space="preserve"> </w:t>
            </w:r>
            <w:proofErr w:type="spellStart"/>
            <w:r w:rsidRPr="00175F51">
              <w:rPr>
                <w:rFonts w:asciiTheme="minorHAnsi" w:hAnsiTheme="minorHAnsi" w:cstheme="minorHAnsi"/>
                <w:color w:val="0D0D0D"/>
                <w:sz w:val="16"/>
                <w:szCs w:val="16"/>
                <w:shd w:val="clear" w:color="auto" w:fill="FFFFFF"/>
              </w:rPr>
              <w:t>Anuarul</w:t>
            </w:r>
            <w:proofErr w:type="spellEnd"/>
            <w:r w:rsidRPr="00175F51">
              <w:rPr>
                <w:rFonts w:asciiTheme="minorHAnsi" w:hAnsiTheme="minorHAnsi" w:cstheme="minorHAnsi"/>
                <w:color w:val="0D0D0D"/>
                <w:sz w:val="16"/>
                <w:szCs w:val="16"/>
                <w:shd w:val="clear" w:color="auto" w:fill="FFFFFF"/>
              </w:rPr>
              <w:t xml:space="preserve"> Hoque</w:t>
            </w:r>
          </w:p>
        </w:tc>
      </w:tr>
      <w:tr w:rsidR="00A63001" w:rsidRPr="004A2220" w14:paraId="25959B05" w14:textId="77777777" w:rsidTr="00184129">
        <w:tc>
          <w:tcPr>
            <w:tcW w:w="1530" w:type="dxa"/>
            <w:hideMark/>
          </w:tcPr>
          <w:p w14:paraId="1845B49C"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Year</w:t>
            </w:r>
          </w:p>
        </w:tc>
        <w:tc>
          <w:tcPr>
            <w:tcW w:w="7821" w:type="dxa"/>
          </w:tcPr>
          <w:p w14:paraId="452E8AF4" w14:textId="531230E7" w:rsidR="00A63001" w:rsidRPr="00175F51" w:rsidRDefault="00CC3DFE"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[Year of publication not provided in the snippet, assume recent if not specified]</w:t>
            </w:r>
          </w:p>
        </w:tc>
      </w:tr>
      <w:tr w:rsidR="00A63001" w:rsidRPr="004A2220" w14:paraId="750ED969" w14:textId="77777777" w:rsidTr="00184129">
        <w:tc>
          <w:tcPr>
            <w:tcW w:w="1530" w:type="dxa"/>
            <w:hideMark/>
          </w:tcPr>
          <w:p w14:paraId="7768C343"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Journal/Conference</w:t>
            </w:r>
          </w:p>
        </w:tc>
        <w:tc>
          <w:tcPr>
            <w:tcW w:w="7821" w:type="dxa"/>
          </w:tcPr>
          <w:p w14:paraId="0917E73E" w14:textId="65DCB7DC" w:rsidR="00A63001" w:rsidRPr="00175F51" w:rsidRDefault="006E21C9"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[Journal/Conference not provided in the snippet, use "Not specified" or infer from the context]</w:t>
            </w:r>
          </w:p>
        </w:tc>
      </w:tr>
      <w:tr w:rsidR="00A63001" w:rsidRPr="004A2220" w14:paraId="22845E2B" w14:textId="77777777" w:rsidTr="00184129">
        <w:tc>
          <w:tcPr>
            <w:tcW w:w="1530" w:type="dxa"/>
            <w:hideMark/>
          </w:tcPr>
          <w:p w14:paraId="55B79192"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Research</w:t>
            </w:r>
          </w:p>
        </w:tc>
        <w:tc>
          <w:tcPr>
            <w:tcW w:w="7821" w:type="dxa"/>
          </w:tcPr>
          <w:p w14:paraId="7E5874C3" w14:textId="58895ADE" w:rsidR="00A63001" w:rsidRPr="00175F51" w:rsidRDefault="00706DC9"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Cybersecurity, Predictive Maintenance, Deep Learning, Internet of Things (IoT), False Data Injection Attacks (FDIA)</w:t>
            </w:r>
          </w:p>
        </w:tc>
      </w:tr>
      <w:tr w:rsidR="00A63001" w:rsidRPr="004A2220" w14:paraId="2D8A2BA4" w14:textId="77777777" w:rsidTr="00184129">
        <w:tc>
          <w:tcPr>
            <w:tcW w:w="1530" w:type="dxa"/>
            <w:hideMark/>
          </w:tcPr>
          <w:p w14:paraId="4B1D5EE1"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Methods Used</w:t>
            </w:r>
          </w:p>
        </w:tc>
        <w:tc>
          <w:tcPr>
            <w:tcW w:w="7821" w:type="dxa"/>
          </w:tcPr>
          <w:p w14:paraId="40CDAD9D" w14:textId="59C99686" w:rsidR="00A63001" w:rsidRPr="00175F51" w:rsidRDefault="00706DC9"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Empirical analysis using DL models (LSTM, GRU, CNN) to predict RUL in aircraft engines, with a focus on evaluating model resilience to FDIA in IoT environments. The study used the C-MAPSS dataset for model training and testing, simulating FDIA on sensor data to assess the impact on RUL prediction accuracy.</w:t>
            </w:r>
          </w:p>
        </w:tc>
      </w:tr>
      <w:tr w:rsidR="00A63001" w:rsidRPr="004A2220" w14:paraId="7813D672" w14:textId="77777777" w:rsidTr="00184129">
        <w:tc>
          <w:tcPr>
            <w:tcW w:w="1530" w:type="dxa"/>
            <w:hideMark/>
          </w:tcPr>
          <w:p w14:paraId="28B8F09F"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Datasets</w:t>
            </w:r>
          </w:p>
        </w:tc>
        <w:tc>
          <w:tcPr>
            <w:tcW w:w="7821" w:type="dxa"/>
          </w:tcPr>
          <w:p w14:paraId="59F3C686" w14:textId="5EB0D4E6" w:rsidR="00A63001" w:rsidRPr="00175F51" w:rsidRDefault="00706DC9"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Used the Commercial Modular Aero-Propulsion System Simulation (C-MAPSS) dataset to train and test the DL models for RUL prediction, and to simulate FDIA scenarios.</w:t>
            </w:r>
          </w:p>
        </w:tc>
      </w:tr>
      <w:tr w:rsidR="00A63001" w:rsidRPr="004A2220" w14:paraId="2554F1A5" w14:textId="77777777" w:rsidTr="00184129">
        <w:tc>
          <w:tcPr>
            <w:tcW w:w="1530" w:type="dxa"/>
            <w:hideMark/>
          </w:tcPr>
          <w:p w14:paraId="2C16D677"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Main Findings</w:t>
            </w:r>
          </w:p>
        </w:tc>
        <w:tc>
          <w:tcPr>
            <w:tcW w:w="7821" w:type="dxa"/>
          </w:tcPr>
          <w:p w14:paraId="032E613C" w14:textId="466705DD" w:rsidR="00A63001" w:rsidRPr="00175F51" w:rsidRDefault="00706DC9"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Used the Commercial Modular Aero-Propulsion System Simulation (C-MAPSS) dataset to train and test the DL models for RUL prediction, and to simulate FDIA scenarios.</w:t>
            </w:r>
          </w:p>
        </w:tc>
      </w:tr>
      <w:tr w:rsidR="00A63001" w:rsidRPr="004A2220" w14:paraId="2E8B2464" w14:textId="77777777" w:rsidTr="00184129">
        <w:tc>
          <w:tcPr>
            <w:tcW w:w="1530" w:type="dxa"/>
            <w:hideMark/>
          </w:tcPr>
          <w:p w14:paraId="46C71F49"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Relevance To Current Study</w:t>
            </w:r>
          </w:p>
        </w:tc>
        <w:tc>
          <w:tcPr>
            <w:tcW w:w="7821" w:type="dxa"/>
          </w:tcPr>
          <w:p w14:paraId="600803EA" w14:textId="0004E9EF" w:rsidR="00A63001" w:rsidRPr="00175F51" w:rsidRDefault="00D576E3"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 xml:space="preserve">Extremely relevant as it directly addresses the impact of FDIA on DL models within </w:t>
            </w:r>
            <w:proofErr w:type="spellStart"/>
            <w:r w:rsidRPr="00175F51">
              <w:rPr>
                <w:rFonts w:asciiTheme="minorHAnsi" w:hAnsiTheme="minorHAnsi" w:cstheme="minorHAnsi"/>
                <w:color w:val="0D0D0D"/>
                <w:sz w:val="16"/>
                <w:szCs w:val="16"/>
                <w:shd w:val="clear" w:color="auto" w:fill="FFFFFF"/>
              </w:rPr>
              <w:t>PdM</w:t>
            </w:r>
            <w:proofErr w:type="spellEnd"/>
            <w:r w:rsidRPr="00175F51">
              <w:rPr>
                <w:rFonts w:asciiTheme="minorHAnsi" w:hAnsiTheme="minorHAnsi" w:cstheme="minorHAnsi"/>
                <w:color w:val="0D0D0D"/>
                <w:sz w:val="16"/>
                <w:szCs w:val="16"/>
                <w:shd w:val="clear" w:color="auto" w:fill="FFFFFF"/>
              </w:rPr>
              <w:t xml:space="preserve"> systems, an area central to your study's focus. The detailed analysis of DL model performance under FDIA scenarios provides crucial insights for developing robust cybersecurity measures in </w:t>
            </w:r>
            <w:proofErr w:type="spellStart"/>
            <w:r w:rsidRPr="00175F51">
              <w:rPr>
                <w:rFonts w:asciiTheme="minorHAnsi" w:hAnsiTheme="minorHAnsi" w:cstheme="minorHAnsi"/>
                <w:color w:val="0D0D0D"/>
                <w:sz w:val="16"/>
                <w:szCs w:val="16"/>
                <w:shd w:val="clear" w:color="auto" w:fill="FFFFFF"/>
              </w:rPr>
              <w:t>PdM</w:t>
            </w:r>
            <w:proofErr w:type="spellEnd"/>
            <w:r w:rsidRPr="00175F51">
              <w:rPr>
                <w:rFonts w:asciiTheme="minorHAnsi" w:hAnsiTheme="minorHAnsi" w:cstheme="minorHAnsi"/>
                <w:color w:val="0D0D0D"/>
                <w:sz w:val="16"/>
                <w:szCs w:val="16"/>
                <w:shd w:val="clear" w:color="auto" w:fill="FFFFFF"/>
              </w:rPr>
              <w:t xml:space="preserve"> systems.</w:t>
            </w:r>
          </w:p>
        </w:tc>
      </w:tr>
      <w:tr w:rsidR="00A63001" w:rsidRPr="004A2220" w14:paraId="7A9D3A4F" w14:textId="77777777" w:rsidTr="00184129">
        <w:tc>
          <w:tcPr>
            <w:tcW w:w="1530" w:type="dxa"/>
            <w:hideMark/>
          </w:tcPr>
          <w:p w14:paraId="2AFFD7E3" w14:textId="77777777" w:rsidR="00A63001" w:rsidRPr="00324BAA" w:rsidRDefault="00A63001"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 xml:space="preserve">Implications for </w:t>
            </w:r>
            <w:proofErr w:type="spellStart"/>
            <w:r w:rsidRPr="00324BAA">
              <w:rPr>
                <w:rFonts w:ascii="Calibri" w:hAnsi="Calibri" w:cs="Calibri"/>
                <w:b/>
                <w:bCs/>
                <w:color w:val="000000" w:themeColor="text1"/>
                <w:sz w:val="16"/>
                <w:szCs w:val="16"/>
              </w:rPr>
              <w:t>PdM</w:t>
            </w:r>
            <w:proofErr w:type="spellEnd"/>
          </w:p>
        </w:tc>
        <w:tc>
          <w:tcPr>
            <w:tcW w:w="7821" w:type="dxa"/>
          </w:tcPr>
          <w:p w14:paraId="3409E4D9" w14:textId="4B29DA71" w:rsidR="00A63001" w:rsidRPr="00175F51" w:rsidRDefault="00D576E3" w:rsidP="00184129">
            <w:pPr>
              <w:rPr>
                <w:rFonts w:asciiTheme="minorHAnsi" w:hAnsiTheme="minorHAnsi" w:cstheme="minorHAnsi"/>
                <w:sz w:val="16"/>
                <w:szCs w:val="16"/>
              </w:rPr>
            </w:pPr>
            <w:r w:rsidRPr="00175F51">
              <w:rPr>
                <w:rFonts w:asciiTheme="minorHAnsi" w:hAnsiTheme="minorHAnsi" w:cstheme="minorHAnsi"/>
                <w:color w:val="0D0D0D"/>
                <w:sz w:val="16"/>
                <w:szCs w:val="16"/>
                <w:shd w:val="clear" w:color="auto" w:fill="FFFFFF"/>
              </w:rPr>
              <w:t xml:space="preserve">Extremely relevant as it directly addresses the impact of FDIA on DL models within </w:t>
            </w:r>
            <w:proofErr w:type="spellStart"/>
            <w:r w:rsidRPr="00175F51">
              <w:rPr>
                <w:rFonts w:asciiTheme="minorHAnsi" w:hAnsiTheme="minorHAnsi" w:cstheme="minorHAnsi"/>
                <w:color w:val="0D0D0D"/>
                <w:sz w:val="16"/>
                <w:szCs w:val="16"/>
                <w:shd w:val="clear" w:color="auto" w:fill="FFFFFF"/>
              </w:rPr>
              <w:t>PdM</w:t>
            </w:r>
            <w:proofErr w:type="spellEnd"/>
            <w:r w:rsidRPr="00175F51">
              <w:rPr>
                <w:rFonts w:asciiTheme="minorHAnsi" w:hAnsiTheme="minorHAnsi" w:cstheme="minorHAnsi"/>
                <w:color w:val="0D0D0D"/>
                <w:sz w:val="16"/>
                <w:szCs w:val="16"/>
                <w:shd w:val="clear" w:color="auto" w:fill="FFFFFF"/>
              </w:rPr>
              <w:t xml:space="preserve"> systems, an area central to your study's focus. The detailed analysis of DL model performance under FDIA scenarios provides crucial insights for developing robust cybersecurity measures in </w:t>
            </w:r>
            <w:proofErr w:type="spellStart"/>
            <w:r w:rsidRPr="00175F51">
              <w:rPr>
                <w:rFonts w:asciiTheme="minorHAnsi" w:hAnsiTheme="minorHAnsi" w:cstheme="minorHAnsi"/>
                <w:color w:val="0D0D0D"/>
                <w:sz w:val="16"/>
                <w:szCs w:val="16"/>
                <w:shd w:val="clear" w:color="auto" w:fill="FFFFFF"/>
              </w:rPr>
              <w:t>PdM</w:t>
            </w:r>
            <w:proofErr w:type="spellEnd"/>
            <w:r w:rsidRPr="00175F51">
              <w:rPr>
                <w:rFonts w:asciiTheme="minorHAnsi" w:hAnsiTheme="minorHAnsi" w:cstheme="minorHAnsi"/>
                <w:color w:val="0D0D0D"/>
                <w:sz w:val="16"/>
                <w:szCs w:val="16"/>
                <w:shd w:val="clear" w:color="auto" w:fill="FFFFFF"/>
              </w:rPr>
              <w:t xml:space="preserve"> systems.</w:t>
            </w:r>
          </w:p>
        </w:tc>
      </w:tr>
    </w:tbl>
    <w:p w14:paraId="34D75D02" w14:textId="681D65CB" w:rsidR="002266DF" w:rsidRPr="002266DF" w:rsidRDefault="002266DF" w:rsidP="002266DF">
      <w:pPr>
        <w:rPr>
          <w:rFonts w:asciiTheme="minorHAnsi" w:hAnsiTheme="minorHAnsi" w:cstheme="minorHAnsi"/>
          <w:b/>
          <w:bCs/>
          <w:color w:val="0D0D0D"/>
          <w:sz w:val="20"/>
          <w:szCs w:val="20"/>
        </w:rPr>
      </w:pPr>
      <w:r>
        <w:rPr>
          <w:rFonts w:asciiTheme="minorHAnsi" w:hAnsiTheme="minorHAnsi" w:cstheme="minorHAnsi"/>
          <w:color w:val="0D0D0D"/>
          <w:sz w:val="15"/>
          <w:szCs w:val="15"/>
        </w:rPr>
        <w:br/>
      </w:r>
      <w:r>
        <w:rPr>
          <w:rFonts w:asciiTheme="minorHAnsi" w:hAnsiTheme="minorHAnsi" w:cstheme="minorHAnsi"/>
          <w:b/>
          <w:bCs/>
          <w:color w:val="0D0D0D"/>
          <w:sz w:val="20"/>
          <w:szCs w:val="20"/>
        </w:rPr>
        <w:t>Review:</w:t>
      </w:r>
      <w:r>
        <w:rPr>
          <w:rFonts w:asciiTheme="minorHAnsi" w:hAnsiTheme="minorHAnsi" w:cstheme="minorHAnsi"/>
          <w:color w:val="0D0D0D"/>
          <w:sz w:val="15"/>
          <w:szCs w:val="15"/>
        </w:rPr>
        <w:br/>
      </w:r>
      <w:r w:rsidRPr="002266DF">
        <w:rPr>
          <w:rFonts w:asciiTheme="minorHAnsi" w:hAnsiTheme="minorHAnsi" w:cstheme="minorHAnsi"/>
          <w:color w:val="0D0D0D"/>
          <w:sz w:val="15"/>
          <w:szCs w:val="15"/>
        </w:rPr>
        <w:t>Literature Review Analysis</w:t>
      </w:r>
    </w:p>
    <w:p w14:paraId="4517D664"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Research Focus</w:t>
      </w:r>
    </w:p>
    <w:p w14:paraId="3E888ACD" w14:textId="77777777" w:rsidR="002266DF" w:rsidRPr="002266DF" w:rsidRDefault="002266DF" w:rsidP="002266DF">
      <w:pPr>
        <w:rPr>
          <w:rFonts w:asciiTheme="minorHAnsi" w:hAnsiTheme="minorHAnsi" w:cstheme="minorHAnsi"/>
          <w:color w:val="0D0D0D"/>
          <w:sz w:val="15"/>
          <w:szCs w:val="15"/>
        </w:rPr>
      </w:pPr>
    </w:p>
    <w:p w14:paraId="1741B776"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 xml:space="preserve">The study examines the susceptibility of DL-enabled </w:t>
      </w:r>
      <w:proofErr w:type="spellStart"/>
      <w:r w:rsidRPr="002266DF">
        <w:rPr>
          <w:rFonts w:asciiTheme="minorHAnsi" w:hAnsiTheme="minorHAnsi" w:cstheme="minorHAnsi"/>
          <w:color w:val="0D0D0D"/>
          <w:sz w:val="15"/>
          <w:szCs w:val="15"/>
        </w:rPr>
        <w:t>PdM</w:t>
      </w:r>
      <w:proofErr w:type="spellEnd"/>
      <w:r w:rsidRPr="002266DF">
        <w:rPr>
          <w:rFonts w:asciiTheme="minorHAnsi" w:hAnsiTheme="minorHAnsi" w:cstheme="minorHAnsi"/>
          <w:color w:val="0D0D0D"/>
          <w:sz w:val="15"/>
          <w:szCs w:val="15"/>
        </w:rPr>
        <w:t xml:space="preserve"> systems to FDIA, demonstrating how attacks on IoT sensors can severely compromise RUL predictions. It compares the effectiveness of Long Short-Term Memory (LSTM), Gated Recurrent Unit (GRU), and Convolutional Neural Network (CNN) models in predicting RUL under normal and attack scenarios.</w:t>
      </w:r>
    </w:p>
    <w:p w14:paraId="4F27ED4D" w14:textId="77777777" w:rsidR="002266DF" w:rsidRPr="002266DF" w:rsidRDefault="002266DF" w:rsidP="002266DF">
      <w:pPr>
        <w:rPr>
          <w:rFonts w:asciiTheme="minorHAnsi" w:hAnsiTheme="minorHAnsi" w:cstheme="minorHAnsi"/>
          <w:color w:val="0D0D0D"/>
          <w:sz w:val="15"/>
          <w:szCs w:val="15"/>
        </w:rPr>
      </w:pPr>
    </w:p>
    <w:p w14:paraId="49C78F18"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Methodology</w:t>
      </w:r>
    </w:p>
    <w:p w14:paraId="07C969AF" w14:textId="77777777" w:rsidR="002266DF" w:rsidRPr="002266DF" w:rsidRDefault="002266DF" w:rsidP="002266DF">
      <w:pPr>
        <w:rPr>
          <w:rFonts w:asciiTheme="minorHAnsi" w:hAnsiTheme="minorHAnsi" w:cstheme="minorHAnsi"/>
          <w:color w:val="0D0D0D"/>
          <w:sz w:val="15"/>
          <w:szCs w:val="15"/>
        </w:rPr>
      </w:pPr>
    </w:p>
    <w:p w14:paraId="54E80982"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The authors conducted experiments using the C-MAPSS dataset to train LSTM, GRU, and CNN models for RUL prediction, then simulated FDIA on sensor data to assess the models' resilience. The study uniquely highlights the GRU model's superior performance in accuracy and resilience to FDIA.</w:t>
      </w:r>
    </w:p>
    <w:p w14:paraId="64C19D23" w14:textId="77777777" w:rsidR="002266DF" w:rsidRPr="002266DF" w:rsidRDefault="002266DF" w:rsidP="002266DF">
      <w:pPr>
        <w:rPr>
          <w:rFonts w:asciiTheme="minorHAnsi" w:hAnsiTheme="minorHAnsi" w:cstheme="minorHAnsi"/>
          <w:color w:val="0D0D0D"/>
          <w:sz w:val="15"/>
          <w:szCs w:val="15"/>
        </w:rPr>
      </w:pPr>
    </w:p>
    <w:p w14:paraId="72B62A8B"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Findings</w:t>
      </w:r>
    </w:p>
    <w:p w14:paraId="518B06BD" w14:textId="77777777" w:rsidR="002266DF" w:rsidRPr="002266DF" w:rsidRDefault="002266DF" w:rsidP="002266DF">
      <w:pPr>
        <w:rPr>
          <w:rFonts w:asciiTheme="minorHAnsi" w:hAnsiTheme="minorHAnsi" w:cstheme="minorHAnsi"/>
          <w:color w:val="0D0D0D"/>
          <w:sz w:val="15"/>
          <w:szCs w:val="15"/>
        </w:rPr>
      </w:pPr>
    </w:p>
    <w:p w14:paraId="5D8E5E65"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 xml:space="preserve">The research revealed that even a few compromised sensors could significantly skew RUL predictions in all DL models tested. GRU models showed better accuracy and resilience to FDIA, suggesting they could be more suitable for securing </w:t>
      </w:r>
      <w:proofErr w:type="spellStart"/>
      <w:r w:rsidRPr="002266DF">
        <w:rPr>
          <w:rFonts w:asciiTheme="minorHAnsi" w:hAnsiTheme="minorHAnsi" w:cstheme="minorHAnsi"/>
          <w:color w:val="0D0D0D"/>
          <w:sz w:val="15"/>
          <w:szCs w:val="15"/>
        </w:rPr>
        <w:t>PdM</w:t>
      </w:r>
      <w:proofErr w:type="spellEnd"/>
      <w:r w:rsidRPr="002266DF">
        <w:rPr>
          <w:rFonts w:asciiTheme="minorHAnsi" w:hAnsiTheme="minorHAnsi" w:cstheme="minorHAnsi"/>
          <w:color w:val="0D0D0D"/>
          <w:sz w:val="15"/>
          <w:szCs w:val="15"/>
        </w:rPr>
        <w:t xml:space="preserve"> systems against such attacks.</w:t>
      </w:r>
    </w:p>
    <w:p w14:paraId="39C82B73" w14:textId="77777777" w:rsidR="002266DF" w:rsidRPr="002266DF" w:rsidRDefault="002266DF" w:rsidP="002266DF">
      <w:pPr>
        <w:rPr>
          <w:rFonts w:asciiTheme="minorHAnsi" w:hAnsiTheme="minorHAnsi" w:cstheme="minorHAnsi"/>
          <w:color w:val="0D0D0D"/>
          <w:sz w:val="15"/>
          <w:szCs w:val="15"/>
        </w:rPr>
      </w:pPr>
    </w:p>
    <w:p w14:paraId="4F379DB0"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Relevance to Current Study</w:t>
      </w:r>
    </w:p>
    <w:p w14:paraId="23A94AA5" w14:textId="77777777" w:rsidR="002266DF" w:rsidRPr="002266DF" w:rsidRDefault="002266DF" w:rsidP="002266DF">
      <w:pPr>
        <w:rPr>
          <w:rFonts w:asciiTheme="minorHAnsi" w:hAnsiTheme="minorHAnsi" w:cstheme="minorHAnsi"/>
          <w:color w:val="0D0D0D"/>
          <w:sz w:val="15"/>
          <w:szCs w:val="15"/>
        </w:rPr>
      </w:pPr>
    </w:p>
    <w:p w14:paraId="30A17063"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 xml:space="preserve">This paper is highly relevant to your research on improving the cybersecurity of </w:t>
      </w:r>
      <w:proofErr w:type="spellStart"/>
      <w:r w:rsidRPr="002266DF">
        <w:rPr>
          <w:rFonts w:asciiTheme="minorHAnsi" w:hAnsiTheme="minorHAnsi" w:cstheme="minorHAnsi"/>
          <w:color w:val="0D0D0D"/>
          <w:sz w:val="15"/>
          <w:szCs w:val="15"/>
        </w:rPr>
        <w:t>PdM</w:t>
      </w:r>
      <w:proofErr w:type="spellEnd"/>
      <w:r w:rsidRPr="002266DF">
        <w:rPr>
          <w:rFonts w:asciiTheme="minorHAnsi" w:hAnsiTheme="minorHAnsi" w:cstheme="minorHAnsi"/>
          <w:color w:val="0D0D0D"/>
          <w:sz w:val="15"/>
          <w:szCs w:val="15"/>
        </w:rPr>
        <w:t xml:space="preserve"> systems through DL. It provides critical insights into the vulnerability of these systems to cyber-attacks and the efficacy of different DL models in countering FDIA, aligning with your study's focus on FDIA in </w:t>
      </w:r>
      <w:proofErr w:type="spellStart"/>
      <w:r w:rsidRPr="002266DF">
        <w:rPr>
          <w:rFonts w:asciiTheme="minorHAnsi" w:hAnsiTheme="minorHAnsi" w:cstheme="minorHAnsi"/>
          <w:color w:val="0D0D0D"/>
          <w:sz w:val="15"/>
          <w:szCs w:val="15"/>
        </w:rPr>
        <w:t>PdM</w:t>
      </w:r>
      <w:proofErr w:type="spellEnd"/>
      <w:r w:rsidRPr="002266DF">
        <w:rPr>
          <w:rFonts w:asciiTheme="minorHAnsi" w:hAnsiTheme="minorHAnsi" w:cstheme="minorHAnsi"/>
          <w:color w:val="0D0D0D"/>
          <w:sz w:val="15"/>
          <w:szCs w:val="15"/>
        </w:rPr>
        <w:t xml:space="preserve"> systems.</w:t>
      </w:r>
    </w:p>
    <w:p w14:paraId="3C6154A4" w14:textId="77777777" w:rsidR="002266DF" w:rsidRPr="002266DF" w:rsidRDefault="002266DF" w:rsidP="002266DF">
      <w:pPr>
        <w:rPr>
          <w:rFonts w:asciiTheme="minorHAnsi" w:hAnsiTheme="minorHAnsi" w:cstheme="minorHAnsi"/>
          <w:color w:val="0D0D0D"/>
          <w:sz w:val="15"/>
          <w:szCs w:val="15"/>
        </w:rPr>
      </w:pPr>
    </w:p>
    <w:p w14:paraId="7CF8E6C6" w14:textId="77777777" w:rsidR="002266DF" w:rsidRPr="002266DF"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Conclusion</w:t>
      </w:r>
    </w:p>
    <w:p w14:paraId="6EF07620" w14:textId="73BA39E8" w:rsidR="003A2D7D" w:rsidRDefault="002266DF" w:rsidP="002266DF">
      <w:pPr>
        <w:rPr>
          <w:rFonts w:asciiTheme="minorHAnsi" w:hAnsiTheme="minorHAnsi" w:cstheme="minorHAnsi"/>
          <w:color w:val="0D0D0D"/>
          <w:sz w:val="15"/>
          <w:szCs w:val="15"/>
        </w:rPr>
      </w:pPr>
      <w:r w:rsidRPr="002266DF">
        <w:rPr>
          <w:rFonts w:asciiTheme="minorHAnsi" w:hAnsiTheme="minorHAnsi" w:cstheme="minorHAnsi"/>
          <w:color w:val="0D0D0D"/>
          <w:sz w:val="15"/>
          <w:szCs w:val="15"/>
        </w:rPr>
        <w:t xml:space="preserve">Mode, </w:t>
      </w:r>
      <w:proofErr w:type="spellStart"/>
      <w:r w:rsidRPr="002266DF">
        <w:rPr>
          <w:rFonts w:asciiTheme="minorHAnsi" w:hAnsiTheme="minorHAnsi" w:cstheme="minorHAnsi"/>
          <w:color w:val="0D0D0D"/>
          <w:sz w:val="15"/>
          <w:szCs w:val="15"/>
        </w:rPr>
        <w:t>Calyam</w:t>
      </w:r>
      <w:proofErr w:type="spellEnd"/>
      <w:r w:rsidRPr="002266DF">
        <w:rPr>
          <w:rFonts w:asciiTheme="minorHAnsi" w:hAnsiTheme="minorHAnsi" w:cstheme="minorHAnsi"/>
          <w:color w:val="0D0D0D"/>
          <w:sz w:val="15"/>
          <w:szCs w:val="15"/>
        </w:rPr>
        <w:t xml:space="preserve">, and Hoque's research contributes significantly to understanding the impact of FDIA on </w:t>
      </w:r>
      <w:proofErr w:type="spellStart"/>
      <w:r w:rsidRPr="002266DF">
        <w:rPr>
          <w:rFonts w:asciiTheme="minorHAnsi" w:hAnsiTheme="minorHAnsi" w:cstheme="minorHAnsi"/>
          <w:color w:val="0D0D0D"/>
          <w:sz w:val="15"/>
          <w:szCs w:val="15"/>
        </w:rPr>
        <w:t>PdM</w:t>
      </w:r>
      <w:proofErr w:type="spellEnd"/>
      <w:r w:rsidRPr="002266DF">
        <w:rPr>
          <w:rFonts w:asciiTheme="minorHAnsi" w:hAnsiTheme="minorHAnsi" w:cstheme="minorHAnsi"/>
          <w:color w:val="0D0D0D"/>
          <w:sz w:val="15"/>
          <w:szCs w:val="15"/>
        </w:rPr>
        <w:t xml:space="preserve"> systems and the potential of DL algorithms to enhance system resilience. This study's findings are crucial for your research, highlighting the need for robust DL models in </w:t>
      </w:r>
      <w:proofErr w:type="spellStart"/>
      <w:r w:rsidRPr="002266DF">
        <w:rPr>
          <w:rFonts w:asciiTheme="minorHAnsi" w:hAnsiTheme="minorHAnsi" w:cstheme="minorHAnsi"/>
          <w:color w:val="0D0D0D"/>
          <w:sz w:val="15"/>
          <w:szCs w:val="15"/>
        </w:rPr>
        <w:t>PdM</w:t>
      </w:r>
      <w:proofErr w:type="spellEnd"/>
      <w:r w:rsidRPr="002266DF">
        <w:rPr>
          <w:rFonts w:asciiTheme="minorHAnsi" w:hAnsiTheme="minorHAnsi" w:cstheme="minorHAnsi"/>
          <w:color w:val="0D0D0D"/>
          <w:sz w:val="15"/>
          <w:szCs w:val="15"/>
        </w:rPr>
        <w:t xml:space="preserve"> systems to prevent FDIA-induced failures. Therefore, including this literature in your study is important for addressing the cybersecurity challenges in </w:t>
      </w:r>
      <w:proofErr w:type="spellStart"/>
      <w:r w:rsidRPr="002266DF">
        <w:rPr>
          <w:rFonts w:asciiTheme="minorHAnsi" w:hAnsiTheme="minorHAnsi" w:cstheme="minorHAnsi"/>
          <w:color w:val="0D0D0D"/>
          <w:sz w:val="15"/>
          <w:szCs w:val="15"/>
        </w:rPr>
        <w:t>PdM</w:t>
      </w:r>
      <w:proofErr w:type="spellEnd"/>
      <w:r w:rsidRPr="002266DF">
        <w:rPr>
          <w:rFonts w:asciiTheme="minorHAnsi" w:hAnsiTheme="minorHAnsi" w:cstheme="minorHAnsi"/>
          <w:color w:val="0D0D0D"/>
          <w:sz w:val="15"/>
          <w:szCs w:val="15"/>
        </w:rPr>
        <w:t xml:space="preserve"> systems.</w:t>
      </w:r>
    </w:p>
    <w:p w14:paraId="18543B68" w14:textId="77777777" w:rsidR="003A4D6F" w:rsidRDefault="003A4D6F" w:rsidP="002266DF">
      <w:pPr>
        <w:rPr>
          <w:rFonts w:asciiTheme="minorHAnsi" w:hAnsiTheme="minorHAnsi" w:cstheme="minorHAnsi"/>
          <w:color w:val="0D0D0D"/>
          <w:sz w:val="15"/>
          <w:szCs w:val="15"/>
        </w:rPr>
      </w:pPr>
    </w:p>
    <w:p w14:paraId="30384EFD" w14:textId="161D5B6B" w:rsidR="003A4D6F" w:rsidRDefault="003A4D6F" w:rsidP="003A4D6F">
      <w:pPr>
        <w:rPr>
          <w:rFonts w:asciiTheme="minorHAnsi" w:hAnsiTheme="minorHAnsi" w:cstheme="minorHAnsi"/>
          <w:b/>
          <w:bCs/>
          <w:color w:val="0D0D0D"/>
          <w:sz w:val="22"/>
          <w:szCs w:val="22"/>
        </w:rPr>
      </w:pPr>
      <w:r>
        <w:rPr>
          <w:rFonts w:asciiTheme="minorHAnsi" w:hAnsiTheme="minorHAnsi" w:cstheme="minorHAnsi"/>
          <w:b/>
          <w:bCs/>
          <w:color w:val="0D0D0D"/>
          <w:sz w:val="22"/>
          <w:szCs w:val="22"/>
        </w:rPr>
        <w:t xml:space="preserve">Article </w:t>
      </w:r>
      <w:r w:rsidR="00175F51">
        <w:rPr>
          <w:rFonts w:asciiTheme="minorHAnsi" w:hAnsiTheme="minorHAnsi" w:cstheme="minorHAnsi"/>
          <w:b/>
          <w:bCs/>
          <w:color w:val="0D0D0D"/>
          <w:sz w:val="22"/>
          <w:szCs w:val="22"/>
        </w:rPr>
        <w:t>9</w:t>
      </w:r>
      <w:r>
        <w:rPr>
          <w:rFonts w:asciiTheme="minorHAnsi" w:hAnsiTheme="minorHAnsi" w:cstheme="minorHAnsi"/>
          <w:b/>
          <w:bCs/>
          <w:color w:val="0D0D0D"/>
          <w:sz w:val="22"/>
          <w:szCs w:val="22"/>
        </w:rPr>
        <w:t>:</w:t>
      </w:r>
    </w:p>
    <w:p w14:paraId="7B3B1134" w14:textId="77777777" w:rsidR="003A4D6F" w:rsidRDefault="003A4D6F" w:rsidP="003A4D6F">
      <w:pPr>
        <w:rPr>
          <w:rFonts w:asciiTheme="minorHAnsi" w:hAnsiTheme="minorHAnsi" w:cstheme="minorHAnsi"/>
          <w:color w:val="0D0D0D"/>
          <w:sz w:val="16"/>
          <w:szCs w:val="16"/>
        </w:rPr>
      </w:pPr>
      <w:r>
        <w:rPr>
          <w:rFonts w:asciiTheme="minorHAnsi" w:hAnsiTheme="minorHAnsi" w:cstheme="minorHAnsi"/>
          <w:b/>
          <w:bCs/>
          <w:color w:val="0D0D0D"/>
          <w:sz w:val="20"/>
          <w:szCs w:val="20"/>
        </w:rPr>
        <w:t>Summary:</w:t>
      </w:r>
    </w:p>
    <w:tbl>
      <w:tblPr>
        <w:tblStyle w:val="TableGrid"/>
        <w:tblW w:w="9351" w:type="dxa"/>
        <w:tblLook w:val="04A0" w:firstRow="1" w:lastRow="0" w:firstColumn="1" w:lastColumn="0" w:noHBand="0" w:noVBand="1"/>
      </w:tblPr>
      <w:tblGrid>
        <w:gridCol w:w="1530"/>
        <w:gridCol w:w="7821"/>
      </w:tblGrid>
      <w:tr w:rsidR="003A4D6F" w:rsidRPr="00324BAA" w14:paraId="2BB7053D" w14:textId="77777777" w:rsidTr="00184129">
        <w:tc>
          <w:tcPr>
            <w:tcW w:w="1530" w:type="dxa"/>
            <w:hideMark/>
          </w:tcPr>
          <w:p w14:paraId="240FFB2B" w14:textId="77777777" w:rsidR="003A4D6F" w:rsidRPr="00324BAA" w:rsidRDefault="003A4D6F" w:rsidP="00184129">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Category</w:t>
            </w:r>
          </w:p>
        </w:tc>
        <w:tc>
          <w:tcPr>
            <w:tcW w:w="7821" w:type="dxa"/>
            <w:hideMark/>
          </w:tcPr>
          <w:p w14:paraId="14235D17" w14:textId="77777777" w:rsidR="003A4D6F" w:rsidRPr="00324BAA" w:rsidRDefault="003A4D6F" w:rsidP="00184129">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Details</w:t>
            </w:r>
          </w:p>
        </w:tc>
      </w:tr>
      <w:tr w:rsidR="003A4D6F" w:rsidRPr="004A2220" w14:paraId="4B06FA63" w14:textId="77777777" w:rsidTr="00184129">
        <w:tc>
          <w:tcPr>
            <w:tcW w:w="1530" w:type="dxa"/>
            <w:hideMark/>
          </w:tcPr>
          <w:p w14:paraId="2750AC62"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Title</w:t>
            </w:r>
          </w:p>
        </w:tc>
        <w:tc>
          <w:tcPr>
            <w:tcW w:w="7821" w:type="dxa"/>
          </w:tcPr>
          <w:p w14:paraId="5CF2006B" w14:textId="20C81EBC" w:rsidR="003A4D6F" w:rsidRPr="00342418" w:rsidRDefault="004A3C43"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Dual Aspect Self-Attention based on Transformer for Remaining Useful Life Prediction</w:t>
            </w:r>
          </w:p>
        </w:tc>
      </w:tr>
      <w:tr w:rsidR="003A4D6F" w:rsidRPr="004A2220" w14:paraId="24A2D93B" w14:textId="77777777" w:rsidTr="00184129">
        <w:tc>
          <w:tcPr>
            <w:tcW w:w="1530" w:type="dxa"/>
            <w:hideMark/>
          </w:tcPr>
          <w:p w14:paraId="65C088EC"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Authors</w:t>
            </w:r>
          </w:p>
        </w:tc>
        <w:tc>
          <w:tcPr>
            <w:tcW w:w="7821" w:type="dxa"/>
          </w:tcPr>
          <w:p w14:paraId="2651A139" w14:textId="3E90C34A" w:rsidR="003A4D6F" w:rsidRPr="00342418" w:rsidRDefault="00075995" w:rsidP="00184129">
            <w:pPr>
              <w:rPr>
                <w:rFonts w:asciiTheme="minorHAnsi" w:hAnsiTheme="minorHAnsi" w:cstheme="minorHAnsi"/>
                <w:sz w:val="16"/>
                <w:szCs w:val="16"/>
              </w:rPr>
            </w:pPr>
            <w:proofErr w:type="spellStart"/>
            <w:r w:rsidRPr="00342418">
              <w:rPr>
                <w:rFonts w:asciiTheme="minorHAnsi" w:hAnsiTheme="minorHAnsi" w:cstheme="minorHAnsi"/>
                <w:color w:val="0D0D0D"/>
                <w:sz w:val="16"/>
                <w:szCs w:val="16"/>
                <w:shd w:val="clear" w:color="auto" w:fill="FFFFFF"/>
              </w:rPr>
              <w:t>Zhizheng</w:t>
            </w:r>
            <w:proofErr w:type="spellEnd"/>
            <w:r w:rsidRPr="00342418">
              <w:rPr>
                <w:rFonts w:asciiTheme="minorHAnsi" w:hAnsiTheme="minorHAnsi" w:cstheme="minorHAnsi"/>
                <w:color w:val="0D0D0D"/>
                <w:sz w:val="16"/>
                <w:szCs w:val="16"/>
                <w:shd w:val="clear" w:color="auto" w:fill="FFFFFF"/>
              </w:rPr>
              <w:t xml:space="preserve"> Zhang, Wen Song, Qiqiang Li</w:t>
            </w:r>
          </w:p>
        </w:tc>
      </w:tr>
      <w:tr w:rsidR="003A4D6F" w:rsidRPr="004A2220" w14:paraId="55DE3CD4" w14:textId="77777777" w:rsidTr="00184129">
        <w:tc>
          <w:tcPr>
            <w:tcW w:w="1530" w:type="dxa"/>
            <w:hideMark/>
          </w:tcPr>
          <w:p w14:paraId="167477E4"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Year</w:t>
            </w:r>
          </w:p>
        </w:tc>
        <w:tc>
          <w:tcPr>
            <w:tcW w:w="7821" w:type="dxa"/>
          </w:tcPr>
          <w:p w14:paraId="0D2815EF" w14:textId="2424CFCA" w:rsidR="003A4D6F" w:rsidRPr="00342418" w:rsidRDefault="00075995"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The year is not explicitly mentioned; assumed recent given the context.</w:t>
            </w:r>
          </w:p>
        </w:tc>
      </w:tr>
      <w:tr w:rsidR="003A4D6F" w:rsidRPr="004A2220" w14:paraId="76B97DC5" w14:textId="77777777" w:rsidTr="00184129">
        <w:tc>
          <w:tcPr>
            <w:tcW w:w="1530" w:type="dxa"/>
            <w:hideMark/>
          </w:tcPr>
          <w:p w14:paraId="49D06409"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Journal/Conference</w:t>
            </w:r>
          </w:p>
        </w:tc>
        <w:tc>
          <w:tcPr>
            <w:tcW w:w="7821" w:type="dxa"/>
          </w:tcPr>
          <w:p w14:paraId="5A9A90FF" w14:textId="0B133E70" w:rsidR="003A4D6F" w:rsidRPr="00342418" w:rsidRDefault="00075995"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The specific journal or conference is not provided in the abstract.</w:t>
            </w:r>
          </w:p>
        </w:tc>
      </w:tr>
      <w:tr w:rsidR="003A4D6F" w:rsidRPr="004A2220" w14:paraId="414ACD23" w14:textId="77777777" w:rsidTr="00184129">
        <w:tc>
          <w:tcPr>
            <w:tcW w:w="1530" w:type="dxa"/>
            <w:hideMark/>
          </w:tcPr>
          <w:p w14:paraId="451AE76D"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Research</w:t>
            </w:r>
          </w:p>
        </w:tc>
        <w:tc>
          <w:tcPr>
            <w:tcW w:w="7821" w:type="dxa"/>
          </w:tcPr>
          <w:p w14:paraId="342D19FD" w14:textId="1DF309D1" w:rsidR="003A4D6F" w:rsidRPr="00342418" w:rsidRDefault="00075995"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Deep Learning, Predictive Maintenance, Remaining Useful Life Prediction, Transformer Models</w:t>
            </w:r>
          </w:p>
        </w:tc>
      </w:tr>
      <w:tr w:rsidR="003A4D6F" w:rsidRPr="004A2220" w14:paraId="3D04E812" w14:textId="77777777" w:rsidTr="00184129">
        <w:tc>
          <w:tcPr>
            <w:tcW w:w="1530" w:type="dxa"/>
            <w:hideMark/>
          </w:tcPr>
          <w:p w14:paraId="6DAC8377"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Methods Used</w:t>
            </w:r>
          </w:p>
        </w:tc>
        <w:tc>
          <w:tcPr>
            <w:tcW w:w="7821" w:type="dxa"/>
          </w:tcPr>
          <w:p w14:paraId="0E3C5E93" w14:textId="273C459E" w:rsidR="003A4D6F" w:rsidRPr="00342418" w:rsidRDefault="00075995"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Development of a Transformer-based model, Dual Aspect Self-Attention based on Transformer (DAST), for RUL prediction. This model processes sequences along sensor and time dimensions, employing a dual encoder mechanism to enhance long sequence data handling and feature extraction.</w:t>
            </w:r>
          </w:p>
        </w:tc>
      </w:tr>
      <w:tr w:rsidR="003A4D6F" w:rsidRPr="004A2220" w14:paraId="79067B75" w14:textId="77777777" w:rsidTr="00184129">
        <w:tc>
          <w:tcPr>
            <w:tcW w:w="1530" w:type="dxa"/>
            <w:hideMark/>
          </w:tcPr>
          <w:p w14:paraId="0047DD00"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Datasets</w:t>
            </w:r>
          </w:p>
        </w:tc>
        <w:tc>
          <w:tcPr>
            <w:tcW w:w="7821" w:type="dxa"/>
          </w:tcPr>
          <w:p w14:paraId="5FF5F009" w14:textId="39BF5DC9" w:rsidR="003A4D6F" w:rsidRPr="00342418" w:rsidRDefault="002D7783"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Utilized turbofan engine datasets for evaluating the RUL prediction performance, though specific dataset names are not provided in the abstract.</w:t>
            </w:r>
          </w:p>
        </w:tc>
      </w:tr>
      <w:tr w:rsidR="003A4D6F" w:rsidRPr="004A2220" w14:paraId="158327ED" w14:textId="77777777" w:rsidTr="00184129">
        <w:tc>
          <w:tcPr>
            <w:tcW w:w="1530" w:type="dxa"/>
            <w:hideMark/>
          </w:tcPr>
          <w:p w14:paraId="08BB3F34"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Main Findings</w:t>
            </w:r>
          </w:p>
        </w:tc>
        <w:tc>
          <w:tcPr>
            <w:tcW w:w="7821" w:type="dxa"/>
          </w:tcPr>
          <w:p w14:paraId="12745F92" w14:textId="48F5E61D" w:rsidR="003A4D6F" w:rsidRPr="00342418" w:rsidRDefault="002D7783"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DAST outperforms traditional deep learning methods in RUL prediction, showcasing improved accuracy in handling long sequence data and extracting significant features. Its dual aspect self-attention mechanism effectively parallelizes feature extraction from sensor and temporal data, offering a more nuanced approach to RUL estimation in condition-based maintenance.</w:t>
            </w:r>
          </w:p>
        </w:tc>
      </w:tr>
      <w:tr w:rsidR="003A4D6F" w:rsidRPr="004A2220" w14:paraId="10306D96" w14:textId="77777777" w:rsidTr="00184129">
        <w:tc>
          <w:tcPr>
            <w:tcW w:w="1530" w:type="dxa"/>
            <w:hideMark/>
          </w:tcPr>
          <w:p w14:paraId="639F784D"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Relevance To Current Study</w:t>
            </w:r>
          </w:p>
        </w:tc>
        <w:tc>
          <w:tcPr>
            <w:tcW w:w="7821" w:type="dxa"/>
          </w:tcPr>
          <w:p w14:paraId="77D70D91" w14:textId="4CE71042" w:rsidR="003A4D6F" w:rsidRPr="00342418" w:rsidRDefault="00D12443"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 xml:space="preserve">Highly relevant, as it introduces advanced deep learning techniques for predictive maintenance, specifically in RUL prediction, which is critical for FDIA detection in </w:t>
            </w:r>
            <w:proofErr w:type="spellStart"/>
            <w:r w:rsidRPr="00342418">
              <w:rPr>
                <w:rFonts w:asciiTheme="minorHAnsi" w:hAnsiTheme="minorHAnsi" w:cstheme="minorHAnsi"/>
                <w:color w:val="0D0D0D"/>
                <w:sz w:val="16"/>
                <w:szCs w:val="16"/>
                <w:shd w:val="clear" w:color="auto" w:fill="FFFFFF"/>
              </w:rPr>
              <w:t>PdM</w:t>
            </w:r>
            <w:proofErr w:type="spellEnd"/>
            <w:r w:rsidRPr="00342418">
              <w:rPr>
                <w:rFonts w:asciiTheme="minorHAnsi" w:hAnsiTheme="minorHAnsi" w:cstheme="minorHAnsi"/>
                <w:color w:val="0D0D0D"/>
                <w:sz w:val="16"/>
                <w:szCs w:val="16"/>
                <w:shd w:val="clear" w:color="auto" w:fill="FFFFFF"/>
              </w:rPr>
              <w:t xml:space="preserve"> systems. The Transformer-based approach of DAST provides a </w:t>
            </w:r>
            <w:r w:rsidRPr="00342418">
              <w:rPr>
                <w:rFonts w:asciiTheme="minorHAnsi" w:hAnsiTheme="minorHAnsi" w:cstheme="minorHAnsi"/>
                <w:color w:val="0D0D0D"/>
                <w:sz w:val="16"/>
                <w:szCs w:val="16"/>
                <w:shd w:val="clear" w:color="auto" w:fill="FFFFFF"/>
              </w:rPr>
              <w:lastRenderedPageBreak/>
              <w:t xml:space="preserve">novel pathway for enhancing the accuracy and reliability of </w:t>
            </w:r>
            <w:proofErr w:type="spellStart"/>
            <w:r w:rsidRPr="00342418">
              <w:rPr>
                <w:rFonts w:asciiTheme="minorHAnsi" w:hAnsiTheme="minorHAnsi" w:cstheme="minorHAnsi"/>
                <w:color w:val="0D0D0D"/>
                <w:sz w:val="16"/>
                <w:szCs w:val="16"/>
                <w:shd w:val="clear" w:color="auto" w:fill="FFFFFF"/>
              </w:rPr>
              <w:t>PdM</w:t>
            </w:r>
            <w:proofErr w:type="spellEnd"/>
            <w:r w:rsidRPr="00342418">
              <w:rPr>
                <w:rFonts w:asciiTheme="minorHAnsi" w:hAnsiTheme="minorHAnsi" w:cstheme="minorHAnsi"/>
                <w:color w:val="0D0D0D"/>
                <w:sz w:val="16"/>
                <w:szCs w:val="16"/>
                <w:shd w:val="clear" w:color="auto" w:fill="FFFFFF"/>
              </w:rPr>
              <w:t xml:space="preserve"> systems, aligning with the objectives of using DL to secure </w:t>
            </w:r>
            <w:proofErr w:type="spellStart"/>
            <w:r w:rsidRPr="00342418">
              <w:rPr>
                <w:rFonts w:asciiTheme="minorHAnsi" w:hAnsiTheme="minorHAnsi" w:cstheme="minorHAnsi"/>
                <w:color w:val="0D0D0D"/>
                <w:sz w:val="16"/>
                <w:szCs w:val="16"/>
                <w:shd w:val="clear" w:color="auto" w:fill="FFFFFF"/>
              </w:rPr>
              <w:t>PdM</w:t>
            </w:r>
            <w:proofErr w:type="spellEnd"/>
            <w:r w:rsidRPr="00342418">
              <w:rPr>
                <w:rFonts w:asciiTheme="minorHAnsi" w:hAnsiTheme="minorHAnsi" w:cstheme="minorHAnsi"/>
                <w:color w:val="0D0D0D"/>
                <w:sz w:val="16"/>
                <w:szCs w:val="16"/>
                <w:shd w:val="clear" w:color="auto" w:fill="FFFFFF"/>
              </w:rPr>
              <w:t xml:space="preserve"> systems against cyber threats.</w:t>
            </w:r>
          </w:p>
        </w:tc>
      </w:tr>
      <w:tr w:rsidR="003A4D6F" w:rsidRPr="004A2220" w14:paraId="69565FDA" w14:textId="77777777" w:rsidTr="00184129">
        <w:tc>
          <w:tcPr>
            <w:tcW w:w="1530" w:type="dxa"/>
            <w:hideMark/>
          </w:tcPr>
          <w:p w14:paraId="2CE8DB5A" w14:textId="77777777" w:rsidR="003A4D6F" w:rsidRPr="00324BAA" w:rsidRDefault="003A4D6F"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lastRenderedPageBreak/>
              <w:t xml:space="preserve">Implications for </w:t>
            </w:r>
            <w:proofErr w:type="spellStart"/>
            <w:r w:rsidRPr="00324BAA">
              <w:rPr>
                <w:rFonts w:ascii="Calibri" w:hAnsi="Calibri" w:cs="Calibri"/>
                <w:b/>
                <w:bCs/>
                <w:color w:val="000000" w:themeColor="text1"/>
                <w:sz w:val="16"/>
                <w:szCs w:val="16"/>
              </w:rPr>
              <w:t>PdM</w:t>
            </w:r>
            <w:proofErr w:type="spellEnd"/>
          </w:p>
        </w:tc>
        <w:tc>
          <w:tcPr>
            <w:tcW w:w="7821" w:type="dxa"/>
          </w:tcPr>
          <w:p w14:paraId="7C33C696" w14:textId="4B234BB1" w:rsidR="003A4D6F" w:rsidRPr="00342418" w:rsidRDefault="00BA1687" w:rsidP="00184129">
            <w:pPr>
              <w:rPr>
                <w:rFonts w:asciiTheme="minorHAnsi" w:hAnsiTheme="minorHAnsi" w:cstheme="minorHAnsi"/>
                <w:sz w:val="16"/>
                <w:szCs w:val="16"/>
              </w:rPr>
            </w:pPr>
            <w:r w:rsidRPr="00342418">
              <w:rPr>
                <w:rFonts w:asciiTheme="minorHAnsi" w:hAnsiTheme="minorHAnsi" w:cstheme="minorHAnsi"/>
                <w:color w:val="0D0D0D"/>
                <w:sz w:val="16"/>
                <w:szCs w:val="16"/>
                <w:shd w:val="clear" w:color="auto" w:fill="FFFFFF"/>
              </w:rPr>
              <w:t>Demonstrates the potential of Transformer models in improving the precision and efficiency of predictive maintenance strategies, particularly for complex equipment like turbofan engines. The ability to accurately predict RUL enhances maintenance scheduling and operational integrity, which are essential for mitigating risks associated with FDIA in industrial systems.</w:t>
            </w:r>
          </w:p>
        </w:tc>
      </w:tr>
    </w:tbl>
    <w:p w14:paraId="7CAED3B8" w14:textId="4CFBD271" w:rsidR="003A4D6F" w:rsidRDefault="002536DC" w:rsidP="002266DF">
      <w:pPr>
        <w:rPr>
          <w:rFonts w:asciiTheme="minorHAnsi" w:hAnsiTheme="minorHAnsi" w:cstheme="minorHAnsi"/>
          <w:color w:val="0D0D0D"/>
          <w:sz w:val="15"/>
          <w:szCs w:val="15"/>
        </w:rPr>
      </w:pPr>
      <w:r>
        <w:rPr>
          <w:rFonts w:asciiTheme="minorHAnsi" w:hAnsiTheme="minorHAnsi" w:cstheme="minorHAnsi"/>
          <w:b/>
          <w:bCs/>
          <w:color w:val="0D0D0D"/>
          <w:sz w:val="20"/>
          <w:szCs w:val="20"/>
        </w:rPr>
        <w:t>Review:</w:t>
      </w:r>
    </w:p>
    <w:p w14:paraId="2137A362"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Research Focus</w:t>
      </w:r>
    </w:p>
    <w:p w14:paraId="6E83B5F3" w14:textId="77777777" w:rsidR="00C95BD2" w:rsidRPr="003F1D12" w:rsidRDefault="00C95BD2" w:rsidP="00C95BD2">
      <w:pPr>
        <w:rPr>
          <w:rFonts w:asciiTheme="minorHAnsi" w:hAnsiTheme="minorHAnsi" w:cstheme="minorHAnsi"/>
          <w:color w:val="0D0D0D"/>
          <w:sz w:val="16"/>
          <w:szCs w:val="16"/>
        </w:rPr>
      </w:pPr>
    </w:p>
    <w:p w14:paraId="4DE812D4"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 xml:space="preserve">The study </w:t>
      </w:r>
      <w:proofErr w:type="spellStart"/>
      <w:r w:rsidRPr="003F1D12">
        <w:rPr>
          <w:rFonts w:asciiTheme="minorHAnsi" w:hAnsiTheme="minorHAnsi" w:cstheme="minorHAnsi"/>
          <w:color w:val="0D0D0D"/>
          <w:sz w:val="16"/>
          <w:szCs w:val="16"/>
        </w:rPr>
        <w:t>centers</w:t>
      </w:r>
      <w:proofErr w:type="spellEnd"/>
      <w:r w:rsidRPr="003F1D12">
        <w:rPr>
          <w:rFonts w:asciiTheme="minorHAnsi" w:hAnsiTheme="minorHAnsi" w:cstheme="minorHAnsi"/>
          <w:color w:val="0D0D0D"/>
          <w:sz w:val="16"/>
          <w:szCs w:val="16"/>
        </w:rPr>
        <w:t xml:space="preserve"> on enhancing RUL prediction in condition-based maintenance (CBM) using a Transformer-based model that integrates dual aspect self-attention mechanisms, addressing the shortcomings in existing deep learning approaches related to long sequence handling and significant feature extraction.</w:t>
      </w:r>
    </w:p>
    <w:p w14:paraId="5B272A0D" w14:textId="77777777" w:rsidR="00C95BD2" w:rsidRPr="003F1D12" w:rsidRDefault="00C95BD2" w:rsidP="00C95BD2">
      <w:pPr>
        <w:rPr>
          <w:rFonts w:asciiTheme="minorHAnsi" w:hAnsiTheme="minorHAnsi" w:cstheme="minorHAnsi"/>
          <w:color w:val="0D0D0D"/>
          <w:sz w:val="16"/>
          <w:szCs w:val="16"/>
        </w:rPr>
      </w:pPr>
    </w:p>
    <w:p w14:paraId="0885292A"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Methodology</w:t>
      </w:r>
    </w:p>
    <w:p w14:paraId="7788EE12" w14:textId="77777777" w:rsidR="00C95BD2" w:rsidRPr="003F1D12" w:rsidRDefault="00C95BD2" w:rsidP="00C95BD2">
      <w:pPr>
        <w:rPr>
          <w:rFonts w:asciiTheme="minorHAnsi" w:hAnsiTheme="minorHAnsi" w:cstheme="minorHAnsi"/>
          <w:color w:val="0D0D0D"/>
          <w:sz w:val="16"/>
          <w:szCs w:val="16"/>
        </w:rPr>
      </w:pPr>
    </w:p>
    <w:p w14:paraId="5B22231F"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DAST employs a dual encoder approach to separately process sensor and temporal data, enabling a parallelized extraction of features that avoids the mutual influence and enhances prediction accuracy. The model's encoder-decoder architecture facilitates adaptive learning of importance across sensors and time steps, aiding in more precise RUL estimation.</w:t>
      </w:r>
    </w:p>
    <w:p w14:paraId="47AA3C65" w14:textId="77777777" w:rsidR="00C95BD2" w:rsidRPr="003F1D12" w:rsidRDefault="00C95BD2" w:rsidP="00C95BD2">
      <w:pPr>
        <w:rPr>
          <w:rFonts w:asciiTheme="minorHAnsi" w:hAnsiTheme="minorHAnsi" w:cstheme="minorHAnsi"/>
          <w:color w:val="0D0D0D"/>
          <w:sz w:val="16"/>
          <w:szCs w:val="16"/>
        </w:rPr>
      </w:pPr>
    </w:p>
    <w:p w14:paraId="68DBCA40"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Findings</w:t>
      </w:r>
    </w:p>
    <w:p w14:paraId="52EAF81A" w14:textId="77777777" w:rsidR="00C95BD2" w:rsidRPr="003F1D12" w:rsidRDefault="00C95BD2" w:rsidP="00C95BD2">
      <w:pPr>
        <w:rPr>
          <w:rFonts w:asciiTheme="minorHAnsi" w:hAnsiTheme="minorHAnsi" w:cstheme="minorHAnsi"/>
          <w:color w:val="0D0D0D"/>
          <w:sz w:val="16"/>
          <w:szCs w:val="16"/>
        </w:rPr>
      </w:pPr>
    </w:p>
    <w:p w14:paraId="1B3CEB25"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 xml:space="preserve">Experiments on turbofan engine datasets demonstrate DAST's superiority over state-of-the-art methods, highlighting its capability to </w:t>
      </w:r>
      <w:proofErr w:type="gramStart"/>
      <w:r w:rsidRPr="003F1D12">
        <w:rPr>
          <w:rFonts w:asciiTheme="minorHAnsi" w:hAnsiTheme="minorHAnsi" w:cstheme="minorHAnsi"/>
          <w:color w:val="0D0D0D"/>
          <w:sz w:val="16"/>
          <w:szCs w:val="16"/>
        </w:rPr>
        <w:t>more accurately predict RUL</w:t>
      </w:r>
      <w:proofErr w:type="gramEnd"/>
      <w:r w:rsidRPr="003F1D12">
        <w:rPr>
          <w:rFonts w:asciiTheme="minorHAnsi" w:hAnsiTheme="minorHAnsi" w:cstheme="minorHAnsi"/>
          <w:color w:val="0D0D0D"/>
          <w:sz w:val="16"/>
          <w:szCs w:val="16"/>
        </w:rPr>
        <w:t>, especially in complex scenarios with longer sequences and varied operational conditions.</w:t>
      </w:r>
    </w:p>
    <w:p w14:paraId="0B159AEC" w14:textId="77777777" w:rsidR="00C95BD2" w:rsidRPr="003F1D12" w:rsidRDefault="00C95BD2" w:rsidP="00C95BD2">
      <w:pPr>
        <w:rPr>
          <w:rFonts w:asciiTheme="minorHAnsi" w:hAnsiTheme="minorHAnsi" w:cstheme="minorHAnsi"/>
          <w:color w:val="0D0D0D"/>
          <w:sz w:val="16"/>
          <w:szCs w:val="16"/>
        </w:rPr>
      </w:pPr>
    </w:p>
    <w:p w14:paraId="56E51737"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Relevance to Current Study</w:t>
      </w:r>
    </w:p>
    <w:p w14:paraId="2DB87DC3" w14:textId="77777777" w:rsidR="00C95BD2" w:rsidRPr="003F1D12" w:rsidRDefault="00C95BD2" w:rsidP="00C95BD2">
      <w:pPr>
        <w:rPr>
          <w:rFonts w:asciiTheme="minorHAnsi" w:hAnsiTheme="minorHAnsi" w:cstheme="minorHAnsi"/>
          <w:color w:val="0D0D0D"/>
          <w:sz w:val="16"/>
          <w:szCs w:val="16"/>
        </w:rPr>
      </w:pPr>
    </w:p>
    <w:p w14:paraId="19BD6115"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 xml:space="preserve">This paper is highly relevant to your research, offering a deep learning framework that effectively addresses the challenges of long-term dependency and critical feature extraction in RUL prediction, which are essential for improving the accuracy and reliability of predictive maintenance systems. The method's focus on dual aspect feature extraction aligns with the need for sophisticated analytical techniques in FDIA detection within </w:t>
      </w:r>
      <w:proofErr w:type="spellStart"/>
      <w:r w:rsidRPr="003F1D12">
        <w:rPr>
          <w:rFonts w:asciiTheme="minorHAnsi" w:hAnsiTheme="minorHAnsi" w:cstheme="minorHAnsi"/>
          <w:color w:val="0D0D0D"/>
          <w:sz w:val="16"/>
          <w:szCs w:val="16"/>
        </w:rPr>
        <w:t>PdM</w:t>
      </w:r>
      <w:proofErr w:type="spellEnd"/>
      <w:r w:rsidRPr="003F1D12">
        <w:rPr>
          <w:rFonts w:asciiTheme="minorHAnsi" w:hAnsiTheme="minorHAnsi" w:cstheme="minorHAnsi"/>
          <w:color w:val="0D0D0D"/>
          <w:sz w:val="16"/>
          <w:szCs w:val="16"/>
        </w:rPr>
        <w:t xml:space="preserve"> systems.</w:t>
      </w:r>
    </w:p>
    <w:p w14:paraId="114221CC" w14:textId="77777777" w:rsidR="00C95BD2" w:rsidRPr="003F1D12" w:rsidRDefault="00C95BD2" w:rsidP="00C95BD2">
      <w:pPr>
        <w:rPr>
          <w:rFonts w:asciiTheme="minorHAnsi" w:hAnsiTheme="minorHAnsi" w:cstheme="minorHAnsi"/>
          <w:color w:val="0D0D0D"/>
          <w:sz w:val="16"/>
          <w:szCs w:val="16"/>
        </w:rPr>
      </w:pPr>
    </w:p>
    <w:p w14:paraId="3117474F" w14:textId="77777777" w:rsidR="00C95BD2"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Conclusion</w:t>
      </w:r>
    </w:p>
    <w:p w14:paraId="5F4D36B3" w14:textId="65175E04" w:rsidR="003A4D6F" w:rsidRPr="003F1D12" w:rsidRDefault="00C95BD2" w:rsidP="00C95BD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Zhang, Song, and Li's work presents a significant advancement in RUL prediction technology, providing a robust and efficient approach that enhances the predictive capabilities of maintenance systems. The adoption of a Transformer-based model like DAST can be pivotal in advancing the research and application of deep learning in the domain of predictive maintenance, especially in the context of cybersecurity and FDIA mitigation strategies. Therefore, this literature is not only relevant but also crucial for your study, suggesting potential for further exploration and integration into your research framework.</w:t>
      </w:r>
    </w:p>
    <w:p w14:paraId="7080E84E" w14:textId="77777777" w:rsidR="002666D4" w:rsidRDefault="002666D4" w:rsidP="00C95BD2">
      <w:pPr>
        <w:rPr>
          <w:rFonts w:asciiTheme="minorHAnsi" w:hAnsiTheme="minorHAnsi" w:cstheme="minorHAnsi"/>
          <w:color w:val="0D0D0D"/>
          <w:sz w:val="15"/>
          <w:szCs w:val="15"/>
        </w:rPr>
      </w:pPr>
    </w:p>
    <w:p w14:paraId="0D3BC562" w14:textId="11F0C2A7" w:rsidR="002666D4" w:rsidRDefault="002666D4" w:rsidP="002666D4">
      <w:pPr>
        <w:rPr>
          <w:rFonts w:asciiTheme="minorHAnsi" w:hAnsiTheme="minorHAnsi" w:cstheme="minorHAnsi"/>
          <w:b/>
          <w:bCs/>
          <w:color w:val="0D0D0D"/>
          <w:sz w:val="22"/>
          <w:szCs w:val="22"/>
        </w:rPr>
      </w:pPr>
      <w:r>
        <w:rPr>
          <w:rFonts w:asciiTheme="minorHAnsi" w:hAnsiTheme="minorHAnsi" w:cstheme="minorHAnsi"/>
          <w:b/>
          <w:bCs/>
          <w:color w:val="0D0D0D"/>
          <w:sz w:val="22"/>
          <w:szCs w:val="22"/>
        </w:rPr>
        <w:t>Article 10:</w:t>
      </w:r>
    </w:p>
    <w:p w14:paraId="491008E8" w14:textId="77777777" w:rsidR="002666D4" w:rsidRDefault="002666D4" w:rsidP="002666D4">
      <w:pPr>
        <w:rPr>
          <w:rFonts w:asciiTheme="minorHAnsi" w:hAnsiTheme="minorHAnsi" w:cstheme="minorHAnsi"/>
          <w:color w:val="0D0D0D"/>
          <w:sz w:val="16"/>
          <w:szCs w:val="16"/>
        </w:rPr>
      </w:pPr>
      <w:r>
        <w:rPr>
          <w:rFonts w:asciiTheme="minorHAnsi" w:hAnsiTheme="minorHAnsi" w:cstheme="minorHAnsi"/>
          <w:b/>
          <w:bCs/>
          <w:color w:val="0D0D0D"/>
          <w:sz w:val="20"/>
          <w:szCs w:val="20"/>
        </w:rPr>
        <w:t>Summary:</w:t>
      </w:r>
    </w:p>
    <w:tbl>
      <w:tblPr>
        <w:tblStyle w:val="TableGrid"/>
        <w:tblW w:w="9351" w:type="dxa"/>
        <w:tblLook w:val="04A0" w:firstRow="1" w:lastRow="0" w:firstColumn="1" w:lastColumn="0" w:noHBand="0" w:noVBand="1"/>
      </w:tblPr>
      <w:tblGrid>
        <w:gridCol w:w="1530"/>
        <w:gridCol w:w="7821"/>
      </w:tblGrid>
      <w:tr w:rsidR="002666D4" w:rsidRPr="00324BAA" w14:paraId="6B87B85C" w14:textId="77777777" w:rsidTr="00184129">
        <w:tc>
          <w:tcPr>
            <w:tcW w:w="1530" w:type="dxa"/>
            <w:hideMark/>
          </w:tcPr>
          <w:p w14:paraId="073290FD" w14:textId="77777777" w:rsidR="002666D4" w:rsidRPr="00324BAA" w:rsidRDefault="002666D4" w:rsidP="00184129">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Category</w:t>
            </w:r>
          </w:p>
        </w:tc>
        <w:tc>
          <w:tcPr>
            <w:tcW w:w="7821" w:type="dxa"/>
            <w:hideMark/>
          </w:tcPr>
          <w:p w14:paraId="39F0F22F" w14:textId="77777777" w:rsidR="002666D4" w:rsidRPr="00324BAA" w:rsidRDefault="002666D4" w:rsidP="00184129">
            <w:pPr>
              <w:jc w:val="center"/>
              <w:rPr>
                <w:rFonts w:ascii="Calibri" w:hAnsi="Calibri" w:cs="Calibri"/>
                <w:b/>
                <w:bCs/>
                <w:color w:val="000000" w:themeColor="text1"/>
                <w:sz w:val="16"/>
                <w:szCs w:val="16"/>
              </w:rPr>
            </w:pPr>
            <w:r w:rsidRPr="00324BAA">
              <w:rPr>
                <w:rFonts w:ascii="Calibri" w:hAnsi="Calibri" w:cs="Calibri"/>
                <w:b/>
                <w:bCs/>
                <w:color w:val="000000" w:themeColor="text1"/>
                <w:sz w:val="16"/>
                <w:szCs w:val="16"/>
              </w:rPr>
              <w:t>Details</w:t>
            </w:r>
          </w:p>
        </w:tc>
      </w:tr>
      <w:tr w:rsidR="002666D4" w:rsidRPr="004A2220" w14:paraId="2BA1A903" w14:textId="77777777" w:rsidTr="00184129">
        <w:tc>
          <w:tcPr>
            <w:tcW w:w="1530" w:type="dxa"/>
            <w:hideMark/>
          </w:tcPr>
          <w:p w14:paraId="50B87F9B"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Title</w:t>
            </w:r>
          </w:p>
        </w:tc>
        <w:tc>
          <w:tcPr>
            <w:tcW w:w="7821" w:type="dxa"/>
          </w:tcPr>
          <w:p w14:paraId="51044396" w14:textId="11AC3C59" w:rsidR="002666D4" w:rsidRPr="002D7841" w:rsidRDefault="0088074F"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Anomaly Detection in Aircraft Data Using Recurrent Neural Networks (RNN)</w:t>
            </w:r>
          </w:p>
        </w:tc>
      </w:tr>
      <w:tr w:rsidR="002666D4" w:rsidRPr="004A2220" w14:paraId="4B014620" w14:textId="77777777" w:rsidTr="00184129">
        <w:tc>
          <w:tcPr>
            <w:tcW w:w="1530" w:type="dxa"/>
            <w:hideMark/>
          </w:tcPr>
          <w:p w14:paraId="73DD918F"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Authors</w:t>
            </w:r>
          </w:p>
        </w:tc>
        <w:tc>
          <w:tcPr>
            <w:tcW w:w="7821" w:type="dxa"/>
          </w:tcPr>
          <w:p w14:paraId="16260101" w14:textId="4A28D3FF" w:rsidR="002666D4" w:rsidRPr="002D7841" w:rsidRDefault="00ED41E0" w:rsidP="00184129">
            <w:pPr>
              <w:rPr>
                <w:rFonts w:asciiTheme="minorHAnsi" w:hAnsiTheme="minorHAnsi" w:cstheme="minorHAnsi"/>
                <w:sz w:val="16"/>
                <w:szCs w:val="16"/>
              </w:rPr>
            </w:pPr>
            <w:proofErr w:type="spellStart"/>
            <w:r w:rsidRPr="002D7841">
              <w:rPr>
                <w:rFonts w:asciiTheme="minorHAnsi" w:hAnsiTheme="minorHAnsi" w:cstheme="minorHAnsi"/>
                <w:color w:val="0D0D0D"/>
                <w:sz w:val="16"/>
                <w:szCs w:val="16"/>
                <w:shd w:val="clear" w:color="auto" w:fill="FFFFFF"/>
              </w:rPr>
              <w:t>Anvardh</w:t>
            </w:r>
            <w:proofErr w:type="spellEnd"/>
            <w:r w:rsidRPr="002D7841">
              <w:rPr>
                <w:rFonts w:asciiTheme="minorHAnsi" w:hAnsiTheme="minorHAnsi" w:cstheme="minorHAnsi"/>
                <w:color w:val="0D0D0D"/>
                <w:sz w:val="16"/>
                <w:szCs w:val="16"/>
                <w:shd w:val="clear" w:color="auto" w:fill="FFFFFF"/>
              </w:rPr>
              <w:t xml:space="preserve"> </w:t>
            </w:r>
            <w:proofErr w:type="spellStart"/>
            <w:r w:rsidRPr="002D7841">
              <w:rPr>
                <w:rFonts w:asciiTheme="minorHAnsi" w:hAnsiTheme="minorHAnsi" w:cstheme="minorHAnsi"/>
                <w:color w:val="0D0D0D"/>
                <w:sz w:val="16"/>
                <w:szCs w:val="16"/>
                <w:shd w:val="clear" w:color="auto" w:fill="FFFFFF"/>
              </w:rPr>
              <w:t>Nanduri</w:t>
            </w:r>
            <w:proofErr w:type="spellEnd"/>
            <w:r w:rsidRPr="002D7841">
              <w:rPr>
                <w:rFonts w:asciiTheme="minorHAnsi" w:hAnsiTheme="minorHAnsi" w:cstheme="minorHAnsi"/>
                <w:color w:val="0D0D0D"/>
                <w:sz w:val="16"/>
                <w:szCs w:val="16"/>
                <w:shd w:val="clear" w:color="auto" w:fill="FFFFFF"/>
              </w:rPr>
              <w:t>, Lance Sherry</w:t>
            </w:r>
          </w:p>
        </w:tc>
      </w:tr>
      <w:tr w:rsidR="002666D4" w:rsidRPr="004A2220" w14:paraId="28102F2A" w14:textId="77777777" w:rsidTr="00184129">
        <w:tc>
          <w:tcPr>
            <w:tcW w:w="1530" w:type="dxa"/>
            <w:hideMark/>
          </w:tcPr>
          <w:p w14:paraId="0AEC0D66"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Year</w:t>
            </w:r>
          </w:p>
        </w:tc>
        <w:tc>
          <w:tcPr>
            <w:tcW w:w="7821" w:type="dxa"/>
          </w:tcPr>
          <w:p w14:paraId="1CCAB861" w14:textId="48E50400" w:rsidR="002666D4" w:rsidRPr="002D7841" w:rsidRDefault="00ED41E0"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The year is not explicitly mentioned; assumed recent given the context.</w:t>
            </w:r>
          </w:p>
        </w:tc>
      </w:tr>
      <w:tr w:rsidR="002666D4" w:rsidRPr="004A2220" w14:paraId="61BC32C0" w14:textId="77777777" w:rsidTr="00184129">
        <w:tc>
          <w:tcPr>
            <w:tcW w:w="1530" w:type="dxa"/>
            <w:hideMark/>
          </w:tcPr>
          <w:p w14:paraId="0FEE3481"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Journal/Conference</w:t>
            </w:r>
          </w:p>
        </w:tc>
        <w:tc>
          <w:tcPr>
            <w:tcW w:w="7821" w:type="dxa"/>
          </w:tcPr>
          <w:p w14:paraId="4060EEF6" w14:textId="18D20333" w:rsidR="002666D4" w:rsidRPr="002D7841" w:rsidRDefault="00ED41E0"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 xml:space="preserve">Presented at the </w:t>
            </w:r>
            <w:proofErr w:type="spellStart"/>
            <w:r w:rsidRPr="002D7841">
              <w:rPr>
                <w:rFonts w:asciiTheme="minorHAnsi" w:hAnsiTheme="minorHAnsi" w:cstheme="minorHAnsi"/>
                <w:color w:val="0D0D0D"/>
                <w:sz w:val="16"/>
                <w:szCs w:val="16"/>
                <w:shd w:val="clear" w:color="auto" w:fill="FFFFFF"/>
              </w:rPr>
              <w:t>Center</w:t>
            </w:r>
            <w:proofErr w:type="spellEnd"/>
            <w:r w:rsidRPr="002D7841">
              <w:rPr>
                <w:rFonts w:asciiTheme="minorHAnsi" w:hAnsiTheme="minorHAnsi" w:cstheme="minorHAnsi"/>
                <w:color w:val="0D0D0D"/>
                <w:sz w:val="16"/>
                <w:szCs w:val="16"/>
                <w:shd w:val="clear" w:color="auto" w:fill="FFFFFF"/>
              </w:rPr>
              <w:t xml:space="preserve"> for Air Transportation Systems Research (CATSR) at George Mason University, details of the specific journal or conference are not provided in the abstract.</w:t>
            </w:r>
          </w:p>
        </w:tc>
      </w:tr>
      <w:tr w:rsidR="002666D4" w:rsidRPr="004A2220" w14:paraId="74E9B4A3" w14:textId="77777777" w:rsidTr="00184129">
        <w:tc>
          <w:tcPr>
            <w:tcW w:w="1530" w:type="dxa"/>
            <w:hideMark/>
          </w:tcPr>
          <w:p w14:paraId="0BF3D25C"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Research</w:t>
            </w:r>
          </w:p>
        </w:tc>
        <w:tc>
          <w:tcPr>
            <w:tcW w:w="7821" w:type="dxa"/>
          </w:tcPr>
          <w:p w14:paraId="23D9C866" w14:textId="0BF34596" w:rsidR="002666D4" w:rsidRPr="002D7841" w:rsidRDefault="00ED41E0"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Anomaly Detection, Recurrent Neural Networks, Aviation Safety, Time Series Data Analysis</w:t>
            </w:r>
          </w:p>
        </w:tc>
      </w:tr>
      <w:tr w:rsidR="002666D4" w:rsidRPr="004A2220" w14:paraId="6879EDB8" w14:textId="77777777" w:rsidTr="00184129">
        <w:tc>
          <w:tcPr>
            <w:tcW w:w="1530" w:type="dxa"/>
            <w:hideMark/>
          </w:tcPr>
          <w:p w14:paraId="44C3CB46"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Methods Used</w:t>
            </w:r>
          </w:p>
        </w:tc>
        <w:tc>
          <w:tcPr>
            <w:tcW w:w="7821" w:type="dxa"/>
          </w:tcPr>
          <w:p w14:paraId="265A1239" w14:textId="0115B3D4" w:rsidR="002666D4" w:rsidRPr="002D7841" w:rsidRDefault="00ED41E0"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Application of RNN, specifically LSTM and GRU architectures, for anomaly detection in multivariate time-series data from aircraft systems. Comparison with MKAD and other traditional anomaly detection methods.</w:t>
            </w:r>
          </w:p>
        </w:tc>
      </w:tr>
      <w:tr w:rsidR="002666D4" w:rsidRPr="004A2220" w14:paraId="2C08D21B" w14:textId="77777777" w:rsidTr="00184129">
        <w:tc>
          <w:tcPr>
            <w:tcW w:w="1530" w:type="dxa"/>
            <w:hideMark/>
          </w:tcPr>
          <w:p w14:paraId="28A1A3F5"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Datasets</w:t>
            </w:r>
          </w:p>
        </w:tc>
        <w:tc>
          <w:tcPr>
            <w:tcW w:w="7821" w:type="dxa"/>
          </w:tcPr>
          <w:p w14:paraId="5C1BA7FF" w14:textId="0BF49813" w:rsidR="002666D4" w:rsidRPr="002D7841" w:rsidRDefault="00ED41E0"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Utilized multivariate time-series data from aircraft's Flight Data Recorders (FDR) or Flight Operational Quality Assurance (FOQA). The paper mentions a test dataset for evaluating the anomaly detection performance.</w:t>
            </w:r>
          </w:p>
        </w:tc>
      </w:tr>
      <w:tr w:rsidR="002666D4" w:rsidRPr="004A2220" w14:paraId="2664D238" w14:textId="77777777" w:rsidTr="00184129">
        <w:tc>
          <w:tcPr>
            <w:tcW w:w="1530" w:type="dxa"/>
            <w:hideMark/>
          </w:tcPr>
          <w:p w14:paraId="697121EF"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Main Findings</w:t>
            </w:r>
          </w:p>
        </w:tc>
        <w:tc>
          <w:tcPr>
            <w:tcW w:w="7821" w:type="dxa"/>
          </w:tcPr>
          <w:p w14:paraId="342FBCA5" w14:textId="2412EBE9" w:rsidR="002666D4" w:rsidRPr="002D7841" w:rsidRDefault="002D7841"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RNNs, particularly LSTM and GRU, detected more anomalies than MKAD, showcasing their effectiveness in handling time-series data and their potential for real-time anomaly detection on flight decks.</w:t>
            </w:r>
          </w:p>
        </w:tc>
      </w:tr>
      <w:tr w:rsidR="002666D4" w:rsidRPr="004A2220" w14:paraId="61DD25CE" w14:textId="77777777" w:rsidTr="00184129">
        <w:tc>
          <w:tcPr>
            <w:tcW w:w="1530" w:type="dxa"/>
            <w:hideMark/>
          </w:tcPr>
          <w:p w14:paraId="04E184BD"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Relevance To Current Study</w:t>
            </w:r>
          </w:p>
        </w:tc>
        <w:tc>
          <w:tcPr>
            <w:tcW w:w="7821" w:type="dxa"/>
          </w:tcPr>
          <w:p w14:paraId="5AAE0AB2" w14:textId="676D294D" w:rsidR="002666D4" w:rsidRPr="002D7841" w:rsidRDefault="002D7841"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Highly relevant, as it demonstrates the use of RNNs for anomaly detection in complex systems, aligning with the study's focus on leveraging advanced DL techniques for cybersecurity in predictive maintenance systems.</w:t>
            </w:r>
          </w:p>
        </w:tc>
      </w:tr>
      <w:tr w:rsidR="002666D4" w:rsidRPr="004A2220" w14:paraId="7EBB86E4" w14:textId="77777777" w:rsidTr="00184129">
        <w:tc>
          <w:tcPr>
            <w:tcW w:w="1530" w:type="dxa"/>
            <w:hideMark/>
          </w:tcPr>
          <w:p w14:paraId="7C003330" w14:textId="77777777" w:rsidR="002666D4" w:rsidRPr="00324BAA" w:rsidRDefault="002666D4" w:rsidP="00184129">
            <w:pPr>
              <w:rPr>
                <w:rFonts w:ascii="Calibri" w:hAnsi="Calibri" w:cs="Calibri"/>
                <w:b/>
                <w:bCs/>
                <w:color w:val="000000" w:themeColor="text1"/>
                <w:sz w:val="16"/>
                <w:szCs w:val="16"/>
              </w:rPr>
            </w:pPr>
            <w:r w:rsidRPr="00324BAA">
              <w:rPr>
                <w:rFonts w:ascii="Calibri" w:hAnsi="Calibri" w:cs="Calibri"/>
                <w:b/>
                <w:bCs/>
                <w:color w:val="000000" w:themeColor="text1"/>
                <w:sz w:val="16"/>
                <w:szCs w:val="16"/>
              </w:rPr>
              <w:t xml:space="preserve">Implications for </w:t>
            </w:r>
            <w:proofErr w:type="spellStart"/>
            <w:r w:rsidRPr="00324BAA">
              <w:rPr>
                <w:rFonts w:ascii="Calibri" w:hAnsi="Calibri" w:cs="Calibri"/>
                <w:b/>
                <w:bCs/>
                <w:color w:val="000000" w:themeColor="text1"/>
                <w:sz w:val="16"/>
                <w:szCs w:val="16"/>
              </w:rPr>
              <w:t>PdM</w:t>
            </w:r>
            <w:proofErr w:type="spellEnd"/>
          </w:p>
        </w:tc>
        <w:tc>
          <w:tcPr>
            <w:tcW w:w="7821" w:type="dxa"/>
          </w:tcPr>
          <w:p w14:paraId="2EB8B319" w14:textId="5ABF0344" w:rsidR="002666D4" w:rsidRPr="002D7841" w:rsidRDefault="002D7841" w:rsidP="00184129">
            <w:pPr>
              <w:rPr>
                <w:rFonts w:asciiTheme="minorHAnsi" w:hAnsiTheme="minorHAnsi" w:cstheme="minorHAnsi"/>
                <w:sz w:val="16"/>
                <w:szCs w:val="16"/>
              </w:rPr>
            </w:pPr>
            <w:r w:rsidRPr="002D7841">
              <w:rPr>
                <w:rFonts w:asciiTheme="minorHAnsi" w:hAnsiTheme="minorHAnsi" w:cstheme="minorHAnsi"/>
                <w:color w:val="0D0D0D"/>
                <w:sz w:val="16"/>
                <w:szCs w:val="16"/>
                <w:shd w:val="clear" w:color="auto" w:fill="FFFFFF"/>
              </w:rPr>
              <w:t>The findings illustrate the potential of RNNs in detecting nuanced anomalies in time-series data, crucial for enhancing the accuracy and responsiveness of predictive maintenance systems, especially in sectors like aviation with critical safety considerations.</w:t>
            </w:r>
          </w:p>
        </w:tc>
      </w:tr>
    </w:tbl>
    <w:p w14:paraId="3D8B5479" w14:textId="479E663E" w:rsidR="003F1D12" w:rsidRPr="003F1D12" w:rsidRDefault="003F1D12" w:rsidP="003F1D12">
      <w:pPr>
        <w:rPr>
          <w:rFonts w:asciiTheme="minorHAnsi" w:hAnsiTheme="minorHAnsi" w:cstheme="minorHAnsi"/>
          <w:color w:val="0D0D0D"/>
          <w:sz w:val="15"/>
          <w:szCs w:val="15"/>
        </w:rPr>
      </w:pPr>
      <w:r>
        <w:rPr>
          <w:rFonts w:asciiTheme="minorHAnsi" w:hAnsiTheme="minorHAnsi" w:cstheme="minorHAnsi"/>
          <w:b/>
          <w:bCs/>
          <w:color w:val="0D0D0D"/>
          <w:sz w:val="20"/>
          <w:szCs w:val="20"/>
        </w:rPr>
        <w:t>Review:</w:t>
      </w:r>
    </w:p>
    <w:p w14:paraId="038C912A" w14:textId="4A83CE3A"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Research Scope</w:t>
      </w:r>
    </w:p>
    <w:p w14:paraId="42A9B5ED" w14:textId="77777777" w:rsidR="003F1D12" w:rsidRPr="003F1D12" w:rsidRDefault="003F1D12" w:rsidP="003F1D12">
      <w:pPr>
        <w:rPr>
          <w:rFonts w:asciiTheme="minorHAnsi" w:hAnsiTheme="minorHAnsi" w:cstheme="minorHAnsi"/>
          <w:color w:val="0D0D0D"/>
          <w:sz w:val="16"/>
          <w:szCs w:val="16"/>
        </w:rPr>
      </w:pPr>
    </w:p>
    <w:p w14:paraId="03B50B62" w14:textId="77777777"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 xml:space="preserve">The study scrutinizes the capacity of RNNs to detect anomalies in flight data, critiquing earlier methods for their insensitivity to short-term anomalies and inability to </w:t>
      </w:r>
      <w:proofErr w:type="spellStart"/>
      <w:r w:rsidRPr="003F1D12">
        <w:rPr>
          <w:rFonts w:asciiTheme="minorHAnsi" w:hAnsiTheme="minorHAnsi" w:cstheme="minorHAnsi"/>
          <w:color w:val="0D0D0D"/>
          <w:sz w:val="16"/>
          <w:szCs w:val="16"/>
        </w:rPr>
        <w:t>analyze</w:t>
      </w:r>
      <w:proofErr w:type="spellEnd"/>
      <w:r w:rsidRPr="003F1D12">
        <w:rPr>
          <w:rFonts w:asciiTheme="minorHAnsi" w:hAnsiTheme="minorHAnsi" w:cstheme="minorHAnsi"/>
          <w:color w:val="0D0D0D"/>
          <w:sz w:val="16"/>
          <w:szCs w:val="16"/>
        </w:rPr>
        <w:t xml:space="preserve"> latent features.</w:t>
      </w:r>
    </w:p>
    <w:p w14:paraId="5382709D" w14:textId="77777777" w:rsidR="003F1D12" w:rsidRPr="003F1D12" w:rsidRDefault="003F1D12" w:rsidP="003F1D12">
      <w:pPr>
        <w:rPr>
          <w:rFonts w:asciiTheme="minorHAnsi" w:hAnsiTheme="minorHAnsi" w:cstheme="minorHAnsi"/>
          <w:color w:val="0D0D0D"/>
          <w:sz w:val="16"/>
          <w:szCs w:val="16"/>
        </w:rPr>
      </w:pPr>
    </w:p>
    <w:p w14:paraId="4E2711D9" w14:textId="77777777"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Methodology</w:t>
      </w:r>
    </w:p>
    <w:p w14:paraId="4BE4915D" w14:textId="77777777" w:rsidR="003F1D12" w:rsidRPr="003F1D12" w:rsidRDefault="003F1D12" w:rsidP="003F1D12">
      <w:pPr>
        <w:rPr>
          <w:rFonts w:asciiTheme="minorHAnsi" w:hAnsiTheme="minorHAnsi" w:cstheme="minorHAnsi"/>
          <w:color w:val="0D0D0D"/>
          <w:sz w:val="16"/>
          <w:szCs w:val="16"/>
        </w:rPr>
      </w:pPr>
    </w:p>
    <w:p w14:paraId="1AA98D54" w14:textId="77777777"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 xml:space="preserve">The authors employ RNNs, integrating LSTM and GRU models, to </w:t>
      </w:r>
      <w:proofErr w:type="spellStart"/>
      <w:r w:rsidRPr="003F1D12">
        <w:rPr>
          <w:rFonts w:asciiTheme="minorHAnsi" w:hAnsiTheme="minorHAnsi" w:cstheme="minorHAnsi"/>
          <w:color w:val="0D0D0D"/>
          <w:sz w:val="16"/>
          <w:szCs w:val="16"/>
        </w:rPr>
        <w:t>analyze</w:t>
      </w:r>
      <w:proofErr w:type="spellEnd"/>
      <w:r w:rsidRPr="003F1D12">
        <w:rPr>
          <w:rFonts w:asciiTheme="minorHAnsi" w:hAnsiTheme="minorHAnsi" w:cstheme="minorHAnsi"/>
          <w:color w:val="0D0D0D"/>
          <w:sz w:val="16"/>
          <w:szCs w:val="16"/>
        </w:rPr>
        <w:t xml:space="preserve"> flight data. This approach surpasses traditional methods in detecting anomalies, considering the sequential nature of time-series data without the need for dimensionality reduction.</w:t>
      </w:r>
    </w:p>
    <w:p w14:paraId="759FA29C" w14:textId="77777777" w:rsidR="003F1D12" w:rsidRPr="003F1D12" w:rsidRDefault="003F1D12" w:rsidP="003F1D12">
      <w:pPr>
        <w:rPr>
          <w:rFonts w:asciiTheme="minorHAnsi" w:hAnsiTheme="minorHAnsi" w:cstheme="minorHAnsi"/>
          <w:color w:val="0D0D0D"/>
          <w:sz w:val="16"/>
          <w:szCs w:val="16"/>
        </w:rPr>
      </w:pPr>
    </w:p>
    <w:p w14:paraId="082E2560" w14:textId="77777777"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lastRenderedPageBreak/>
        <w:t>Findings</w:t>
      </w:r>
    </w:p>
    <w:p w14:paraId="6D5C7A29" w14:textId="77777777" w:rsidR="003F1D12" w:rsidRPr="003F1D12" w:rsidRDefault="003F1D12" w:rsidP="003F1D12">
      <w:pPr>
        <w:rPr>
          <w:rFonts w:asciiTheme="minorHAnsi" w:hAnsiTheme="minorHAnsi" w:cstheme="minorHAnsi"/>
          <w:color w:val="0D0D0D"/>
          <w:sz w:val="16"/>
          <w:szCs w:val="16"/>
        </w:rPr>
      </w:pPr>
    </w:p>
    <w:p w14:paraId="0FC77022" w14:textId="77777777"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The RNNs, particularly LSTM and GRU models, outperformed MKAD by detecting more anomalies (9 out of 11), attributed to their structural efficiency in processing time-dependent data. The research highlights RNNs' real-time anomaly detection capability, suitable for flight deck implementation.</w:t>
      </w:r>
    </w:p>
    <w:p w14:paraId="712577EE" w14:textId="77777777" w:rsidR="003F1D12" w:rsidRPr="003F1D12" w:rsidRDefault="003F1D12" w:rsidP="003F1D12">
      <w:pPr>
        <w:rPr>
          <w:rFonts w:asciiTheme="minorHAnsi" w:hAnsiTheme="minorHAnsi" w:cstheme="minorHAnsi"/>
          <w:color w:val="0D0D0D"/>
          <w:sz w:val="16"/>
          <w:szCs w:val="16"/>
        </w:rPr>
      </w:pPr>
    </w:p>
    <w:p w14:paraId="4576CC6A" w14:textId="77777777"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Relevance to Current Study</w:t>
      </w:r>
    </w:p>
    <w:p w14:paraId="798CC829" w14:textId="77777777" w:rsidR="003F1D12" w:rsidRPr="003F1D12" w:rsidRDefault="003F1D12" w:rsidP="003F1D12">
      <w:pPr>
        <w:rPr>
          <w:rFonts w:asciiTheme="minorHAnsi" w:hAnsiTheme="minorHAnsi" w:cstheme="minorHAnsi"/>
          <w:color w:val="0D0D0D"/>
          <w:sz w:val="16"/>
          <w:szCs w:val="16"/>
        </w:rPr>
      </w:pPr>
    </w:p>
    <w:p w14:paraId="28E7BBF1" w14:textId="77777777"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 xml:space="preserve">This paper is highly relevant to your research on predictive maintenance and cybersecurity, illustrating the effectiveness of RNNs in anomaly detection, a critical component in identifying and mitigating false data injection attacks in </w:t>
      </w:r>
      <w:proofErr w:type="spellStart"/>
      <w:r w:rsidRPr="003F1D12">
        <w:rPr>
          <w:rFonts w:asciiTheme="minorHAnsi" w:hAnsiTheme="minorHAnsi" w:cstheme="minorHAnsi"/>
          <w:color w:val="0D0D0D"/>
          <w:sz w:val="16"/>
          <w:szCs w:val="16"/>
        </w:rPr>
        <w:t>PdM</w:t>
      </w:r>
      <w:proofErr w:type="spellEnd"/>
      <w:r w:rsidRPr="003F1D12">
        <w:rPr>
          <w:rFonts w:asciiTheme="minorHAnsi" w:hAnsiTheme="minorHAnsi" w:cstheme="minorHAnsi"/>
          <w:color w:val="0D0D0D"/>
          <w:sz w:val="16"/>
          <w:szCs w:val="16"/>
        </w:rPr>
        <w:t xml:space="preserve"> systems. The advanced DL techniques demonstrated in the study provide a robust framework for enhancing the security and efficiency of </w:t>
      </w:r>
      <w:proofErr w:type="spellStart"/>
      <w:r w:rsidRPr="003F1D12">
        <w:rPr>
          <w:rFonts w:asciiTheme="minorHAnsi" w:hAnsiTheme="minorHAnsi" w:cstheme="minorHAnsi"/>
          <w:color w:val="0D0D0D"/>
          <w:sz w:val="16"/>
          <w:szCs w:val="16"/>
        </w:rPr>
        <w:t>PdM</w:t>
      </w:r>
      <w:proofErr w:type="spellEnd"/>
      <w:r w:rsidRPr="003F1D12">
        <w:rPr>
          <w:rFonts w:asciiTheme="minorHAnsi" w:hAnsiTheme="minorHAnsi" w:cstheme="minorHAnsi"/>
          <w:color w:val="0D0D0D"/>
          <w:sz w:val="16"/>
          <w:szCs w:val="16"/>
        </w:rPr>
        <w:t xml:space="preserve"> systems.</w:t>
      </w:r>
    </w:p>
    <w:p w14:paraId="5D21C785" w14:textId="77777777" w:rsidR="003F1D12" w:rsidRPr="003F1D12" w:rsidRDefault="003F1D12" w:rsidP="003F1D12">
      <w:pPr>
        <w:rPr>
          <w:rFonts w:asciiTheme="minorHAnsi" w:hAnsiTheme="minorHAnsi" w:cstheme="minorHAnsi"/>
          <w:color w:val="0D0D0D"/>
          <w:sz w:val="16"/>
          <w:szCs w:val="16"/>
        </w:rPr>
      </w:pPr>
    </w:p>
    <w:p w14:paraId="73F01148" w14:textId="77777777" w:rsidR="003F1D12"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Conclusion</w:t>
      </w:r>
    </w:p>
    <w:p w14:paraId="32EEC657" w14:textId="5BD3DA6F" w:rsidR="002666D4" w:rsidRPr="003F1D12" w:rsidRDefault="003F1D12" w:rsidP="003F1D12">
      <w:pPr>
        <w:rPr>
          <w:rFonts w:asciiTheme="minorHAnsi" w:hAnsiTheme="minorHAnsi" w:cstheme="minorHAnsi"/>
          <w:color w:val="0D0D0D"/>
          <w:sz w:val="16"/>
          <w:szCs w:val="16"/>
        </w:rPr>
      </w:pPr>
      <w:r w:rsidRPr="003F1D12">
        <w:rPr>
          <w:rFonts w:asciiTheme="minorHAnsi" w:hAnsiTheme="minorHAnsi" w:cstheme="minorHAnsi"/>
          <w:color w:val="0D0D0D"/>
          <w:sz w:val="16"/>
          <w:szCs w:val="16"/>
        </w:rPr>
        <w:t xml:space="preserve">Nanduri and Sherry's work is a significant contribution to the field, offering a detailed analysis of RNNs' potential in improving anomaly detection in aircraft systems. Their findings are crucial for developing sophisticated </w:t>
      </w:r>
      <w:proofErr w:type="spellStart"/>
      <w:r w:rsidRPr="003F1D12">
        <w:rPr>
          <w:rFonts w:asciiTheme="minorHAnsi" w:hAnsiTheme="minorHAnsi" w:cstheme="minorHAnsi"/>
          <w:color w:val="0D0D0D"/>
          <w:sz w:val="16"/>
          <w:szCs w:val="16"/>
        </w:rPr>
        <w:t>PdM</w:t>
      </w:r>
      <w:proofErr w:type="spellEnd"/>
      <w:r w:rsidRPr="003F1D12">
        <w:rPr>
          <w:rFonts w:asciiTheme="minorHAnsi" w:hAnsiTheme="minorHAnsi" w:cstheme="minorHAnsi"/>
          <w:color w:val="0D0D0D"/>
          <w:sz w:val="16"/>
          <w:szCs w:val="16"/>
        </w:rPr>
        <w:t xml:space="preserve"> strategies that can benefit from real-time, accurate anomaly detection capabilities, making this literature essential for your research on integrating advanced DL methods for cybersecurity in </w:t>
      </w:r>
      <w:proofErr w:type="spellStart"/>
      <w:r w:rsidRPr="003F1D12">
        <w:rPr>
          <w:rFonts w:asciiTheme="minorHAnsi" w:hAnsiTheme="minorHAnsi" w:cstheme="minorHAnsi"/>
          <w:color w:val="0D0D0D"/>
          <w:sz w:val="16"/>
          <w:szCs w:val="16"/>
        </w:rPr>
        <w:t>PdM</w:t>
      </w:r>
      <w:proofErr w:type="spellEnd"/>
      <w:r w:rsidRPr="003F1D12">
        <w:rPr>
          <w:rFonts w:asciiTheme="minorHAnsi" w:hAnsiTheme="minorHAnsi" w:cstheme="minorHAnsi"/>
          <w:color w:val="0D0D0D"/>
          <w:sz w:val="16"/>
          <w:szCs w:val="16"/>
        </w:rPr>
        <w:t xml:space="preserve"> systems.</w:t>
      </w:r>
    </w:p>
    <w:p w14:paraId="6B4A1CCC" w14:textId="77777777" w:rsidR="002536DC" w:rsidRPr="002266DF" w:rsidRDefault="002536DC" w:rsidP="00C95BD2">
      <w:pPr>
        <w:rPr>
          <w:rFonts w:asciiTheme="minorHAnsi" w:hAnsiTheme="minorHAnsi" w:cstheme="minorHAnsi"/>
          <w:color w:val="0D0D0D"/>
          <w:sz w:val="15"/>
          <w:szCs w:val="15"/>
        </w:rPr>
      </w:pPr>
    </w:p>
    <w:p w14:paraId="7D35F365" w14:textId="3DCFFB82" w:rsidR="00313A8B" w:rsidRDefault="00716B2A" w:rsidP="001B195A">
      <w:pPr>
        <w:rPr>
          <w:rFonts w:asciiTheme="minorHAnsi" w:hAnsiTheme="minorHAnsi" w:cstheme="minorHAnsi"/>
          <w:b/>
          <w:bCs/>
          <w:color w:val="0D0D0D"/>
          <w:sz w:val="22"/>
          <w:szCs w:val="22"/>
        </w:rPr>
      </w:pPr>
      <w:r w:rsidRPr="00716B2A">
        <w:rPr>
          <w:rFonts w:asciiTheme="minorHAnsi" w:hAnsiTheme="minorHAnsi" w:cstheme="minorHAnsi"/>
          <w:b/>
          <w:bCs/>
          <w:color w:val="0D0D0D"/>
          <w:sz w:val="22"/>
          <w:szCs w:val="22"/>
        </w:rPr>
        <w:t>Identified Literature Gaps</w:t>
      </w:r>
      <w:r>
        <w:rPr>
          <w:rFonts w:asciiTheme="minorHAnsi" w:hAnsiTheme="minorHAnsi" w:cstheme="minorHAnsi"/>
          <w:b/>
          <w:bCs/>
          <w:color w:val="0D0D0D"/>
          <w:sz w:val="22"/>
          <w:szCs w:val="22"/>
        </w:rPr>
        <w:t>:</w:t>
      </w:r>
      <w:r w:rsidR="0066270F">
        <w:rPr>
          <w:rFonts w:asciiTheme="minorHAnsi" w:hAnsiTheme="minorHAnsi" w:cstheme="minorHAnsi"/>
          <w:b/>
          <w:bCs/>
          <w:color w:val="0D0D0D"/>
          <w:sz w:val="22"/>
          <w:szCs w:val="22"/>
        </w:rPr>
        <w:br/>
      </w:r>
      <w:r w:rsidR="0066270F">
        <w:rPr>
          <w:rFonts w:asciiTheme="minorHAnsi" w:hAnsiTheme="minorHAnsi" w:cstheme="minorHAnsi"/>
          <w:b/>
          <w:bCs/>
          <w:color w:val="0D0D0D"/>
          <w:sz w:val="22"/>
          <w:szCs w:val="22"/>
        </w:rPr>
        <w:br/>
      </w:r>
    </w:p>
    <w:p w14:paraId="70E89D1F" w14:textId="77777777" w:rsidR="00716B2A" w:rsidRDefault="00716B2A" w:rsidP="001B195A">
      <w:pPr>
        <w:rPr>
          <w:rFonts w:asciiTheme="minorHAnsi" w:hAnsiTheme="minorHAnsi" w:cstheme="minorHAnsi"/>
          <w:color w:val="0D0D0D"/>
          <w:sz w:val="20"/>
          <w:szCs w:val="20"/>
        </w:rPr>
      </w:pPr>
    </w:p>
    <w:p w14:paraId="3B3821B8" w14:textId="77777777" w:rsidR="0027262A" w:rsidRPr="001E0D2D" w:rsidRDefault="0027262A" w:rsidP="001B195A">
      <w:pPr>
        <w:rPr>
          <w:rFonts w:asciiTheme="minorHAnsi" w:hAnsiTheme="minorHAnsi" w:cstheme="minorHAnsi"/>
          <w:sz w:val="22"/>
          <w:szCs w:val="22"/>
        </w:rPr>
      </w:pPr>
    </w:p>
    <w:p w14:paraId="2B9950BA" w14:textId="77777777" w:rsidR="001B195A" w:rsidRPr="001E0D2D" w:rsidRDefault="001B195A" w:rsidP="001B195A">
      <w:pPr>
        <w:rPr>
          <w:rFonts w:asciiTheme="minorHAnsi" w:hAnsiTheme="minorHAnsi" w:cstheme="minorHAnsi"/>
          <w:sz w:val="28"/>
          <w:szCs w:val="22"/>
        </w:rPr>
      </w:pPr>
    </w:p>
    <w:p w14:paraId="13E43C27" w14:textId="77777777" w:rsidR="001B195A" w:rsidRPr="001B195A" w:rsidRDefault="001B195A" w:rsidP="001B195A">
      <w:pPr>
        <w:rPr>
          <w:rFonts w:asciiTheme="minorHAnsi" w:hAnsiTheme="minorHAnsi" w:cstheme="minorHAnsi"/>
          <w:b/>
          <w:bCs/>
          <w:color w:val="0D0D0D"/>
          <w:sz w:val="22"/>
          <w:szCs w:val="22"/>
        </w:rPr>
      </w:pPr>
    </w:p>
    <w:p w14:paraId="5643708A" w14:textId="77777777" w:rsidR="003A05F0" w:rsidRDefault="003A05F0" w:rsidP="003A05F0">
      <w:pPr>
        <w:rPr>
          <w:rFonts w:asciiTheme="minorHAnsi" w:hAnsiTheme="minorHAnsi" w:cstheme="minorHAnsi"/>
          <w:b/>
          <w:bCs/>
          <w:color w:val="0D0D0D"/>
          <w:sz w:val="22"/>
          <w:szCs w:val="22"/>
        </w:rPr>
      </w:pPr>
    </w:p>
    <w:p w14:paraId="251302A7" w14:textId="39A266DF" w:rsidR="003A05F0" w:rsidRDefault="003A05F0" w:rsidP="003A05F0">
      <w:pPr>
        <w:jc w:val="center"/>
        <w:rPr>
          <w:rFonts w:asciiTheme="minorHAnsi" w:hAnsiTheme="minorHAnsi" w:cstheme="minorHAnsi"/>
          <w:b/>
          <w:bCs/>
          <w:color w:val="0D0D0D"/>
          <w:sz w:val="32"/>
          <w:szCs w:val="32"/>
        </w:rPr>
      </w:pPr>
      <w:r>
        <w:rPr>
          <w:rFonts w:asciiTheme="minorHAnsi" w:hAnsiTheme="minorHAnsi" w:cstheme="minorHAnsi"/>
          <w:b/>
          <w:bCs/>
          <w:color w:val="0D0D0D"/>
          <w:sz w:val="32"/>
          <w:szCs w:val="32"/>
        </w:rPr>
        <w:t>References</w:t>
      </w:r>
      <w:r>
        <w:rPr>
          <w:rFonts w:asciiTheme="minorHAnsi" w:hAnsiTheme="minorHAnsi" w:cstheme="minorHAnsi"/>
          <w:b/>
          <w:bCs/>
          <w:color w:val="0D0D0D"/>
          <w:sz w:val="32"/>
          <w:szCs w:val="32"/>
        </w:rPr>
        <w:br/>
      </w:r>
    </w:p>
    <w:p w14:paraId="67C8777F" w14:textId="0B38BA2A" w:rsidR="003A05F0" w:rsidRDefault="003A05F0" w:rsidP="003A05F0">
      <w:pPr>
        <w:rPr>
          <w:rFonts w:asciiTheme="minorHAnsi" w:hAnsiTheme="minorHAnsi" w:cstheme="minorHAnsi"/>
          <w:color w:val="0D0D0D"/>
          <w:sz w:val="20"/>
          <w:szCs w:val="20"/>
        </w:rPr>
      </w:pPr>
      <w:r>
        <w:rPr>
          <w:rFonts w:asciiTheme="minorHAnsi" w:hAnsiTheme="minorHAnsi" w:cstheme="minorHAnsi"/>
          <w:color w:val="0D0D0D"/>
          <w:sz w:val="20"/>
          <w:szCs w:val="20"/>
        </w:rPr>
        <w:t>Coding Forums:</w:t>
      </w:r>
      <w:r>
        <w:rPr>
          <w:rFonts w:asciiTheme="minorHAnsi" w:hAnsiTheme="minorHAnsi" w:cstheme="minorHAnsi"/>
          <w:color w:val="0D0D0D"/>
          <w:sz w:val="20"/>
          <w:szCs w:val="20"/>
        </w:rPr>
        <w:br/>
      </w:r>
      <w:hyperlink r:id="rId5" w:history="1">
        <w:r w:rsidR="00581E20" w:rsidRPr="00FA3437">
          <w:rPr>
            <w:rStyle w:val="Hyperlink"/>
            <w:rFonts w:asciiTheme="minorHAnsi" w:hAnsiTheme="minorHAnsi" w:cstheme="minorHAnsi"/>
            <w:sz w:val="20"/>
            <w:szCs w:val="20"/>
          </w:rPr>
          <w:t>https://stackoverflow.com/questions/65298241/what-does-this-tensorflow-message-mean-any-side-effect-was-the-installation-su</w:t>
        </w:r>
      </w:hyperlink>
    </w:p>
    <w:p w14:paraId="721E49F5" w14:textId="17D1549C" w:rsidR="00581E20" w:rsidRDefault="00000000" w:rsidP="003A05F0">
      <w:pPr>
        <w:rPr>
          <w:rFonts w:asciiTheme="minorHAnsi" w:hAnsiTheme="minorHAnsi" w:cstheme="minorHAnsi"/>
          <w:color w:val="0D0D0D"/>
          <w:sz w:val="20"/>
          <w:szCs w:val="20"/>
        </w:rPr>
      </w:pPr>
      <w:hyperlink r:id="rId6" w:history="1">
        <w:r w:rsidR="00751E1D" w:rsidRPr="00FA3437">
          <w:rPr>
            <w:rStyle w:val="Hyperlink"/>
            <w:rFonts w:asciiTheme="minorHAnsi" w:hAnsiTheme="minorHAnsi" w:cstheme="minorHAnsi"/>
            <w:sz w:val="20"/>
            <w:szCs w:val="20"/>
          </w:rPr>
          <w:t>https://stackoverflow.com/questions/46113732/modulenotfounderror-no-module-named-sklearn</w:t>
        </w:r>
      </w:hyperlink>
    </w:p>
    <w:p w14:paraId="381E6632" w14:textId="213C0C76" w:rsidR="00751E1D" w:rsidRDefault="00000000" w:rsidP="003A05F0">
      <w:pPr>
        <w:rPr>
          <w:rFonts w:asciiTheme="minorHAnsi" w:hAnsiTheme="minorHAnsi" w:cstheme="minorHAnsi"/>
          <w:color w:val="0D0D0D"/>
          <w:sz w:val="20"/>
          <w:szCs w:val="20"/>
        </w:rPr>
      </w:pPr>
      <w:hyperlink r:id="rId7" w:history="1">
        <w:r w:rsidR="00751E1D" w:rsidRPr="00FA3437">
          <w:rPr>
            <w:rStyle w:val="Hyperlink"/>
            <w:rFonts w:asciiTheme="minorHAnsi" w:hAnsiTheme="minorHAnsi" w:cstheme="minorHAnsi"/>
            <w:sz w:val="20"/>
            <w:szCs w:val="20"/>
          </w:rPr>
          <w:t>https://stackoverflow.com/questions/18176591/importerror-no-module-named-matplotlib-pyplot</w:t>
        </w:r>
      </w:hyperlink>
    </w:p>
    <w:p w14:paraId="322EBCDB" w14:textId="6A27D7D1" w:rsidR="00751E1D" w:rsidRDefault="00000000" w:rsidP="003A05F0">
      <w:pPr>
        <w:rPr>
          <w:rFonts w:asciiTheme="minorHAnsi" w:hAnsiTheme="minorHAnsi" w:cstheme="minorHAnsi"/>
          <w:color w:val="0D0D0D"/>
          <w:sz w:val="20"/>
          <w:szCs w:val="20"/>
        </w:rPr>
      </w:pPr>
      <w:hyperlink r:id="rId8" w:history="1">
        <w:r w:rsidR="00751E1D" w:rsidRPr="00FA3437">
          <w:rPr>
            <w:rStyle w:val="Hyperlink"/>
            <w:rFonts w:asciiTheme="minorHAnsi" w:hAnsiTheme="minorHAnsi" w:cstheme="minorHAnsi"/>
            <w:sz w:val="20"/>
            <w:szCs w:val="20"/>
          </w:rPr>
          <w:t>https://stackoverflow.com/questions/64679865/error-while-installing-pytorch-using-pip-cannot-build-wheel</w:t>
        </w:r>
      </w:hyperlink>
    </w:p>
    <w:p w14:paraId="7D2067A0" w14:textId="06234345" w:rsidR="00751E1D" w:rsidRDefault="00000000" w:rsidP="003A05F0">
      <w:pPr>
        <w:rPr>
          <w:rFonts w:asciiTheme="minorHAnsi" w:hAnsiTheme="minorHAnsi" w:cstheme="minorHAnsi"/>
          <w:color w:val="0D0D0D"/>
          <w:sz w:val="20"/>
          <w:szCs w:val="20"/>
        </w:rPr>
      </w:pPr>
      <w:hyperlink r:id="rId9" w:history="1">
        <w:r w:rsidR="00751E1D" w:rsidRPr="00FA3437">
          <w:rPr>
            <w:rStyle w:val="Hyperlink"/>
            <w:rFonts w:asciiTheme="minorHAnsi" w:hAnsiTheme="minorHAnsi" w:cstheme="minorHAnsi"/>
            <w:sz w:val="20"/>
            <w:szCs w:val="20"/>
          </w:rPr>
          <w:t>https://stackoverflow.com/questions/42870537/zsh-command-cannot-found-pip</w:t>
        </w:r>
      </w:hyperlink>
    </w:p>
    <w:p w14:paraId="0B0936E9" w14:textId="77777777" w:rsidR="00751E1D" w:rsidRDefault="00751E1D" w:rsidP="003A05F0">
      <w:pPr>
        <w:rPr>
          <w:rFonts w:asciiTheme="minorHAnsi" w:hAnsiTheme="minorHAnsi" w:cstheme="minorHAnsi"/>
          <w:color w:val="0D0D0D"/>
          <w:sz w:val="20"/>
          <w:szCs w:val="20"/>
        </w:rPr>
      </w:pPr>
    </w:p>
    <w:p w14:paraId="3F0898D3" w14:textId="02C121C1" w:rsidR="005D2667" w:rsidRDefault="005D2667" w:rsidP="003A05F0">
      <w:pPr>
        <w:rPr>
          <w:rFonts w:asciiTheme="minorHAnsi" w:hAnsiTheme="minorHAnsi" w:cstheme="minorHAnsi"/>
          <w:color w:val="0D0D0D"/>
          <w:sz w:val="20"/>
          <w:szCs w:val="20"/>
        </w:rPr>
      </w:pPr>
      <w:r>
        <w:rPr>
          <w:rFonts w:asciiTheme="minorHAnsi" w:hAnsiTheme="minorHAnsi" w:cstheme="minorHAnsi"/>
          <w:color w:val="0D0D0D"/>
          <w:sz w:val="20"/>
          <w:szCs w:val="20"/>
        </w:rPr>
        <w:t>Plugins / Modules / Packages Documentation:</w:t>
      </w:r>
      <w:r>
        <w:rPr>
          <w:rFonts w:asciiTheme="minorHAnsi" w:hAnsiTheme="minorHAnsi" w:cstheme="minorHAnsi"/>
          <w:color w:val="0D0D0D"/>
          <w:sz w:val="20"/>
          <w:szCs w:val="20"/>
        </w:rPr>
        <w:br/>
      </w:r>
      <w:hyperlink r:id="rId10" w:history="1">
        <w:r w:rsidRPr="00FA3437">
          <w:rPr>
            <w:rStyle w:val="Hyperlink"/>
            <w:rFonts w:asciiTheme="minorHAnsi" w:hAnsiTheme="minorHAnsi" w:cstheme="minorHAnsi"/>
            <w:sz w:val="20"/>
            <w:szCs w:val="20"/>
          </w:rPr>
          <w:t>https://brew.sh</w:t>
        </w:r>
      </w:hyperlink>
    </w:p>
    <w:p w14:paraId="56B8CD5E" w14:textId="622E680C" w:rsidR="005D2667" w:rsidRDefault="00000000" w:rsidP="003A05F0">
      <w:pPr>
        <w:rPr>
          <w:rFonts w:asciiTheme="minorHAnsi" w:hAnsiTheme="minorHAnsi" w:cstheme="minorHAnsi"/>
          <w:color w:val="0D0D0D"/>
          <w:sz w:val="20"/>
          <w:szCs w:val="20"/>
        </w:rPr>
      </w:pPr>
      <w:hyperlink r:id="rId11" w:history="1">
        <w:r w:rsidR="005D2667" w:rsidRPr="00FA3437">
          <w:rPr>
            <w:rStyle w:val="Hyperlink"/>
            <w:rFonts w:asciiTheme="minorHAnsi" w:hAnsiTheme="minorHAnsi" w:cstheme="minorHAnsi"/>
            <w:sz w:val="20"/>
            <w:szCs w:val="20"/>
          </w:rPr>
          <w:t>https://git-scm.com/download/mac</w:t>
        </w:r>
      </w:hyperlink>
    </w:p>
    <w:p w14:paraId="4398E7BB" w14:textId="77777777" w:rsidR="005D2667" w:rsidRDefault="005D2667" w:rsidP="003A05F0">
      <w:pPr>
        <w:rPr>
          <w:rFonts w:asciiTheme="minorHAnsi" w:hAnsiTheme="minorHAnsi" w:cstheme="minorHAnsi"/>
          <w:color w:val="0D0D0D"/>
          <w:sz w:val="20"/>
          <w:szCs w:val="20"/>
        </w:rPr>
      </w:pPr>
    </w:p>
    <w:p w14:paraId="621986FD" w14:textId="3FF30B47" w:rsidR="00103881" w:rsidRDefault="0006224D" w:rsidP="003A05F0">
      <w:pPr>
        <w:rPr>
          <w:rFonts w:ascii="Segoe UI" w:hAnsi="Segoe UI" w:cs="Segoe UI"/>
          <w:color w:val="0D0D0D"/>
          <w:shd w:val="clear" w:color="auto" w:fill="FFFFFF"/>
        </w:rPr>
      </w:pPr>
      <w:r>
        <w:rPr>
          <w:rFonts w:asciiTheme="minorHAnsi" w:hAnsiTheme="minorHAnsi" w:cstheme="minorHAnsi"/>
          <w:color w:val="0D0D0D"/>
          <w:sz w:val="20"/>
          <w:szCs w:val="20"/>
        </w:rPr>
        <w:t>Publications:</w:t>
      </w:r>
      <w:r>
        <w:rPr>
          <w:rFonts w:asciiTheme="minorHAnsi" w:hAnsiTheme="minorHAnsi" w:cstheme="minorHAnsi"/>
          <w:color w:val="0D0D0D"/>
          <w:sz w:val="20"/>
          <w:szCs w:val="20"/>
        </w:rPr>
        <w:br/>
      </w:r>
      <w:r>
        <w:rPr>
          <w:rFonts w:ascii="Segoe UI" w:hAnsi="Segoe UI" w:cs="Segoe UI"/>
          <w:color w:val="0D0D0D"/>
          <w:shd w:val="clear" w:color="auto" w:fill="FFFFFF"/>
        </w:rPr>
        <w:t xml:space="preserve">Lu, X., Wang, W. and Ma, J., Year. False data injection attacks in smart grid: Attack strategies and countermeasures. </w:t>
      </w:r>
      <w:r>
        <w:rPr>
          <w:rStyle w:val="Emphasis"/>
          <w:rFonts w:ascii="Segoe UI" w:hAnsi="Segoe UI" w:cs="Segoe UI"/>
          <w:color w:val="0D0D0D"/>
          <w:bdr w:val="single" w:sz="2" w:space="0" w:color="E3E3E3" w:frame="1"/>
        </w:rPr>
        <w:t>Journal Title</w:t>
      </w:r>
      <w:r>
        <w:rPr>
          <w:rFonts w:ascii="Segoe UI" w:hAnsi="Segoe UI" w:cs="Segoe UI"/>
          <w:color w:val="0D0D0D"/>
          <w:shd w:val="clear" w:color="auto" w:fill="FFFFFF"/>
        </w:rPr>
        <w:t>, X(Y).</w:t>
      </w:r>
    </w:p>
    <w:p w14:paraId="29D7C431" w14:textId="7C0F270C" w:rsidR="0006224D" w:rsidRDefault="0006224D" w:rsidP="003A05F0">
      <w:pPr>
        <w:rPr>
          <w:rFonts w:ascii="Segoe UI" w:hAnsi="Segoe UI" w:cs="Segoe UI"/>
          <w:color w:val="0D0D0D"/>
          <w:shd w:val="clear" w:color="auto" w:fill="FFFFFF"/>
        </w:rPr>
      </w:pPr>
      <w:proofErr w:type="spellStart"/>
      <w:r>
        <w:rPr>
          <w:rFonts w:ascii="Segoe UI" w:hAnsi="Segoe UI" w:cs="Segoe UI"/>
          <w:color w:val="0D0D0D"/>
          <w:shd w:val="clear" w:color="auto" w:fill="FFFFFF"/>
        </w:rPr>
        <w:t>Shewalkar</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Nyavanandi</w:t>
      </w:r>
      <w:proofErr w:type="spellEnd"/>
      <w:r>
        <w:rPr>
          <w:rFonts w:ascii="Segoe UI" w:hAnsi="Segoe UI" w:cs="Segoe UI"/>
          <w:color w:val="0D0D0D"/>
          <w:shd w:val="clear" w:color="auto" w:fill="FFFFFF"/>
        </w:rPr>
        <w:t xml:space="preserve">, D. and Ludwig, S.A., Year. Performance evaluation of deep neural networks applied to speech recognition: RNN, LSTM, and GRU. </w:t>
      </w:r>
      <w:r>
        <w:rPr>
          <w:rStyle w:val="Emphasis"/>
          <w:rFonts w:ascii="Segoe UI" w:hAnsi="Segoe UI" w:cs="Segoe UI"/>
          <w:color w:val="0D0D0D"/>
          <w:bdr w:val="single" w:sz="2" w:space="0" w:color="E3E3E3" w:frame="1"/>
        </w:rPr>
        <w:t>Journal Title</w:t>
      </w:r>
      <w:r>
        <w:rPr>
          <w:rFonts w:ascii="Segoe UI" w:hAnsi="Segoe UI" w:cs="Segoe UI"/>
          <w:color w:val="0D0D0D"/>
          <w:shd w:val="clear" w:color="auto" w:fill="FFFFFF"/>
        </w:rPr>
        <w:t>, X(Y).</w:t>
      </w:r>
    </w:p>
    <w:p w14:paraId="6C19AD67" w14:textId="12D9038C" w:rsidR="0006224D" w:rsidRDefault="0006224D" w:rsidP="003A05F0">
      <w:pPr>
        <w:rPr>
          <w:rFonts w:ascii="Segoe UI" w:hAnsi="Segoe UI" w:cs="Segoe UI"/>
          <w:color w:val="0D0D0D"/>
          <w:shd w:val="clear" w:color="auto" w:fill="FFFFFF"/>
        </w:rPr>
      </w:pPr>
      <w:proofErr w:type="spellStart"/>
      <w:r>
        <w:rPr>
          <w:rFonts w:ascii="Segoe UI" w:hAnsi="Segoe UI" w:cs="Segoe UI"/>
          <w:color w:val="0D0D0D"/>
          <w:shd w:val="clear" w:color="auto" w:fill="FFFFFF"/>
        </w:rPr>
        <w:t>Staudemeyer</w:t>
      </w:r>
      <w:proofErr w:type="spellEnd"/>
      <w:r>
        <w:rPr>
          <w:rFonts w:ascii="Segoe UI" w:hAnsi="Segoe UI" w:cs="Segoe UI"/>
          <w:color w:val="0D0D0D"/>
          <w:shd w:val="clear" w:color="auto" w:fill="FFFFFF"/>
        </w:rPr>
        <w:t xml:space="preserve">, R.C. and Morris, E.R., Year. Understanding LSTM – a tutorial into long short-term memory recurrent neural networks. </w:t>
      </w:r>
      <w:r>
        <w:rPr>
          <w:rStyle w:val="Emphasis"/>
          <w:rFonts w:ascii="Segoe UI" w:hAnsi="Segoe UI" w:cs="Segoe UI"/>
          <w:color w:val="0D0D0D"/>
          <w:bdr w:val="single" w:sz="2" w:space="0" w:color="E3E3E3" w:frame="1"/>
        </w:rPr>
        <w:t>Publication Name</w:t>
      </w:r>
      <w:r>
        <w:rPr>
          <w:rFonts w:ascii="Segoe UI" w:hAnsi="Segoe UI" w:cs="Segoe UI"/>
          <w:color w:val="0D0D0D"/>
          <w:shd w:val="clear" w:color="auto" w:fill="FFFFFF"/>
        </w:rPr>
        <w:t>.</w:t>
      </w:r>
    </w:p>
    <w:p w14:paraId="07B98447" w14:textId="07D3FF04" w:rsidR="0006224D" w:rsidRDefault="00733175" w:rsidP="003A05F0">
      <w:pPr>
        <w:rPr>
          <w:rFonts w:ascii="Segoe UI" w:hAnsi="Segoe UI" w:cs="Segoe UI"/>
          <w:color w:val="0D0D0D"/>
          <w:shd w:val="clear" w:color="auto" w:fill="FFFFFF"/>
        </w:rPr>
      </w:pPr>
      <w:proofErr w:type="spellStart"/>
      <w:r>
        <w:rPr>
          <w:rFonts w:ascii="Segoe UI" w:hAnsi="Segoe UI" w:cs="Segoe UI"/>
          <w:color w:val="0D0D0D"/>
          <w:shd w:val="clear" w:color="auto" w:fill="FFFFFF"/>
        </w:rPr>
        <w:t>Namuduri</w:t>
      </w:r>
      <w:proofErr w:type="spellEnd"/>
      <w:r>
        <w:rPr>
          <w:rFonts w:ascii="Segoe UI" w:hAnsi="Segoe UI" w:cs="Segoe UI"/>
          <w:color w:val="0D0D0D"/>
          <w:shd w:val="clear" w:color="auto" w:fill="FFFFFF"/>
        </w:rPr>
        <w:t xml:space="preserve">, S. et al., Year. Review—Deep learning methods for sensor-based predictive maintenance and future perspectives for electrochemical sensors. </w:t>
      </w:r>
      <w:r>
        <w:rPr>
          <w:rStyle w:val="Emphasis"/>
          <w:rFonts w:ascii="Segoe UI" w:hAnsi="Segoe UI" w:cs="Segoe UI"/>
          <w:color w:val="0D0D0D"/>
          <w:bdr w:val="single" w:sz="2" w:space="0" w:color="E3E3E3" w:frame="1"/>
        </w:rPr>
        <w:t>Journal of The Electrochemical Society</w:t>
      </w:r>
      <w:r>
        <w:rPr>
          <w:rFonts w:ascii="Segoe UI" w:hAnsi="Segoe UI" w:cs="Segoe UI"/>
          <w:color w:val="0D0D0D"/>
          <w:shd w:val="clear" w:color="auto" w:fill="FFFFFF"/>
        </w:rPr>
        <w:t>, 35(3).</w:t>
      </w:r>
    </w:p>
    <w:p w14:paraId="0F896F22" w14:textId="0F2B34B6" w:rsidR="00733175" w:rsidRDefault="00733175" w:rsidP="003A05F0">
      <w:pPr>
        <w:rPr>
          <w:rFonts w:ascii="Segoe UI" w:hAnsi="Segoe UI" w:cs="Segoe UI"/>
          <w:color w:val="0D0D0D"/>
          <w:shd w:val="clear" w:color="auto" w:fill="FFFFFF"/>
        </w:rPr>
      </w:pPr>
      <w:proofErr w:type="spellStart"/>
      <w:r>
        <w:rPr>
          <w:rFonts w:ascii="Segoe UI" w:hAnsi="Segoe UI" w:cs="Segoe UI"/>
          <w:color w:val="0D0D0D"/>
          <w:shd w:val="clear" w:color="auto" w:fill="FFFFFF"/>
        </w:rPr>
        <w:t>Raparthi</w:t>
      </w:r>
      <w:proofErr w:type="spellEnd"/>
      <w:r>
        <w:rPr>
          <w:rFonts w:ascii="Segoe UI" w:hAnsi="Segoe UI" w:cs="Segoe UI"/>
          <w:color w:val="0D0D0D"/>
          <w:shd w:val="clear" w:color="auto" w:fill="FFFFFF"/>
        </w:rPr>
        <w:t xml:space="preserve">, M., Dodda, S.B. and Maruthi, S., Year. Predictive maintenance in IoT devices using time series analysis and deep learning. </w:t>
      </w:r>
      <w:r>
        <w:rPr>
          <w:rStyle w:val="Emphasis"/>
          <w:rFonts w:ascii="Segoe UI" w:hAnsi="Segoe UI" w:cs="Segoe UI"/>
          <w:color w:val="0D0D0D"/>
          <w:bdr w:val="single" w:sz="2" w:space="0" w:color="E3E3E3" w:frame="1"/>
        </w:rPr>
        <w:t>Journal Name</w:t>
      </w:r>
      <w:r>
        <w:rPr>
          <w:rFonts w:ascii="Segoe UI" w:hAnsi="Segoe UI" w:cs="Segoe UI"/>
          <w:color w:val="0D0D0D"/>
          <w:shd w:val="clear" w:color="auto" w:fill="FFFFFF"/>
        </w:rPr>
        <w:t>.</w:t>
      </w:r>
    </w:p>
    <w:p w14:paraId="1B24E6DF" w14:textId="1DE571F1" w:rsidR="00733175" w:rsidRPr="003A05F0" w:rsidRDefault="00733175" w:rsidP="003A05F0">
      <w:pPr>
        <w:rPr>
          <w:rFonts w:asciiTheme="minorHAnsi" w:hAnsiTheme="minorHAnsi" w:cstheme="minorHAnsi"/>
          <w:color w:val="0D0D0D"/>
          <w:sz w:val="20"/>
          <w:szCs w:val="20"/>
        </w:rPr>
      </w:pPr>
      <w:r>
        <w:rPr>
          <w:rFonts w:ascii="Segoe UI" w:hAnsi="Segoe UI" w:cs="Segoe UI"/>
          <w:color w:val="0D0D0D"/>
          <w:shd w:val="clear" w:color="auto" w:fill="FFFFFF"/>
        </w:rPr>
        <w:lastRenderedPageBreak/>
        <w:t>Mo, Y. and Sinopoli, B., n.d. False data injection attacks in control systems. [</w:t>
      </w:r>
      <w:proofErr w:type="spellStart"/>
      <w:r>
        <w:rPr>
          <w:rFonts w:ascii="Segoe UI" w:hAnsi="Segoe UI" w:cs="Segoe UI"/>
          <w:color w:val="0D0D0D"/>
          <w:shd w:val="clear" w:color="auto" w:fill="FFFFFF"/>
        </w:rPr>
        <w:t>s.l.</w:t>
      </w:r>
      <w:proofErr w:type="spellEnd"/>
      <w:r>
        <w:rPr>
          <w:rFonts w:ascii="Segoe UI" w:hAnsi="Segoe UI" w:cs="Segoe UI"/>
          <w:color w:val="0D0D0D"/>
          <w:shd w:val="clear" w:color="auto" w:fill="FFFFFF"/>
        </w:rPr>
        <w:t>]: Carnegie Mellon University.</w:t>
      </w:r>
    </w:p>
    <w:sectPr w:rsidR="00733175" w:rsidRPr="003A05F0" w:rsidSect="004455CA">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055"/>
    <w:multiLevelType w:val="hybridMultilevel"/>
    <w:tmpl w:val="7BD05E3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DA01C5"/>
    <w:multiLevelType w:val="hybridMultilevel"/>
    <w:tmpl w:val="31F4E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360AC"/>
    <w:multiLevelType w:val="hybridMultilevel"/>
    <w:tmpl w:val="D7EAA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46174"/>
    <w:multiLevelType w:val="hybridMultilevel"/>
    <w:tmpl w:val="102A5A80"/>
    <w:lvl w:ilvl="0" w:tplc="A89E2DA8">
      <w:numFmt w:val="bullet"/>
      <w:lvlText w:val="-"/>
      <w:lvlJc w:val="left"/>
      <w:pPr>
        <w:ind w:left="720" w:hanging="360"/>
      </w:pPr>
      <w:rPr>
        <w:rFonts w:ascii="Calibri" w:eastAsia="Times New Roman" w:hAnsi="Calibri" w:cs="Calibri" w:hint="default"/>
        <w:b w:val="0"/>
        <w:color w:val="0D0D0D"/>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7B3F62"/>
    <w:multiLevelType w:val="hybridMultilevel"/>
    <w:tmpl w:val="93ACB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3605C"/>
    <w:multiLevelType w:val="hybridMultilevel"/>
    <w:tmpl w:val="CFE28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13ABC"/>
    <w:multiLevelType w:val="hybridMultilevel"/>
    <w:tmpl w:val="E702E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C54F37"/>
    <w:multiLevelType w:val="hybridMultilevel"/>
    <w:tmpl w:val="52F8607E"/>
    <w:lvl w:ilvl="0" w:tplc="A89E2DA8">
      <w:numFmt w:val="bullet"/>
      <w:lvlText w:val="-"/>
      <w:lvlJc w:val="left"/>
      <w:pPr>
        <w:ind w:left="720" w:hanging="360"/>
      </w:pPr>
      <w:rPr>
        <w:rFonts w:ascii="Calibri" w:eastAsia="Times New Roman" w:hAnsi="Calibri" w:cs="Calibri" w:hint="default"/>
        <w:b w:val="0"/>
        <w:color w:val="0D0D0D"/>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8F0037"/>
    <w:multiLevelType w:val="hybridMultilevel"/>
    <w:tmpl w:val="C8F63A8C"/>
    <w:lvl w:ilvl="0" w:tplc="8514C132">
      <w:start w:val="1"/>
      <w:numFmt w:val="bullet"/>
      <w:lvlText w:val=""/>
      <w:lvlJc w:val="left"/>
      <w:pPr>
        <w:tabs>
          <w:tab w:val="num" w:pos="720"/>
        </w:tabs>
        <w:ind w:left="720" w:hanging="360"/>
      </w:pPr>
      <w:rPr>
        <w:rFonts w:ascii="Symbol" w:hAnsi="Symbol" w:hint="default"/>
      </w:rPr>
    </w:lvl>
    <w:lvl w:ilvl="1" w:tplc="19762974" w:tentative="1">
      <w:start w:val="1"/>
      <w:numFmt w:val="bullet"/>
      <w:lvlText w:val=""/>
      <w:lvlJc w:val="left"/>
      <w:pPr>
        <w:tabs>
          <w:tab w:val="num" w:pos="1440"/>
        </w:tabs>
        <w:ind w:left="1440" w:hanging="360"/>
      </w:pPr>
      <w:rPr>
        <w:rFonts w:ascii="Symbol" w:hAnsi="Symbol" w:hint="default"/>
      </w:rPr>
    </w:lvl>
    <w:lvl w:ilvl="2" w:tplc="D34EE9AA" w:tentative="1">
      <w:start w:val="1"/>
      <w:numFmt w:val="bullet"/>
      <w:lvlText w:val=""/>
      <w:lvlJc w:val="left"/>
      <w:pPr>
        <w:tabs>
          <w:tab w:val="num" w:pos="2160"/>
        </w:tabs>
        <w:ind w:left="2160" w:hanging="360"/>
      </w:pPr>
      <w:rPr>
        <w:rFonts w:ascii="Symbol" w:hAnsi="Symbol" w:hint="default"/>
      </w:rPr>
    </w:lvl>
    <w:lvl w:ilvl="3" w:tplc="B2BC5936" w:tentative="1">
      <w:start w:val="1"/>
      <w:numFmt w:val="bullet"/>
      <w:lvlText w:val=""/>
      <w:lvlJc w:val="left"/>
      <w:pPr>
        <w:tabs>
          <w:tab w:val="num" w:pos="2880"/>
        </w:tabs>
        <w:ind w:left="2880" w:hanging="360"/>
      </w:pPr>
      <w:rPr>
        <w:rFonts w:ascii="Symbol" w:hAnsi="Symbol" w:hint="default"/>
      </w:rPr>
    </w:lvl>
    <w:lvl w:ilvl="4" w:tplc="0866A78E" w:tentative="1">
      <w:start w:val="1"/>
      <w:numFmt w:val="bullet"/>
      <w:lvlText w:val=""/>
      <w:lvlJc w:val="left"/>
      <w:pPr>
        <w:tabs>
          <w:tab w:val="num" w:pos="3600"/>
        </w:tabs>
        <w:ind w:left="3600" w:hanging="360"/>
      </w:pPr>
      <w:rPr>
        <w:rFonts w:ascii="Symbol" w:hAnsi="Symbol" w:hint="default"/>
      </w:rPr>
    </w:lvl>
    <w:lvl w:ilvl="5" w:tplc="98B264B2" w:tentative="1">
      <w:start w:val="1"/>
      <w:numFmt w:val="bullet"/>
      <w:lvlText w:val=""/>
      <w:lvlJc w:val="left"/>
      <w:pPr>
        <w:tabs>
          <w:tab w:val="num" w:pos="4320"/>
        </w:tabs>
        <w:ind w:left="4320" w:hanging="360"/>
      </w:pPr>
      <w:rPr>
        <w:rFonts w:ascii="Symbol" w:hAnsi="Symbol" w:hint="default"/>
      </w:rPr>
    </w:lvl>
    <w:lvl w:ilvl="6" w:tplc="951CF46C" w:tentative="1">
      <w:start w:val="1"/>
      <w:numFmt w:val="bullet"/>
      <w:lvlText w:val=""/>
      <w:lvlJc w:val="left"/>
      <w:pPr>
        <w:tabs>
          <w:tab w:val="num" w:pos="5040"/>
        </w:tabs>
        <w:ind w:left="5040" w:hanging="360"/>
      </w:pPr>
      <w:rPr>
        <w:rFonts w:ascii="Symbol" w:hAnsi="Symbol" w:hint="default"/>
      </w:rPr>
    </w:lvl>
    <w:lvl w:ilvl="7" w:tplc="8C5C4620" w:tentative="1">
      <w:start w:val="1"/>
      <w:numFmt w:val="bullet"/>
      <w:lvlText w:val=""/>
      <w:lvlJc w:val="left"/>
      <w:pPr>
        <w:tabs>
          <w:tab w:val="num" w:pos="5760"/>
        </w:tabs>
        <w:ind w:left="5760" w:hanging="360"/>
      </w:pPr>
      <w:rPr>
        <w:rFonts w:ascii="Symbol" w:hAnsi="Symbol" w:hint="default"/>
      </w:rPr>
    </w:lvl>
    <w:lvl w:ilvl="8" w:tplc="B67A015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C296139"/>
    <w:multiLevelType w:val="hybridMultilevel"/>
    <w:tmpl w:val="5A864832"/>
    <w:lvl w:ilvl="0" w:tplc="08090001">
      <w:start w:val="1"/>
      <w:numFmt w:val="bullet"/>
      <w:lvlText w:val=""/>
      <w:lvlJc w:val="left"/>
      <w:pPr>
        <w:ind w:left="720" w:hanging="360"/>
      </w:pPr>
      <w:rPr>
        <w:rFonts w:ascii="Symbol" w:hAnsi="Symbol" w:hint="default"/>
        <w:b w:val="0"/>
        <w:color w:val="0D0D0D"/>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DB37148"/>
    <w:multiLevelType w:val="hybridMultilevel"/>
    <w:tmpl w:val="71F68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0B24CF"/>
    <w:multiLevelType w:val="hybridMultilevel"/>
    <w:tmpl w:val="A9F80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B75192"/>
    <w:multiLevelType w:val="hybridMultilevel"/>
    <w:tmpl w:val="33B4E1AE"/>
    <w:lvl w:ilvl="0" w:tplc="5FD25B5E">
      <w:start w:val="1"/>
      <w:numFmt w:val="bullet"/>
      <w:lvlText w:val=""/>
      <w:lvlJc w:val="left"/>
      <w:pPr>
        <w:tabs>
          <w:tab w:val="num" w:pos="720"/>
        </w:tabs>
        <w:ind w:left="720" w:hanging="360"/>
      </w:pPr>
      <w:rPr>
        <w:rFonts w:ascii="Symbol" w:hAnsi="Symbol" w:hint="default"/>
      </w:rPr>
    </w:lvl>
    <w:lvl w:ilvl="1" w:tplc="99C831B6" w:tentative="1">
      <w:start w:val="1"/>
      <w:numFmt w:val="bullet"/>
      <w:lvlText w:val=""/>
      <w:lvlJc w:val="left"/>
      <w:pPr>
        <w:tabs>
          <w:tab w:val="num" w:pos="1440"/>
        </w:tabs>
        <w:ind w:left="1440" w:hanging="360"/>
      </w:pPr>
      <w:rPr>
        <w:rFonts w:ascii="Symbol" w:hAnsi="Symbol" w:hint="default"/>
      </w:rPr>
    </w:lvl>
    <w:lvl w:ilvl="2" w:tplc="8E18BD72" w:tentative="1">
      <w:start w:val="1"/>
      <w:numFmt w:val="bullet"/>
      <w:lvlText w:val=""/>
      <w:lvlJc w:val="left"/>
      <w:pPr>
        <w:tabs>
          <w:tab w:val="num" w:pos="2160"/>
        </w:tabs>
        <w:ind w:left="2160" w:hanging="360"/>
      </w:pPr>
      <w:rPr>
        <w:rFonts w:ascii="Symbol" w:hAnsi="Symbol" w:hint="default"/>
      </w:rPr>
    </w:lvl>
    <w:lvl w:ilvl="3" w:tplc="70C0DBF8" w:tentative="1">
      <w:start w:val="1"/>
      <w:numFmt w:val="bullet"/>
      <w:lvlText w:val=""/>
      <w:lvlJc w:val="left"/>
      <w:pPr>
        <w:tabs>
          <w:tab w:val="num" w:pos="2880"/>
        </w:tabs>
        <w:ind w:left="2880" w:hanging="360"/>
      </w:pPr>
      <w:rPr>
        <w:rFonts w:ascii="Symbol" w:hAnsi="Symbol" w:hint="default"/>
      </w:rPr>
    </w:lvl>
    <w:lvl w:ilvl="4" w:tplc="328A568E" w:tentative="1">
      <w:start w:val="1"/>
      <w:numFmt w:val="bullet"/>
      <w:lvlText w:val=""/>
      <w:lvlJc w:val="left"/>
      <w:pPr>
        <w:tabs>
          <w:tab w:val="num" w:pos="3600"/>
        </w:tabs>
        <w:ind w:left="3600" w:hanging="360"/>
      </w:pPr>
      <w:rPr>
        <w:rFonts w:ascii="Symbol" w:hAnsi="Symbol" w:hint="default"/>
      </w:rPr>
    </w:lvl>
    <w:lvl w:ilvl="5" w:tplc="F79E22EA" w:tentative="1">
      <w:start w:val="1"/>
      <w:numFmt w:val="bullet"/>
      <w:lvlText w:val=""/>
      <w:lvlJc w:val="left"/>
      <w:pPr>
        <w:tabs>
          <w:tab w:val="num" w:pos="4320"/>
        </w:tabs>
        <w:ind w:left="4320" w:hanging="360"/>
      </w:pPr>
      <w:rPr>
        <w:rFonts w:ascii="Symbol" w:hAnsi="Symbol" w:hint="default"/>
      </w:rPr>
    </w:lvl>
    <w:lvl w:ilvl="6" w:tplc="AC8ABD28" w:tentative="1">
      <w:start w:val="1"/>
      <w:numFmt w:val="bullet"/>
      <w:lvlText w:val=""/>
      <w:lvlJc w:val="left"/>
      <w:pPr>
        <w:tabs>
          <w:tab w:val="num" w:pos="5040"/>
        </w:tabs>
        <w:ind w:left="5040" w:hanging="360"/>
      </w:pPr>
      <w:rPr>
        <w:rFonts w:ascii="Symbol" w:hAnsi="Symbol" w:hint="default"/>
      </w:rPr>
    </w:lvl>
    <w:lvl w:ilvl="7" w:tplc="5B8C7322" w:tentative="1">
      <w:start w:val="1"/>
      <w:numFmt w:val="bullet"/>
      <w:lvlText w:val=""/>
      <w:lvlJc w:val="left"/>
      <w:pPr>
        <w:tabs>
          <w:tab w:val="num" w:pos="5760"/>
        </w:tabs>
        <w:ind w:left="5760" w:hanging="360"/>
      </w:pPr>
      <w:rPr>
        <w:rFonts w:ascii="Symbol" w:hAnsi="Symbol" w:hint="default"/>
      </w:rPr>
    </w:lvl>
    <w:lvl w:ilvl="8" w:tplc="431C077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39D3A75"/>
    <w:multiLevelType w:val="hybridMultilevel"/>
    <w:tmpl w:val="D7DC8F3C"/>
    <w:lvl w:ilvl="0" w:tplc="77B865C4">
      <w:start w:val="1"/>
      <w:numFmt w:val="bullet"/>
      <w:lvlText w:val=""/>
      <w:lvlJc w:val="left"/>
      <w:pPr>
        <w:tabs>
          <w:tab w:val="num" w:pos="720"/>
        </w:tabs>
        <w:ind w:left="720" w:hanging="360"/>
      </w:pPr>
      <w:rPr>
        <w:rFonts w:ascii="Symbol" w:hAnsi="Symbol" w:hint="default"/>
      </w:rPr>
    </w:lvl>
    <w:lvl w:ilvl="1" w:tplc="6BF4DBB6" w:tentative="1">
      <w:start w:val="1"/>
      <w:numFmt w:val="bullet"/>
      <w:lvlText w:val=""/>
      <w:lvlJc w:val="left"/>
      <w:pPr>
        <w:tabs>
          <w:tab w:val="num" w:pos="1440"/>
        </w:tabs>
        <w:ind w:left="1440" w:hanging="360"/>
      </w:pPr>
      <w:rPr>
        <w:rFonts w:ascii="Symbol" w:hAnsi="Symbol" w:hint="default"/>
      </w:rPr>
    </w:lvl>
    <w:lvl w:ilvl="2" w:tplc="5DDE6680" w:tentative="1">
      <w:start w:val="1"/>
      <w:numFmt w:val="bullet"/>
      <w:lvlText w:val=""/>
      <w:lvlJc w:val="left"/>
      <w:pPr>
        <w:tabs>
          <w:tab w:val="num" w:pos="2160"/>
        </w:tabs>
        <w:ind w:left="2160" w:hanging="360"/>
      </w:pPr>
      <w:rPr>
        <w:rFonts w:ascii="Symbol" w:hAnsi="Symbol" w:hint="default"/>
      </w:rPr>
    </w:lvl>
    <w:lvl w:ilvl="3" w:tplc="9B06B62E" w:tentative="1">
      <w:start w:val="1"/>
      <w:numFmt w:val="bullet"/>
      <w:lvlText w:val=""/>
      <w:lvlJc w:val="left"/>
      <w:pPr>
        <w:tabs>
          <w:tab w:val="num" w:pos="2880"/>
        </w:tabs>
        <w:ind w:left="2880" w:hanging="360"/>
      </w:pPr>
      <w:rPr>
        <w:rFonts w:ascii="Symbol" w:hAnsi="Symbol" w:hint="default"/>
      </w:rPr>
    </w:lvl>
    <w:lvl w:ilvl="4" w:tplc="72968986" w:tentative="1">
      <w:start w:val="1"/>
      <w:numFmt w:val="bullet"/>
      <w:lvlText w:val=""/>
      <w:lvlJc w:val="left"/>
      <w:pPr>
        <w:tabs>
          <w:tab w:val="num" w:pos="3600"/>
        </w:tabs>
        <w:ind w:left="3600" w:hanging="360"/>
      </w:pPr>
      <w:rPr>
        <w:rFonts w:ascii="Symbol" w:hAnsi="Symbol" w:hint="default"/>
      </w:rPr>
    </w:lvl>
    <w:lvl w:ilvl="5" w:tplc="70364D34" w:tentative="1">
      <w:start w:val="1"/>
      <w:numFmt w:val="bullet"/>
      <w:lvlText w:val=""/>
      <w:lvlJc w:val="left"/>
      <w:pPr>
        <w:tabs>
          <w:tab w:val="num" w:pos="4320"/>
        </w:tabs>
        <w:ind w:left="4320" w:hanging="360"/>
      </w:pPr>
      <w:rPr>
        <w:rFonts w:ascii="Symbol" w:hAnsi="Symbol" w:hint="default"/>
      </w:rPr>
    </w:lvl>
    <w:lvl w:ilvl="6" w:tplc="1F8ED336" w:tentative="1">
      <w:start w:val="1"/>
      <w:numFmt w:val="bullet"/>
      <w:lvlText w:val=""/>
      <w:lvlJc w:val="left"/>
      <w:pPr>
        <w:tabs>
          <w:tab w:val="num" w:pos="5040"/>
        </w:tabs>
        <w:ind w:left="5040" w:hanging="360"/>
      </w:pPr>
      <w:rPr>
        <w:rFonts w:ascii="Symbol" w:hAnsi="Symbol" w:hint="default"/>
      </w:rPr>
    </w:lvl>
    <w:lvl w:ilvl="7" w:tplc="40545F3E" w:tentative="1">
      <w:start w:val="1"/>
      <w:numFmt w:val="bullet"/>
      <w:lvlText w:val=""/>
      <w:lvlJc w:val="left"/>
      <w:pPr>
        <w:tabs>
          <w:tab w:val="num" w:pos="5760"/>
        </w:tabs>
        <w:ind w:left="5760" w:hanging="360"/>
      </w:pPr>
      <w:rPr>
        <w:rFonts w:ascii="Symbol" w:hAnsi="Symbol" w:hint="default"/>
      </w:rPr>
    </w:lvl>
    <w:lvl w:ilvl="8" w:tplc="390E2D3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F387F19"/>
    <w:multiLevelType w:val="hybridMultilevel"/>
    <w:tmpl w:val="92F8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EE1A6C"/>
    <w:multiLevelType w:val="hybridMultilevel"/>
    <w:tmpl w:val="4ACE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26461"/>
    <w:multiLevelType w:val="hybridMultilevel"/>
    <w:tmpl w:val="308E3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D261A"/>
    <w:multiLevelType w:val="hybridMultilevel"/>
    <w:tmpl w:val="C60C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7F2EA3"/>
    <w:multiLevelType w:val="hybridMultilevel"/>
    <w:tmpl w:val="55B2076C"/>
    <w:lvl w:ilvl="0" w:tplc="08090001">
      <w:start w:val="1"/>
      <w:numFmt w:val="bullet"/>
      <w:lvlText w:val=""/>
      <w:lvlJc w:val="left"/>
      <w:pPr>
        <w:ind w:left="720" w:hanging="360"/>
      </w:pPr>
      <w:rPr>
        <w:rFonts w:ascii="Symbol" w:hAnsi="Symbol" w:hint="default"/>
        <w:b w:val="0"/>
        <w:color w:val="0D0D0D"/>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DC608A"/>
    <w:multiLevelType w:val="hybridMultilevel"/>
    <w:tmpl w:val="ABDC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4C0712"/>
    <w:multiLevelType w:val="hybridMultilevel"/>
    <w:tmpl w:val="C3482D14"/>
    <w:lvl w:ilvl="0" w:tplc="A576421E">
      <w:start w:val="1"/>
      <w:numFmt w:val="bullet"/>
      <w:lvlText w:val=""/>
      <w:lvlJc w:val="left"/>
      <w:pPr>
        <w:tabs>
          <w:tab w:val="num" w:pos="720"/>
        </w:tabs>
        <w:ind w:left="720" w:hanging="360"/>
      </w:pPr>
      <w:rPr>
        <w:rFonts w:ascii="Symbol" w:hAnsi="Symbol" w:hint="default"/>
      </w:rPr>
    </w:lvl>
    <w:lvl w:ilvl="1" w:tplc="DFEC1808" w:tentative="1">
      <w:start w:val="1"/>
      <w:numFmt w:val="bullet"/>
      <w:lvlText w:val=""/>
      <w:lvlJc w:val="left"/>
      <w:pPr>
        <w:tabs>
          <w:tab w:val="num" w:pos="1440"/>
        </w:tabs>
        <w:ind w:left="1440" w:hanging="360"/>
      </w:pPr>
      <w:rPr>
        <w:rFonts w:ascii="Symbol" w:hAnsi="Symbol" w:hint="default"/>
      </w:rPr>
    </w:lvl>
    <w:lvl w:ilvl="2" w:tplc="5C602132" w:tentative="1">
      <w:start w:val="1"/>
      <w:numFmt w:val="bullet"/>
      <w:lvlText w:val=""/>
      <w:lvlJc w:val="left"/>
      <w:pPr>
        <w:tabs>
          <w:tab w:val="num" w:pos="2160"/>
        </w:tabs>
        <w:ind w:left="2160" w:hanging="360"/>
      </w:pPr>
      <w:rPr>
        <w:rFonts w:ascii="Symbol" w:hAnsi="Symbol" w:hint="default"/>
      </w:rPr>
    </w:lvl>
    <w:lvl w:ilvl="3" w:tplc="BBF8D1C0" w:tentative="1">
      <w:start w:val="1"/>
      <w:numFmt w:val="bullet"/>
      <w:lvlText w:val=""/>
      <w:lvlJc w:val="left"/>
      <w:pPr>
        <w:tabs>
          <w:tab w:val="num" w:pos="2880"/>
        </w:tabs>
        <w:ind w:left="2880" w:hanging="360"/>
      </w:pPr>
      <w:rPr>
        <w:rFonts w:ascii="Symbol" w:hAnsi="Symbol" w:hint="default"/>
      </w:rPr>
    </w:lvl>
    <w:lvl w:ilvl="4" w:tplc="73E214EE" w:tentative="1">
      <w:start w:val="1"/>
      <w:numFmt w:val="bullet"/>
      <w:lvlText w:val=""/>
      <w:lvlJc w:val="left"/>
      <w:pPr>
        <w:tabs>
          <w:tab w:val="num" w:pos="3600"/>
        </w:tabs>
        <w:ind w:left="3600" w:hanging="360"/>
      </w:pPr>
      <w:rPr>
        <w:rFonts w:ascii="Symbol" w:hAnsi="Symbol" w:hint="default"/>
      </w:rPr>
    </w:lvl>
    <w:lvl w:ilvl="5" w:tplc="7166BC7A" w:tentative="1">
      <w:start w:val="1"/>
      <w:numFmt w:val="bullet"/>
      <w:lvlText w:val=""/>
      <w:lvlJc w:val="left"/>
      <w:pPr>
        <w:tabs>
          <w:tab w:val="num" w:pos="4320"/>
        </w:tabs>
        <w:ind w:left="4320" w:hanging="360"/>
      </w:pPr>
      <w:rPr>
        <w:rFonts w:ascii="Symbol" w:hAnsi="Symbol" w:hint="default"/>
      </w:rPr>
    </w:lvl>
    <w:lvl w:ilvl="6" w:tplc="4614C3FA" w:tentative="1">
      <w:start w:val="1"/>
      <w:numFmt w:val="bullet"/>
      <w:lvlText w:val=""/>
      <w:lvlJc w:val="left"/>
      <w:pPr>
        <w:tabs>
          <w:tab w:val="num" w:pos="5040"/>
        </w:tabs>
        <w:ind w:left="5040" w:hanging="360"/>
      </w:pPr>
      <w:rPr>
        <w:rFonts w:ascii="Symbol" w:hAnsi="Symbol" w:hint="default"/>
      </w:rPr>
    </w:lvl>
    <w:lvl w:ilvl="7" w:tplc="C33C7EAA" w:tentative="1">
      <w:start w:val="1"/>
      <w:numFmt w:val="bullet"/>
      <w:lvlText w:val=""/>
      <w:lvlJc w:val="left"/>
      <w:pPr>
        <w:tabs>
          <w:tab w:val="num" w:pos="5760"/>
        </w:tabs>
        <w:ind w:left="5760" w:hanging="360"/>
      </w:pPr>
      <w:rPr>
        <w:rFonts w:ascii="Symbol" w:hAnsi="Symbol" w:hint="default"/>
      </w:rPr>
    </w:lvl>
    <w:lvl w:ilvl="8" w:tplc="D904EE1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C151338"/>
    <w:multiLevelType w:val="hybridMultilevel"/>
    <w:tmpl w:val="23DE3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CE0F64"/>
    <w:multiLevelType w:val="hybridMultilevel"/>
    <w:tmpl w:val="6706E0C8"/>
    <w:lvl w:ilvl="0" w:tplc="A89E2DA8">
      <w:numFmt w:val="bullet"/>
      <w:lvlText w:val="-"/>
      <w:lvlJc w:val="left"/>
      <w:pPr>
        <w:ind w:left="720" w:hanging="360"/>
      </w:pPr>
      <w:rPr>
        <w:rFonts w:ascii="Calibri" w:eastAsia="Times New Roman" w:hAnsi="Calibri" w:cs="Calibri" w:hint="default"/>
        <w:b w:val="0"/>
        <w:color w:val="0D0D0D"/>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64AEB"/>
    <w:multiLevelType w:val="hybridMultilevel"/>
    <w:tmpl w:val="D982C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38388F"/>
    <w:multiLevelType w:val="hybridMultilevel"/>
    <w:tmpl w:val="1646F2E4"/>
    <w:lvl w:ilvl="0" w:tplc="08090001">
      <w:start w:val="1"/>
      <w:numFmt w:val="bullet"/>
      <w:lvlText w:val=""/>
      <w:lvlJc w:val="left"/>
      <w:pPr>
        <w:ind w:left="720" w:hanging="360"/>
      </w:pPr>
      <w:rPr>
        <w:rFonts w:ascii="Symbol" w:hAnsi="Symbol" w:hint="default"/>
        <w:b w:val="0"/>
        <w:color w:val="0D0D0D"/>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4AF0460"/>
    <w:multiLevelType w:val="hybridMultilevel"/>
    <w:tmpl w:val="E78A4C74"/>
    <w:lvl w:ilvl="0" w:tplc="A89E2DA8">
      <w:numFmt w:val="bullet"/>
      <w:lvlText w:val="-"/>
      <w:lvlJc w:val="left"/>
      <w:pPr>
        <w:ind w:left="720" w:hanging="360"/>
      </w:pPr>
      <w:rPr>
        <w:rFonts w:ascii="Calibri" w:eastAsia="Times New Roman" w:hAnsi="Calibri" w:cs="Calibri" w:hint="default"/>
        <w:b w:val="0"/>
        <w:color w:val="0D0D0D"/>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EE767F"/>
    <w:multiLevelType w:val="hybridMultilevel"/>
    <w:tmpl w:val="7CEAB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59D2155"/>
    <w:multiLevelType w:val="hybridMultilevel"/>
    <w:tmpl w:val="F05EE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C73821"/>
    <w:multiLevelType w:val="hybridMultilevel"/>
    <w:tmpl w:val="FCC49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E7727F"/>
    <w:multiLevelType w:val="hybridMultilevel"/>
    <w:tmpl w:val="6C600D26"/>
    <w:lvl w:ilvl="0" w:tplc="A89E2DA8">
      <w:numFmt w:val="bullet"/>
      <w:lvlText w:val="-"/>
      <w:lvlJc w:val="left"/>
      <w:pPr>
        <w:ind w:left="1080" w:hanging="360"/>
      </w:pPr>
      <w:rPr>
        <w:rFonts w:ascii="Calibri" w:eastAsia="Times New Roman" w:hAnsi="Calibri" w:cs="Calibri" w:hint="default"/>
        <w:b w:val="0"/>
        <w:color w:val="0D0D0D"/>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EB93864"/>
    <w:multiLevelType w:val="hybridMultilevel"/>
    <w:tmpl w:val="0C32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8C666D"/>
    <w:multiLevelType w:val="hybridMultilevel"/>
    <w:tmpl w:val="40601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F915EF"/>
    <w:multiLevelType w:val="hybridMultilevel"/>
    <w:tmpl w:val="11B00218"/>
    <w:lvl w:ilvl="0" w:tplc="08090001">
      <w:start w:val="1"/>
      <w:numFmt w:val="bullet"/>
      <w:lvlText w:val=""/>
      <w:lvlJc w:val="left"/>
      <w:pPr>
        <w:ind w:left="720" w:hanging="360"/>
      </w:pPr>
      <w:rPr>
        <w:rFonts w:ascii="Symbol" w:hAnsi="Symbol" w:hint="default"/>
        <w:b w:val="0"/>
        <w:color w:val="0D0D0D"/>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38661D"/>
    <w:multiLevelType w:val="hybridMultilevel"/>
    <w:tmpl w:val="542EC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BA3027"/>
    <w:multiLevelType w:val="hybridMultilevel"/>
    <w:tmpl w:val="26B8C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3E0038"/>
    <w:multiLevelType w:val="hybridMultilevel"/>
    <w:tmpl w:val="38825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053331"/>
    <w:multiLevelType w:val="hybridMultilevel"/>
    <w:tmpl w:val="46049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1D148F"/>
    <w:multiLevelType w:val="hybridMultilevel"/>
    <w:tmpl w:val="E0280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364674"/>
    <w:multiLevelType w:val="hybridMultilevel"/>
    <w:tmpl w:val="206668E0"/>
    <w:lvl w:ilvl="0" w:tplc="D2965970">
      <w:start w:val="1"/>
      <w:numFmt w:val="bullet"/>
      <w:lvlText w:val=""/>
      <w:lvlJc w:val="left"/>
      <w:pPr>
        <w:tabs>
          <w:tab w:val="num" w:pos="720"/>
        </w:tabs>
        <w:ind w:left="720" w:hanging="360"/>
      </w:pPr>
      <w:rPr>
        <w:rFonts w:ascii="Symbol" w:hAnsi="Symbol" w:hint="default"/>
      </w:rPr>
    </w:lvl>
    <w:lvl w:ilvl="1" w:tplc="9B185B3E" w:tentative="1">
      <w:start w:val="1"/>
      <w:numFmt w:val="bullet"/>
      <w:lvlText w:val=""/>
      <w:lvlJc w:val="left"/>
      <w:pPr>
        <w:tabs>
          <w:tab w:val="num" w:pos="1440"/>
        </w:tabs>
        <w:ind w:left="1440" w:hanging="360"/>
      </w:pPr>
      <w:rPr>
        <w:rFonts w:ascii="Symbol" w:hAnsi="Symbol" w:hint="default"/>
      </w:rPr>
    </w:lvl>
    <w:lvl w:ilvl="2" w:tplc="BB7E51BC" w:tentative="1">
      <w:start w:val="1"/>
      <w:numFmt w:val="bullet"/>
      <w:lvlText w:val=""/>
      <w:lvlJc w:val="left"/>
      <w:pPr>
        <w:tabs>
          <w:tab w:val="num" w:pos="2160"/>
        </w:tabs>
        <w:ind w:left="2160" w:hanging="360"/>
      </w:pPr>
      <w:rPr>
        <w:rFonts w:ascii="Symbol" w:hAnsi="Symbol" w:hint="default"/>
      </w:rPr>
    </w:lvl>
    <w:lvl w:ilvl="3" w:tplc="064282E2" w:tentative="1">
      <w:start w:val="1"/>
      <w:numFmt w:val="bullet"/>
      <w:lvlText w:val=""/>
      <w:lvlJc w:val="left"/>
      <w:pPr>
        <w:tabs>
          <w:tab w:val="num" w:pos="2880"/>
        </w:tabs>
        <w:ind w:left="2880" w:hanging="360"/>
      </w:pPr>
      <w:rPr>
        <w:rFonts w:ascii="Symbol" w:hAnsi="Symbol" w:hint="default"/>
      </w:rPr>
    </w:lvl>
    <w:lvl w:ilvl="4" w:tplc="B5D422EA" w:tentative="1">
      <w:start w:val="1"/>
      <w:numFmt w:val="bullet"/>
      <w:lvlText w:val=""/>
      <w:lvlJc w:val="left"/>
      <w:pPr>
        <w:tabs>
          <w:tab w:val="num" w:pos="3600"/>
        </w:tabs>
        <w:ind w:left="3600" w:hanging="360"/>
      </w:pPr>
      <w:rPr>
        <w:rFonts w:ascii="Symbol" w:hAnsi="Symbol" w:hint="default"/>
      </w:rPr>
    </w:lvl>
    <w:lvl w:ilvl="5" w:tplc="CA687D78" w:tentative="1">
      <w:start w:val="1"/>
      <w:numFmt w:val="bullet"/>
      <w:lvlText w:val=""/>
      <w:lvlJc w:val="left"/>
      <w:pPr>
        <w:tabs>
          <w:tab w:val="num" w:pos="4320"/>
        </w:tabs>
        <w:ind w:left="4320" w:hanging="360"/>
      </w:pPr>
      <w:rPr>
        <w:rFonts w:ascii="Symbol" w:hAnsi="Symbol" w:hint="default"/>
      </w:rPr>
    </w:lvl>
    <w:lvl w:ilvl="6" w:tplc="DAD8230C" w:tentative="1">
      <w:start w:val="1"/>
      <w:numFmt w:val="bullet"/>
      <w:lvlText w:val=""/>
      <w:lvlJc w:val="left"/>
      <w:pPr>
        <w:tabs>
          <w:tab w:val="num" w:pos="5040"/>
        </w:tabs>
        <w:ind w:left="5040" w:hanging="360"/>
      </w:pPr>
      <w:rPr>
        <w:rFonts w:ascii="Symbol" w:hAnsi="Symbol" w:hint="default"/>
      </w:rPr>
    </w:lvl>
    <w:lvl w:ilvl="7" w:tplc="F3C2EB42" w:tentative="1">
      <w:start w:val="1"/>
      <w:numFmt w:val="bullet"/>
      <w:lvlText w:val=""/>
      <w:lvlJc w:val="left"/>
      <w:pPr>
        <w:tabs>
          <w:tab w:val="num" w:pos="5760"/>
        </w:tabs>
        <w:ind w:left="5760" w:hanging="360"/>
      </w:pPr>
      <w:rPr>
        <w:rFonts w:ascii="Symbol" w:hAnsi="Symbol" w:hint="default"/>
      </w:rPr>
    </w:lvl>
    <w:lvl w:ilvl="8" w:tplc="D316A854"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E8C12B7"/>
    <w:multiLevelType w:val="hybridMultilevel"/>
    <w:tmpl w:val="448E8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845986">
    <w:abstractNumId w:val="3"/>
  </w:num>
  <w:num w:numId="2" w16cid:durableId="1280717452">
    <w:abstractNumId w:val="8"/>
  </w:num>
  <w:num w:numId="3" w16cid:durableId="120080678">
    <w:abstractNumId w:val="38"/>
  </w:num>
  <w:num w:numId="4" w16cid:durableId="2074235175">
    <w:abstractNumId w:val="20"/>
  </w:num>
  <w:num w:numId="5" w16cid:durableId="1536426319">
    <w:abstractNumId w:val="13"/>
  </w:num>
  <w:num w:numId="6" w16cid:durableId="491988262">
    <w:abstractNumId w:val="12"/>
  </w:num>
  <w:num w:numId="7" w16cid:durableId="445545328">
    <w:abstractNumId w:val="25"/>
  </w:num>
  <w:num w:numId="8" w16cid:durableId="354698844">
    <w:abstractNumId w:val="24"/>
  </w:num>
  <w:num w:numId="9" w16cid:durableId="1589730061">
    <w:abstractNumId w:val="27"/>
  </w:num>
  <w:num w:numId="10" w16cid:durableId="1333753138">
    <w:abstractNumId w:val="15"/>
  </w:num>
  <w:num w:numId="11" w16cid:durableId="78646376">
    <w:abstractNumId w:val="4"/>
  </w:num>
  <w:num w:numId="12" w16cid:durableId="434521640">
    <w:abstractNumId w:val="7"/>
  </w:num>
  <w:num w:numId="13" w16cid:durableId="1435981211">
    <w:abstractNumId w:val="22"/>
  </w:num>
  <w:num w:numId="14" w16cid:durableId="1667515200">
    <w:abstractNumId w:val="18"/>
  </w:num>
  <w:num w:numId="15" w16cid:durableId="394665551">
    <w:abstractNumId w:val="39"/>
  </w:num>
  <w:num w:numId="16" w16cid:durableId="1698314472">
    <w:abstractNumId w:val="26"/>
  </w:num>
  <w:num w:numId="17" w16cid:durableId="358629976">
    <w:abstractNumId w:val="29"/>
  </w:num>
  <w:num w:numId="18" w16cid:durableId="1523085283">
    <w:abstractNumId w:val="9"/>
  </w:num>
  <w:num w:numId="19" w16cid:durableId="1245608825">
    <w:abstractNumId w:val="11"/>
  </w:num>
  <w:num w:numId="20" w16cid:durableId="60444623">
    <w:abstractNumId w:val="35"/>
  </w:num>
  <w:num w:numId="21" w16cid:durableId="1963078196">
    <w:abstractNumId w:val="0"/>
  </w:num>
  <w:num w:numId="22" w16cid:durableId="2059011006">
    <w:abstractNumId w:val="10"/>
  </w:num>
  <w:num w:numId="23" w16cid:durableId="1798140293">
    <w:abstractNumId w:val="19"/>
  </w:num>
  <w:num w:numId="24" w16cid:durableId="1382635083">
    <w:abstractNumId w:val="23"/>
  </w:num>
  <w:num w:numId="25" w16cid:durableId="363555395">
    <w:abstractNumId w:val="21"/>
  </w:num>
  <w:num w:numId="26" w16cid:durableId="318464765">
    <w:abstractNumId w:val="17"/>
  </w:num>
  <w:num w:numId="27" w16cid:durableId="2037149779">
    <w:abstractNumId w:val="30"/>
  </w:num>
  <w:num w:numId="28" w16cid:durableId="1862205543">
    <w:abstractNumId w:val="2"/>
  </w:num>
  <w:num w:numId="29" w16cid:durableId="1810705474">
    <w:abstractNumId w:val="5"/>
  </w:num>
  <w:num w:numId="30" w16cid:durableId="319971163">
    <w:abstractNumId w:val="37"/>
  </w:num>
  <w:num w:numId="31" w16cid:durableId="1329483145">
    <w:abstractNumId w:val="28"/>
  </w:num>
  <w:num w:numId="32" w16cid:durableId="433326789">
    <w:abstractNumId w:val="31"/>
  </w:num>
  <w:num w:numId="33" w16cid:durableId="1480460950">
    <w:abstractNumId w:val="14"/>
  </w:num>
  <w:num w:numId="34" w16cid:durableId="352456980">
    <w:abstractNumId w:val="32"/>
  </w:num>
  <w:num w:numId="35" w16cid:durableId="1936404305">
    <w:abstractNumId w:val="36"/>
  </w:num>
  <w:num w:numId="36" w16cid:durableId="954209667">
    <w:abstractNumId w:val="33"/>
  </w:num>
  <w:num w:numId="37" w16cid:durableId="999692305">
    <w:abstractNumId w:val="34"/>
  </w:num>
  <w:num w:numId="38" w16cid:durableId="1516768084">
    <w:abstractNumId w:val="16"/>
  </w:num>
  <w:num w:numId="39" w16cid:durableId="1118569442">
    <w:abstractNumId w:val="6"/>
  </w:num>
  <w:num w:numId="40" w16cid:durableId="1199004374">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dong Mo">
    <w15:presenceInfo w15:providerId="AD" w15:userId="S::z3527687@ad.unsw.edu.au::b0b40c93-0d2f-43b1-89fb-a1ec0a3bc890"/>
  </w15:person>
  <w15:person w15:author="Faure, Harrison MR 1">
    <w15:presenceInfo w15:providerId="AD" w15:userId="S-1-5-21-1778088136-3569574805-345024663-1697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E2C"/>
    <w:rsid w:val="00012936"/>
    <w:rsid w:val="0001686E"/>
    <w:rsid w:val="00054C6C"/>
    <w:rsid w:val="0006224D"/>
    <w:rsid w:val="0006403C"/>
    <w:rsid w:val="000702DC"/>
    <w:rsid w:val="000744A0"/>
    <w:rsid w:val="00075995"/>
    <w:rsid w:val="000B686F"/>
    <w:rsid w:val="000F0CB0"/>
    <w:rsid w:val="000F42FC"/>
    <w:rsid w:val="00103881"/>
    <w:rsid w:val="001361FA"/>
    <w:rsid w:val="0014439E"/>
    <w:rsid w:val="00175F51"/>
    <w:rsid w:val="001B195A"/>
    <w:rsid w:val="001B3E47"/>
    <w:rsid w:val="001B50F9"/>
    <w:rsid w:val="001C19F8"/>
    <w:rsid w:val="001C647A"/>
    <w:rsid w:val="001E0D2D"/>
    <w:rsid w:val="001E587B"/>
    <w:rsid w:val="0020394E"/>
    <w:rsid w:val="00204338"/>
    <w:rsid w:val="00221BF8"/>
    <w:rsid w:val="002266DF"/>
    <w:rsid w:val="00230AC8"/>
    <w:rsid w:val="00233691"/>
    <w:rsid w:val="00234F9D"/>
    <w:rsid w:val="002536DC"/>
    <w:rsid w:val="0026576D"/>
    <w:rsid w:val="002666D4"/>
    <w:rsid w:val="00271872"/>
    <w:rsid w:val="0027262A"/>
    <w:rsid w:val="00282C3E"/>
    <w:rsid w:val="00287725"/>
    <w:rsid w:val="002A6E4C"/>
    <w:rsid w:val="002B7696"/>
    <w:rsid w:val="002D7783"/>
    <w:rsid w:val="002D7841"/>
    <w:rsid w:val="002E1F9D"/>
    <w:rsid w:val="002E5A4A"/>
    <w:rsid w:val="002F68B8"/>
    <w:rsid w:val="00305ECB"/>
    <w:rsid w:val="00313A8B"/>
    <w:rsid w:val="00324BAA"/>
    <w:rsid w:val="003301BE"/>
    <w:rsid w:val="00342418"/>
    <w:rsid w:val="00344687"/>
    <w:rsid w:val="00344EE3"/>
    <w:rsid w:val="00346651"/>
    <w:rsid w:val="003517FE"/>
    <w:rsid w:val="0038745A"/>
    <w:rsid w:val="003A05F0"/>
    <w:rsid w:val="003A2D7D"/>
    <w:rsid w:val="003A3518"/>
    <w:rsid w:val="003A4D6F"/>
    <w:rsid w:val="003B4576"/>
    <w:rsid w:val="003B7CC0"/>
    <w:rsid w:val="003C6EA9"/>
    <w:rsid w:val="003D3365"/>
    <w:rsid w:val="003F1D12"/>
    <w:rsid w:val="004212FE"/>
    <w:rsid w:val="00427131"/>
    <w:rsid w:val="004455CA"/>
    <w:rsid w:val="00463BF4"/>
    <w:rsid w:val="0047479D"/>
    <w:rsid w:val="00496CDA"/>
    <w:rsid w:val="00497C00"/>
    <w:rsid w:val="004A2220"/>
    <w:rsid w:val="004A3C43"/>
    <w:rsid w:val="004A7AA0"/>
    <w:rsid w:val="004B4813"/>
    <w:rsid w:val="004D162B"/>
    <w:rsid w:val="004D2A2A"/>
    <w:rsid w:val="004D6140"/>
    <w:rsid w:val="004E05F0"/>
    <w:rsid w:val="004F0B41"/>
    <w:rsid w:val="004F306E"/>
    <w:rsid w:val="004F7A89"/>
    <w:rsid w:val="005035EE"/>
    <w:rsid w:val="00503C09"/>
    <w:rsid w:val="00530174"/>
    <w:rsid w:val="00532CFF"/>
    <w:rsid w:val="00570DA5"/>
    <w:rsid w:val="00581E20"/>
    <w:rsid w:val="00592BA3"/>
    <w:rsid w:val="005A080F"/>
    <w:rsid w:val="005A599F"/>
    <w:rsid w:val="005B4CE6"/>
    <w:rsid w:val="005B5483"/>
    <w:rsid w:val="005D0814"/>
    <w:rsid w:val="005D2667"/>
    <w:rsid w:val="005E329A"/>
    <w:rsid w:val="00605418"/>
    <w:rsid w:val="00650A85"/>
    <w:rsid w:val="0066270F"/>
    <w:rsid w:val="00680127"/>
    <w:rsid w:val="00694BB6"/>
    <w:rsid w:val="006967EF"/>
    <w:rsid w:val="00696BB2"/>
    <w:rsid w:val="006D519E"/>
    <w:rsid w:val="006E06F1"/>
    <w:rsid w:val="006E21C9"/>
    <w:rsid w:val="00701C8B"/>
    <w:rsid w:val="00706DC9"/>
    <w:rsid w:val="00716B2A"/>
    <w:rsid w:val="00727CFB"/>
    <w:rsid w:val="00733175"/>
    <w:rsid w:val="00741374"/>
    <w:rsid w:val="0074614C"/>
    <w:rsid w:val="0075084D"/>
    <w:rsid w:val="00751E1D"/>
    <w:rsid w:val="00756F99"/>
    <w:rsid w:val="007639BD"/>
    <w:rsid w:val="007703F8"/>
    <w:rsid w:val="00775D7F"/>
    <w:rsid w:val="00797184"/>
    <w:rsid w:val="007A7CB0"/>
    <w:rsid w:val="007B2048"/>
    <w:rsid w:val="007C618E"/>
    <w:rsid w:val="007D1E37"/>
    <w:rsid w:val="007D5815"/>
    <w:rsid w:val="00805F80"/>
    <w:rsid w:val="008357D7"/>
    <w:rsid w:val="008428E3"/>
    <w:rsid w:val="00870F09"/>
    <w:rsid w:val="0088074F"/>
    <w:rsid w:val="008C50DD"/>
    <w:rsid w:val="008D640D"/>
    <w:rsid w:val="008F65B2"/>
    <w:rsid w:val="00910F1F"/>
    <w:rsid w:val="009165FB"/>
    <w:rsid w:val="00916C33"/>
    <w:rsid w:val="009278F6"/>
    <w:rsid w:val="00932B9D"/>
    <w:rsid w:val="009436C4"/>
    <w:rsid w:val="009468A5"/>
    <w:rsid w:val="009679FC"/>
    <w:rsid w:val="00972DE5"/>
    <w:rsid w:val="00983238"/>
    <w:rsid w:val="009A1640"/>
    <w:rsid w:val="009A6DC7"/>
    <w:rsid w:val="009C4085"/>
    <w:rsid w:val="009D70AE"/>
    <w:rsid w:val="009E42AB"/>
    <w:rsid w:val="00A0167B"/>
    <w:rsid w:val="00A028BD"/>
    <w:rsid w:val="00A406DF"/>
    <w:rsid w:val="00A45357"/>
    <w:rsid w:val="00A56E2C"/>
    <w:rsid w:val="00A6215D"/>
    <w:rsid w:val="00A63001"/>
    <w:rsid w:val="00A634DD"/>
    <w:rsid w:val="00A93104"/>
    <w:rsid w:val="00AA769D"/>
    <w:rsid w:val="00AA7B9E"/>
    <w:rsid w:val="00AB0E4D"/>
    <w:rsid w:val="00AB55FB"/>
    <w:rsid w:val="00AC47B5"/>
    <w:rsid w:val="00AE38DD"/>
    <w:rsid w:val="00AF3AF0"/>
    <w:rsid w:val="00AF70AE"/>
    <w:rsid w:val="00B107A9"/>
    <w:rsid w:val="00B240CC"/>
    <w:rsid w:val="00B261FF"/>
    <w:rsid w:val="00B33E5E"/>
    <w:rsid w:val="00B360E8"/>
    <w:rsid w:val="00B67382"/>
    <w:rsid w:val="00B72CB0"/>
    <w:rsid w:val="00B74CEA"/>
    <w:rsid w:val="00BA1687"/>
    <w:rsid w:val="00BB1617"/>
    <w:rsid w:val="00BB3E57"/>
    <w:rsid w:val="00BB6752"/>
    <w:rsid w:val="00BD1D5F"/>
    <w:rsid w:val="00C21102"/>
    <w:rsid w:val="00C22AE9"/>
    <w:rsid w:val="00C279CB"/>
    <w:rsid w:val="00C32C9A"/>
    <w:rsid w:val="00C910FB"/>
    <w:rsid w:val="00C95BD2"/>
    <w:rsid w:val="00CB1D16"/>
    <w:rsid w:val="00CC2880"/>
    <w:rsid w:val="00CC3DFE"/>
    <w:rsid w:val="00CE68FF"/>
    <w:rsid w:val="00D03E27"/>
    <w:rsid w:val="00D05736"/>
    <w:rsid w:val="00D12443"/>
    <w:rsid w:val="00D16585"/>
    <w:rsid w:val="00D37AB9"/>
    <w:rsid w:val="00D576E3"/>
    <w:rsid w:val="00D87E76"/>
    <w:rsid w:val="00D9273F"/>
    <w:rsid w:val="00D96D68"/>
    <w:rsid w:val="00DA638D"/>
    <w:rsid w:val="00DB6FC7"/>
    <w:rsid w:val="00DE2ADA"/>
    <w:rsid w:val="00DF0C19"/>
    <w:rsid w:val="00DF20D2"/>
    <w:rsid w:val="00DF4797"/>
    <w:rsid w:val="00E03AB1"/>
    <w:rsid w:val="00E24762"/>
    <w:rsid w:val="00E5434E"/>
    <w:rsid w:val="00E55D4E"/>
    <w:rsid w:val="00E75F65"/>
    <w:rsid w:val="00EC70EC"/>
    <w:rsid w:val="00ED41E0"/>
    <w:rsid w:val="00F0339B"/>
    <w:rsid w:val="00F33032"/>
    <w:rsid w:val="00F51B96"/>
    <w:rsid w:val="00F70B29"/>
    <w:rsid w:val="00F730B4"/>
    <w:rsid w:val="00F77B8C"/>
    <w:rsid w:val="00F8462D"/>
    <w:rsid w:val="00F962E3"/>
    <w:rsid w:val="00F963B8"/>
    <w:rsid w:val="00FA0B53"/>
    <w:rsid w:val="00FC0588"/>
    <w:rsid w:val="00FC2A6F"/>
    <w:rsid w:val="00FC55EB"/>
    <w:rsid w:val="00FE1A80"/>
    <w:rsid w:val="00FF26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61AEA"/>
  <w15:chartTrackingRefBased/>
  <w15:docId w15:val="{2CD9F5A8-331F-45DF-B16A-F22E0A01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D6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1FA"/>
    <w:pPr>
      <w:ind w:left="720"/>
      <w:contextualSpacing/>
    </w:pPr>
  </w:style>
  <w:style w:type="paragraph" w:styleId="Revision">
    <w:name w:val="Revision"/>
    <w:hidden/>
    <w:uiPriority w:val="99"/>
    <w:semiHidden/>
    <w:rsid w:val="00DF20D2"/>
    <w:pPr>
      <w:spacing w:after="0" w:line="240" w:lineRule="auto"/>
    </w:pPr>
    <w:rPr>
      <w:rFonts w:ascii="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C05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588"/>
    <w:rPr>
      <w:rFonts w:ascii="Segoe UI" w:hAnsi="Segoe UI" w:cs="Segoe UI"/>
      <w:sz w:val="18"/>
      <w:szCs w:val="18"/>
      <w:lang w:eastAsia="en-AU"/>
    </w:rPr>
  </w:style>
  <w:style w:type="character" w:styleId="Hyperlink">
    <w:name w:val="Hyperlink"/>
    <w:basedOn w:val="DefaultParagraphFont"/>
    <w:uiPriority w:val="99"/>
    <w:unhideWhenUsed/>
    <w:rsid w:val="00581E20"/>
    <w:rPr>
      <w:color w:val="0563C1" w:themeColor="hyperlink"/>
      <w:u w:val="single"/>
    </w:rPr>
  </w:style>
  <w:style w:type="character" w:styleId="UnresolvedMention">
    <w:name w:val="Unresolved Mention"/>
    <w:basedOn w:val="DefaultParagraphFont"/>
    <w:uiPriority w:val="99"/>
    <w:semiHidden/>
    <w:unhideWhenUsed/>
    <w:rsid w:val="00581E20"/>
    <w:rPr>
      <w:color w:val="605E5C"/>
      <w:shd w:val="clear" w:color="auto" w:fill="E1DFDD"/>
    </w:rPr>
  </w:style>
  <w:style w:type="table" w:styleId="TableGrid">
    <w:name w:val="Table Grid"/>
    <w:basedOn w:val="TableNormal"/>
    <w:uiPriority w:val="39"/>
    <w:rsid w:val="00701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6F99"/>
    <w:rPr>
      <w:b/>
      <w:bCs/>
    </w:rPr>
  </w:style>
  <w:style w:type="character" w:styleId="Emphasis">
    <w:name w:val="Emphasis"/>
    <w:basedOn w:val="DefaultParagraphFont"/>
    <w:uiPriority w:val="20"/>
    <w:qFormat/>
    <w:rsid w:val="000622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652">
      <w:bodyDiv w:val="1"/>
      <w:marLeft w:val="0"/>
      <w:marRight w:val="0"/>
      <w:marTop w:val="0"/>
      <w:marBottom w:val="0"/>
      <w:divBdr>
        <w:top w:val="none" w:sz="0" w:space="0" w:color="auto"/>
        <w:left w:val="none" w:sz="0" w:space="0" w:color="auto"/>
        <w:bottom w:val="none" w:sz="0" w:space="0" w:color="auto"/>
        <w:right w:val="none" w:sz="0" w:space="0" w:color="auto"/>
      </w:divBdr>
    </w:div>
    <w:div w:id="148905964">
      <w:bodyDiv w:val="1"/>
      <w:marLeft w:val="0"/>
      <w:marRight w:val="0"/>
      <w:marTop w:val="0"/>
      <w:marBottom w:val="0"/>
      <w:divBdr>
        <w:top w:val="none" w:sz="0" w:space="0" w:color="auto"/>
        <w:left w:val="none" w:sz="0" w:space="0" w:color="auto"/>
        <w:bottom w:val="none" w:sz="0" w:space="0" w:color="auto"/>
        <w:right w:val="none" w:sz="0" w:space="0" w:color="auto"/>
      </w:divBdr>
    </w:div>
    <w:div w:id="168060782">
      <w:bodyDiv w:val="1"/>
      <w:marLeft w:val="0"/>
      <w:marRight w:val="0"/>
      <w:marTop w:val="0"/>
      <w:marBottom w:val="0"/>
      <w:divBdr>
        <w:top w:val="none" w:sz="0" w:space="0" w:color="auto"/>
        <w:left w:val="none" w:sz="0" w:space="0" w:color="auto"/>
        <w:bottom w:val="none" w:sz="0" w:space="0" w:color="auto"/>
        <w:right w:val="none" w:sz="0" w:space="0" w:color="auto"/>
      </w:divBdr>
    </w:div>
    <w:div w:id="344285572">
      <w:bodyDiv w:val="1"/>
      <w:marLeft w:val="0"/>
      <w:marRight w:val="0"/>
      <w:marTop w:val="0"/>
      <w:marBottom w:val="0"/>
      <w:divBdr>
        <w:top w:val="none" w:sz="0" w:space="0" w:color="auto"/>
        <w:left w:val="none" w:sz="0" w:space="0" w:color="auto"/>
        <w:bottom w:val="none" w:sz="0" w:space="0" w:color="auto"/>
        <w:right w:val="none" w:sz="0" w:space="0" w:color="auto"/>
      </w:divBdr>
    </w:div>
    <w:div w:id="424307550">
      <w:bodyDiv w:val="1"/>
      <w:marLeft w:val="0"/>
      <w:marRight w:val="0"/>
      <w:marTop w:val="0"/>
      <w:marBottom w:val="0"/>
      <w:divBdr>
        <w:top w:val="none" w:sz="0" w:space="0" w:color="auto"/>
        <w:left w:val="none" w:sz="0" w:space="0" w:color="auto"/>
        <w:bottom w:val="none" w:sz="0" w:space="0" w:color="auto"/>
        <w:right w:val="none" w:sz="0" w:space="0" w:color="auto"/>
      </w:divBdr>
      <w:divsChild>
        <w:div w:id="600336635">
          <w:marLeft w:val="547"/>
          <w:marRight w:val="0"/>
          <w:marTop w:val="0"/>
          <w:marBottom w:val="0"/>
          <w:divBdr>
            <w:top w:val="none" w:sz="0" w:space="0" w:color="auto"/>
            <w:left w:val="none" w:sz="0" w:space="0" w:color="auto"/>
            <w:bottom w:val="none" w:sz="0" w:space="0" w:color="auto"/>
            <w:right w:val="none" w:sz="0" w:space="0" w:color="auto"/>
          </w:divBdr>
        </w:div>
        <w:div w:id="1982348905">
          <w:marLeft w:val="547"/>
          <w:marRight w:val="0"/>
          <w:marTop w:val="0"/>
          <w:marBottom w:val="0"/>
          <w:divBdr>
            <w:top w:val="none" w:sz="0" w:space="0" w:color="auto"/>
            <w:left w:val="none" w:sz="0" w:space="0" w:color="auto"/>
            <w:bottom w:val="none" w:sz="0" w:space="0" w:color="auto"/>
            <w:right w:val="none" w:sz="0" w:space="0" w:color="auto"/>
          </w:divBdr>
        </w:div>
        <w:div w:id="384335707">
          <w:marLeft w:val="547"/>
          <w:marRight w:val="0"/>
          <w:marTop w:val="0"/>
          <w:marBottom w:val="0"/>
          <w:divBdr>
            <w:top w:val="none" w:sz="0" w:space="0" w:color="auto"/>
            <w:left w:val="none" w:sz="0" w:space="0" w:color="auto"/>
            <w:bottom w:val="none" w:sz="0" w:space="0" w:color="auto"/>
            <w:right w:val="none" w:sz="0" w:space="0" w:color="auto"/>
          </w:divBdr>
        </w:div>
        <w:div w:id="851605599">
          <w:marLeft w:val="547"/>
          <w:marRight w:val="0"/>
          <w:marTop w:val="0"/>
          <w:marBottom w:val="0"/>
          <w:divBdr>
            <w:top w:val="none" w:sz="0" w:space="0" w:color="auto"/>
            <w:left w:val="none" w:sz="0" w:space="0" w:color="auto"/>
            <w:bottom w:val="none" w:sz="0" w:space="0" w:color="auto"/>
            <w:right w:val="none" w:sz="0" w:space="0" w:color="auto"/>
          </w:divBdr>
        </w:div>
        <w:div w:id="875775031">
          <w:marLeft w:val="547"/>
          <w:marRight w:val="0"/>
          <w:marTop w:val="0"/>
          <w:marBottom w:val="0"/>
          <w:divBdr>
            <w:top w:val="none" w:sz="0" w:space="0" w:color="auto"/>
            <w:left w:val="none" w:sz="0" w:space="0" w:color="auto"/>
            <w:bottom w:val="none" w:sz="0" w:space="0" w:color="auto"/>
            <w:right w:val="none" w:sz="0" w:space="0" w:color="auto"/>
          </w:divBdr>
        </w:div>
        <w:div w:id="1050689582">
          <w:marLeft w:val="547"/>
          <w:marRight w:val="0"/>
          <w:marTop w:val="0"/>
          <w:marBottom w:val="0"/>
          <w:divBdr>
            <w:top w:val="none" w:sz="0" w:space="0" w:color="auto"/>
            <w:left w:val="none" w:sz="0" w:space="0" w:color="auto"/>
            <w:bottom w:val="none" w:sz="0" w:space="0" w:color="auto"/>
            <w:right w:val="none" w:sz="0" w:space="0" w:color="auto"/>
          </w:divBdr>
        </w:div>
        <w:div w:id="1416703860">
          <w:marLeft w:val="547"/>
          <w:marRight w:val="0"/>
          <w:marTop w:val="0"/>
          <w:marBottom w:val="0"/>
          <w:divBdr>
            <w:top w:val="none" w:sz="0" w:space="0" w:color="auto"/>
            <w:left w:val="none" w:sz="0" w:space="0" w:color="auto"/>
            <w:bottom w:val="none" w:sz="0" w:space="0" w:color="auto"/>
            <w:right w:val="none" w:sz="0" w:space="0" w:color="auto"/>
          </w:divBdr>
        </w:div>
        <w:div w:id="1005403342">
          <w:marLeft w:val="547"/>
          <w:marRight w:val="0"/>
          <w:marTop w:val="0"/>
          <w:marBottom w:val="0"/>
          <w:divBdr>
            <w:top w:val="none" w:sz="0" w:space="0" w:color="auto"/>
            <w:left w:val="none" w:sz="0" w:space="0" w:color="auto"/>
            <w:bottom w:val="none" w:sz="0" w:space="0" w:color="auto"/>
            <w:right w:val="none" w:sz="0" w:space="0" w:color="auto"/>
          </w:divBdr>
        </w:div>
        <w:div w:id="850754179">
          <w:marLeft w:val="547"/>
          <w:marRight w:val="0"/>
          <w:marTop w:val="0"/>
          <w:marBottom w:val="0"/>
          <w:divBdr>
            <w:top w:val="none" w:sz="0" w:space="0" w:color="auto"/>
            <w:left w:val="none" w:sz="0" w:space="0" w:color="auto"/>
            <w:bottom w:val="none" w:sz="0" w:space="0" w:color="auto"/>
            <w:right w:val="none" w:sz="0" w:space="0" w:color="auto"/>
          </w:divBdr>
        </w:div>
        <w:div w:id="902255800">
          <w:marLeft w:val="547"/>
          <w:marRight w:val="0"/>
          <w:marTop w:val="0"/>
          <w:marBottom w:val="0"/>
          <w:divBdr>
            <w:top w:val="none" w:sz="0" w:space="0" w:color="auto"/>
            <w:left w:val="none" w:sz="0" w:space="0" w:color="auto"/>
            <w:bottom w:val="none" w:sz="0" w:space="0" w:color="auto"/>
            <w:right w:val="none" w:sz="0" w:space="0" w:color="auto"/>
          </w:divBdr>
        </w:div>
        <w:div w:id="1261134406">
          <w:marLeft w:val="547"/>
          <w:marRight w:val="0"/>
          <w:marTop w:val="0"/>
          <w:marBottom w:val="0"/>
          <w:divBdr>
            <w:top w:val="none" w:sz="0" w:space="0" w:color="auto"/>
            <w:left w:val="none" w:sz="0" w:space="0" w:color="auto"/>
            <w:bottom w:val="none" w:sz="0" w:space="0" w:color="auto"/>
            <w:right w:val="none" w:sz="0" w:space="0" w:color="auto"/>
          </w:divBdr>
        </w:div>
        <w:div w:id="1741518542">
          <w:marLeft w:val="547"/>
          <w:marRight w:val="0"/>
          <w:marTop w:val="0"/>
          <w:marBottom w:val="0"/>
          <w:divBdr>
            <w:top w:val="none" w:sz="0" w:space="0" w:color="auto"/>
            <w:left w:val="none" w:sz="0" w:space="0" w:color="auto"/>
            <w:bottom w:val="none" w:sz="0" w:space="0" w:color="auto"/>
            <w:right w:val="none" w:sz="0" w:space="0" w:color="auto"/>
          </w:divBdr>
        </w:div>
        <w:div w:id="2110199581">
          <w:marLeft w:val="547"/>
          <w:marRight w:val="0"/>
          <w:marTop w:val="0"/>
          <w:marBottom w:val="0"/>
          <w:divBdr>
            <w:top w:val="none" w:sz="0" w:space="0" w:color="auto"/>
            <w:left w:val="none" w:sz="0" w:space="0" w:color="auto"/>
            <w:bottom w:val="none" w:sz="0" w:space="0" w:color="auto"/>
            <w:right w:val="none" w:sz="0" w:space="0" w:color="auto"/>
          </w:divBdr>
        </w:div>
        <w:div w:id="1892182330">
          <w:marLeft w:val="547"/>
          <w:marRight w:val="0"/>
          <w:marTop w:val="0"/>
          <w:marBottom w:val="0"/>
          <w:divBdr>
            <w:top w:val="none" w:sz="0" w:space="0" w:color="auto"/>
            <w:left w:val="none" w:sz="0" w:space="0" w:color="auto"/>
            <w:bottom w:val="none" w:sz="0" w:space="0" w:color="auto"/>
            <w:right w:val="none" w:sz="0" w:space="0" w:color="auto"/>
          </w:divBdr>
        </w:div>
        <w:div w:id="1139884505">
          <w:marLeft w:val="547"/>
          <w:marRight w:val="0"/>
          <w:marTop w:val="0"/>
          <w:marBottom w:val="0"/>
          <w:divBdr>
            <w:top w:val="none" w:sz="0" w:space="0" w:color="auto"/>
            <w:left w:val="none" w:sz="0" w:space="0" w:color="auto"/>
            <w:bottom w:val="none" w:sz="0" w:space="0" w:color="auto"/>
            <w:right w:val="none" w:sz="0" w:space="0" w:color="auto"/>
          </w:divBdr>
        </w:div>
        <w:div w:id="1711807691">
          <w:marLeft w:val="547"/>
          <w:marRight w:val="0"/>
          <w:marTop w:val="0"/>
          <w:marBottom w:val="0"/>
          <w:divBdr>
            <w:top w:val="none" w:sz="0" w:space="0" w:color="auto"/>
            <w:left w:val="none" w:sz="0" w:space="0" w:color="auto"/>
            <w:bottom w:val="none" w:sz="0" w:space="0" w:color="auto"/>
            <w:right w:val="none" w:sz="0" w:space="0" w:color="auto"/>
          </w:divBdr>
        </w:div>
        <w:div w:id="762803558">
          <w:marLeft w:val="547"/>
          <w:marRight w:val="0"/>
          <w:marTop w:val="0"/>
          <w:marBottom w:val="0"/>
          <w:divBdr>
            <w:top w:val="none" w:sz="0" w:space="0" w:color="auto"/>
            <w:left w:val="none" w:sz="0" w:space="0" w:color="auto"/>
            <w:bottom w:val="none" w:sz="0" w:space="0" w:color="auto"/>
            <w:right w:val="none" w:sz="0" w:space="0" w:color="auto"/>
          </w:divBdr>
        </w:div>
        <w:div w:id="2016494504">
          <w:marLeft w:val="547"/>
          <w:marRight w:val="0"/>
          <w:marTop w:val="0"/>
          <w:marBottom w:val="0"/>
          <w:divBdr>
            <w:top w:val="none" w:sz="0" w:space="0" w:color="auto"/>
            <w:left w:val="none" w:sz="0" w:space="0" w:color="auto"/>
            <w:bottom w:val="none" w:sz="0" w:space="0" w:color="auto"/>
            <w:right w:val="none" w:sz="0" w:space="0" w:color="auto"/>
          </w:divBdr>
        </w:div>
      </w:divsChild>
    </w:div>
    <w:div w:id="492184412">
      <w:bodyDiv w:val="1"/>
      <w:marLeft w:val="0"/>
      <w:marRight w:val="0"/>
      <w:marTop w:val="0"/>
      <w:marBottom w:val="0"/>
      <w:divBdr>
        <w:top w:val="none" w:sz="0" w:space="0" w:color="auto"/>
        <w:left w:val="none" w:sz="0" w:space="0" w:color="auto"/>
        <w:bottom w:val="none" w:sz="0" w:space="0" w:color="auto"/>
        <w:right w:val="none" w:sz="0" w:space="0" w:color="auto"/>
      </w:divBdr>
    </w:div>
    <w:div w:id="520701540">
      <w:bodyDiv w:val="1"/>
      <w:marLeft w:val="0"/>
      <w:marRight w:val="0"/>
      <w:marTop w:val="0"/>
      <w:marBottom w:val="0"/>
      <w:divBdr>
        <w:top w:val="none" w:sz="0" w:space="0" w:color="auto"/>
        <w:left w:val="none" w:sz="0" w:space="0" w:color="auto"/>
        <w:bottom w:val="none" w:sz="0" w:space="0" w:color="auto"/>
        <w:right w:val="none" w:sz="0" w:space="0" w:color="auto"/>
      </w:divBdr>
    </w:div>
    <w:div w:id="596056401">
      <w:bodyDiv w:val="1"/>
      <w:marLeft w:val="0"/>
      <w:marRight w:val="0"/>
      <w:marTop w:val="0"/>
      <w:marBottom w:val="0"/>
      <w:divBdr>
        <w:top w:val="none" w:sz="0" w:space="0" w:color="auto"/>
        <w:left w:val="none" w:sz="0" w:space="0" w:color="auto"/>
        <w:bottom w:val="none" w:sz="0" w:space="0" w:color="auto"/>
        <w:right w:val="none" w:sz="0" w:space="0" w:color="auto"/>
      </w:divBdr>
    </w:div>
    <w:div w:id="646666380">
      <w:bodyDiv w:val="1"/>
      <w:marLeft w:val="0"/>
      <w:marRight w:val="0"/>
      <w:marTop w:val="0"/>
      <w:marBottom w:val="0"/>
      <w:divBdr>
        <w:top w:val="none" w:sz="0" w:space="0" w:color="auto"/>
        <w:left w:val="none" w:sz="0" w:space="0" w:color="auto"/>
        <w:bottom w:val="none" w:sz="0" w:space="0" w:color="auto"/>
        <w:right w:val="none" w:sz="0" w:space="0" w:color="auto"/>
      </w:divBdr>
    </w:div>
    <w:div w:id="704063539">
      <w:bodyDiv w:val="1"/>
      <w:marLeft w:val="0"/>
      <w:marRight w:val="0"/>
      <w:marTop w:val="0"/>
      <w:marBottom w:val="0"/>
      <w:divBdr>
        <w:top w:val="none" w:sz="0" w:space="0" w:color="auto"/>
        <w:left w:val="none" w:sz="0" w:space="0" w:color="auto"/>
        <w:bottom w:val="none" w:sz="0" w:space="0" w:color="auto"/>
        <w:right w:val="none" w:sz="0" w:space="0" w:color="auto"/>
      </w:divBdr>
    </w:div>
    <w:div w:id="749884007">
      <w:bodyDiv w:val="1"/>
      <w:marLeft w:val="0"/>
      <w:marRight w:val="0"/>
      <w:marTop w:val="0"/>
      <w:marBottom w:val="0"/>
      <w:divBdr>
        <w:top w:val="none" w:sz="0" w:space="0" w:color="auto"/>
        <w:left w:val="none" w:sz="0" w:space="0" w:color="auto"/>
        <w:bottom w:val="none" w:sz="0" w:space="0" w:color="auto"/>
        <w:right w:val="none" w:sz="0" w:space="0" w:color="auto"/>
      </w:divBdr>
    </w:div>
    <w:div w:id="984818072">
      <w:bodyDiv w:val="1"/>
      <w:marLeft w:val="0"/>
      <w:marRight w:val="0"/>
      <w:marTop w:val="0"/>
      <w:marBottom w:val="0"/>
      <w:divBdr>
        <w:top w:val="none" w:sz="0" w:space="0" w:color="auto"/>
        <w:left w:val="none" w:sz="0" w:space="0" w:color="auto"/>
        <w:bottom w:val="none" w:sz="0" w:space="0" w:color="auto"/>
        <w:right w:val="none" w:sz="0" w:space="0" w:color="auto"/>
      </w:divBdr>
    </w:div>
    <w:div w:id="1033189374">
      <w:bodyDiv w:val="1"/>
      <w:marLeft w:val="0"/>
      <w:marRight w:val="0"/>
      <w:marTop w:val="0"/>
      <w:marBottom w:val="0"/>
      <w:divBdr>
        <w:top w:val="none" w:sz="0" w:space="0" w:color="auto"/>
        <w:left w:val="none" w:sz="0" w:space="0" w:color="auto"/>
        <w:bottom w:val="none" w:sz="0" w:space="0" w:color="auto"/>
        <w:right w:val="none" w:sz="0" w:space="0" w:color="auto"/>
      </w:divBdr>
    </w:div>
    <w:div w:id="1042368857">
      <w:bodyDiv w:val="1"/>
      <w:marLeft w:val="0"/>
      <w:marRight w:val="0"/>
      <w:marTop w:val="0"/>
      <w:marBottom w:val="0"/>
      <w:divBdr>
        <w:top w:val="none" w:sz="0" w:space="0" w:color="auto"/>
        <w:left w:val="none" w:sz="0" w:space="0" w:color="auto"/>
        <w:bottom w:val="none" w:sz="0" w:space="0" w:color="auto"/>
        <w:right w:val="none" w:sz="0" w:space="0" w:color="auto"/>
      </w:divBdr>
    </w:div>
    <w:div w:id="1057162484">
      <w:bodyDiv w:val="1"/>
      <w:marLeft w:val="0"/>
      <w:marRight w:val="0"/>
      <w:marTop w:val="0"/>
      <w:marBottom w:val="0"/>
      <w:divBdr>
        <w:top w:val="none" w:sz="0" w:space="0" w:color="auto"/>
        <w:left w:val="none" w:sz="0" w:space="0" w:color="auto"/>
        <w:bottom w:val="none" w:sz="0" w:space="0" w:color="auto"/>
        <w:right w:val="none" w:sz="0" w:space="0" w:color="auto"/>
      </w:divBdr>
    </w:div>
    <w:div w:id="1132865172">
      <w:bodyDiv w:val="1"/>
      <w:marLeft w:val="0"/>
      <w:marRight w:val="0"/>
      <w:marTop w:val="0"/>
      <w:marBottom w:val="0"/>
      <w:divBdr>
        <w:top w:val="none" w:sz="0" w:space="0" w:color="auto"/>
        <w:left w:val="none" w:sz="0" w:space="0" w:color="auto"/>
        <w:bottom w:val="none" w:sz="0" w:space="0" w:color="auto"/>
        <w:right w:val="none" w:sz="0" w:space="0" w:color="auto"/>
      </w:divBdr>
    </w:div>
    <w:div w:id="1242643808">
      <w:bodyDiv w:val="1"/>
      <w:marLeft w:val="0"/>
      <w:marRight w:val="0"/>
      <w:marTop w:val="0"/>
      <w:marBottom w:val="0"/>
      <w:divBdr>
        <w:top w:val="none" w:sz="0" w:space="0" w:color="auto"/>
        <w:left w:val="none" w:sz="0" w:space="0" w:color="auto"/>
        <w:bottom w:val="none" w:sz="0" w:space="0" w:color="auto"/>
        <w:right w:val="none" w:sz="0" w:space="0" w:color="auto"/>
      </w:divBdr>
    </w:div>
    <w:div w:id="1333872007">
      <w:bodyDiv w:val="1"/>
      <w:marLeft w:val="0"/>
      <w:marRight w:val="0"/>
      <w:marTop w:val="0"/>
      <w:marBottom w:val="0"/>
      <w:divBdr>
        <w:top w:val="none" w:sz="0" w:space="0" w:color="auto"/>
        <w:left w:val="none" w:sz="0" w:space="0" w:color="auto"/>
        <w:bottom w:val="none" w:sz="0" w:space="0" w:color="auto"/>
        <w:right w:val="none" w:sz="0" w:space="0" w:color="auto"/>
      </w:divBdr>
    </w:div>
    <w:div w:id="1340280806">
      <w:bodyDiv w:val="1"/>
      <w:marLeft w:val="0"/>
      <w:marRight w:val="0"/>
      <w:marTop w:val="0"/>
      <w:marBottom w:val="0"/>
      <w:divBdr>
        <w:top w:val="none" w:sz="0" w:space="0" w:color="auto"/>
        <w:left w:val="none" w:sz="0" w:space="0" w:color="auto"/>
        <w:bottom w:val="none" w:sz="0" w:space="0" w:color="auto"/>
        <w:right w:val="none" w:sz="0" w:space="0" w:color="auto"/>
      </w:divBdr>
    </w:div>
    <w:div w:id="1381398732">
      <w:bodyDiv w:val="1"/>
      <w:marLeft w:val="0"/>
      <w:marRight w:val="0"/>
      <w:marTop w:val="0"/>
      <w:marBottom w:val="0"/>
      <w:divBdr>
        <w:top w:val="none" w:sz="0" w:space="0" w:color="auto"/>
        <w:left w:val="none" w:sz="0" w:space="0" w:color="auto"/>
        <w:bottom w:val="none" w:sz="0" w:space="0" w:color="auto"/>
        <w:right w:val="none" w:sz="0" w:space="0" w:color="auto"/>
      </w:divBdr>
    </w:div>
    <w:div w:id="1478840153">
      <w:bodyDiv w:val="1"/>
      <w:marLeft w:val="0"/>
      <w:marRight w:val="0"/>
      <w:marTop w:val="0"/>
      <w:marBottom w:val="0"/>
      <w:divBdr>
        <w:top w:val="none" w:sz="0" w:space="0" w:color="auto"/>
        <w:left w:val="none" w:sz="0" w:space="0" w:color="auto"/>
        <w:bottom w:val="none" w:sz="0" w:space="0" w:color="auto"/>
        <w:right w:val="none" w:sz="0" w:space="0" w:color="auto"/>
      </w:divBdr>
    </w:div>
    <w:div w:id="1707371863">
      <w:bodyDiv w:val="1"/>
      <w:marLeft w:val="0"/>
      <w:marRight w:val="0"/>
      <w:marTop w:val="0"/>
      <w:marBottom w:val="0"/>
      <w:divBdr>
        <w:top w:val="none" w:sz="0" w:space="0" w:color="auto"/>
        <w:left w:val="none" w:sz="0" w:space="0" w:color="auto"/>
        <w:bottom w:val="none" w:sz="0" w:space="0" w:color="auto"/>
        <w:right w:val="none" w:sz="0" w:space="0" w:color="auto"/>
      </w:divBdr>
    </w:div>
    <w:div w:id="1797797425">
      <w:bodyDiv w:val="1"/>
      <w:marLeft w:val="0"/>
      <w:marRight w:val="0"/>
      <w:marTop w:val="0"/>
      <w:marBottom w:val="0"/>
      <w:divBdr>
        <w:top w:val="none" w:sz="0" w:space="0" w:color="auto"/>
        <w:left w:val="none" w:sz="0" w:space="0" w:color="auto"/>
        <w:bottom w:val="none" w:sz="0" w:space="0" w:color="auto"/>
        <w:right w:val="none" w:sz="0" w:space="0" w:color="auto"/>
      </w:divBdr>
    </w:div>
    <w:div w:id="1915696562">
      <w:bodyDiv w:val="1"/>
      <w:marLeft w:val="0"/>
      <w:marRight w:val="0"/>
      <w:marTop w:val="0"/>
      <w:marBottom w:val="0"/>
      <w:divBdr>
        <w:top w:val="none" w:sz="0" w:space="0" w:color="auto"/>
        <w:left w:val="none" w:sz="0" w:space="0" w:color="auto"/>
        <w:bottom w:val="none" w:sz="0" w:space="0" w:color="auto"/>
        <w:right w:val="none" w:sz="0" w:space="0" w:color="auto"/>
      </w:divBdr>
    </w:div>
    <w:div w:id="199252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4679865/error-while-installing-pytorch-using-pip-cannot-build-wheel"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stackoverflow.com/questions/18176591/importerror-no-module-named-matplotlib-pypl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6113732/modulenotfounderror-no-module-named-sklearn" TargetMode="External"/><Relationship Id="rId11" Type="http://schemas.openxmlformats.org/officeDocument/2006/relationships/hyperlink" Target="https://git-scm.com/download/mac" TargetMode="External"/><Relationship Id="rId5" Type="http://schemas.openxmlformats.org/officeDocument/2006/relationships/hyperlink" Target="https://stackoverflow.com/questions/65298241/what-does-this-tensorflow-message-mean-any-side-effect-was-the-installation-su" TargetMode="External"/><Relationship Id="rId10" Type="http://schemas.openxmlformats.org/officeDocument/2006/relationships/hyperlink" Target="https://brew.sh" TargetMode="External"/><Relationship Id="rId4" Type="http://schemas.openxmlformats.org/officeDocument/2006/relationships/webSettings" Target="webSettings.xml"/><Relationship Id="rId9" Type="http://schemas.openxmlformats.org/officeDocument/2006/relationships/hyperlink" Target="https://stackoverflow.com/questions/42870537/zsh-command-cannot-found-p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12171</Words>
  <Characters>69375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81384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Harrison Faure</cp:lastModifiedBy>
  <cp:revision>2</cp:revision>
  <dcterms:created xsi:type="dcterms:W3CDTF">2024-04-28T22:47:00Z</dcterms:created>
  <dcterms:modified xsi:type="dcterms:W3CDTF">2024-04-28T22:47:00Z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5c6257017e49c0a9d3337f90f47ddc6702d4d295310cfcea69c4dc64d8048ff6</vt:lpwstr>
  </property>
  <property fmtid="{D5CDD505-2E9C-101B-9397-08002B2CF9AE}" pid="3" name="MSIP_Label_3a56b21a-d5f5-42b4-bf66-28eedf94802d_Enabled">
    <vt:lpwstr>true</vt:lpwstr>
  </property>
  <property fmtid="{D5CDD505-2E9C-101B-9397-08002B2CF9AE}" pid="4" name="MSIP_Label_3a56b21a-d5f5-42b4-bf66-28eedf94802d_SetDate">
    <vt:lpwstr>2024-04-17T05:17:47Z</vt:lpwstr>
  </property>
  <property fmtid="{D5CDD505-2E9C-101B-9397-08002B2CF9AE}" pid="5" name="MSIP_Label_3a56b21a-d5f5-42b4-bf66-28eedf94802d_Method">
    <vt:lpwstr>Privileged</vt:lpwstr>
  </property>
  <property fmtid="{D5CDD505-2E9C-101B-9397-08002B2CF9AE}" pid="6" name="MSIP_Label_3a56b21a-d5f5-42b4-bf66-28eedf94802d_Name">
    <vt:lpwstr>Unrestricted</vt:lpwstr>
  </property>
  <property fmtid="{D5CDD505-2E9C-101B-9397-08002B2CF9AE}" pid="7" name="MSIP_Label_3a56b21a-d5f5-42b4-bf66-28eedf94802d_SiteId">
    <vt:lpwstr>bc6ccf50-b09e-4c4e-9d1f-c00b2b9841f4</vt:lpwstr>
  </property>
  <property fmtid="{D5CDD505-2E9C-101B-9397-08002B2CF9AE}" pid="8" name="MSIP_Label_3a56b21a-d5f5-42b4-bf66-28eedf94802d_ActionId">
    <vt:lpwstr>8a4496a6-35e4-4f54-a141-eef96f8a5a56</vt:lpwstr>
  </property>
  <property fmtid="{D5CDD505-2E9C-101B-9397-08002B2CF9AE}" pid="9" name="MSIP_Label_3a56b21a-d5f5-42b4-bf66-28eedf94802d_ContentBits">
    <vt:lpwstr>0</vt:lpwstr>
  </property>
</Properties>
</file>