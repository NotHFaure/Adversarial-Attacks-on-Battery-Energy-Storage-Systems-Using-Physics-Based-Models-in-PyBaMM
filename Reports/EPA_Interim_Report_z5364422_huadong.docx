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4617E" w14:textId="77777777" w:rsidR="00603F9E" w:rsidRPr="00EC7C29" w:rsidRDefault="00603F9E" w:rsidP="00603F9E">
      <w:pPr>
        <w:jc w:val="center"/>
        <w:rPr>
          <w:rFonts w:ascii="Times New Roman" w:hAnsi="Times New Roman" w:cs="Times New Roman"/>
          <w:b/>
          <w:bCs/>
          <w:color w:val="000000" w:themeColor="text1"/>
          <w:sz w:val="36"/>
          <w:szCs w:val="36"/>
        </w:rPr>
      </w:pPr>
      <w:r w:rsidRPr="00EC7C29">
        <w:rPr>
          <w:rFonts w:ascii="Times New Roman" w:hAnsi="Times New Roman" w:cs="Times New Roman"/>
          <w:b/>
          <w:bCs/>
          <w:color w:val="000000" w:themeColor="text1"/>
          <w:sz w:val="36"/>
          <w:szCs w:val="36"/>
        </w:rPr>
        <w:t xml:space="preserve">False Data Injection Attacks on </w:t>
      </w:r>
      <w:proofErr w:type="spellStart"/>
      <w:r w:rsidRPr="00EC7C29">
        <w:rPr>
          <w:rFonts w:ascii="Times New Roman" w:hAnsi="Times New Roman" w:cs="Times New Roman"/>
          <w:b/>
          <w:bCs/>
          <w:color w:val="000000" w:themeColor="text1"/>
          <w:sz w:val="36"/>
          <w:szCs w:val="36"/>
        </w:rPr>
        <w:t>IoT</w:t>
      </w:r>
      <w:proofErr w:type="spellEnd"/>
      <w:r w:rsidRPr="00EC7C29">
        <w:rPr>
          <w:rFonts w:ascii="Times New Roman" w:hAnsi="Times New Roman" w:cs="Times New Roman"/>
          <w:b/>
          <w:bCs/>
          <w:color w:val="000000" w:themeColor="text1"/>
          <w:sz w:val="36"/>
          <w:szCs w:val="36"/>
        </w:rPr>
        <w:t xml:space="preserve"> and Deep Learning-enabled Predictive Analytics</w:t>
      </w:r>
    </w:p>
    <w:p w14:paraId="4A5A7F9C" w14:textId="437C7BF5" w:rsidR="00603F9E" w:rsidRPr="00EC7C29" w:rsidRDefault="00603F9E" w:rsidP="0099199D">
      <w:pPr>
        <w:jc w:val="center"/>
        <w:rPr>
          <w:rFonts w:ascii="Times New Roman" w:hAnsi="Times New Roman" w:cs="Times New Roman"/>
          <w:b/>
          <w:bCs/>
          <w:color w:val="000000" w:themeColor="text1"/>
          <w:sz w:val="36"/>
          <w:szCs w:val="15"/>
        </w:rPr>
      </w:pPr>
      <w:r w:rsidRPr="00EC7C29">
        <w:rPr>
          <w:rFonts w:ascii="Times New Roman" w:hAnsi="Times New Roman" w:cs="Times New Roman"/>
          <w:b/>
          <w:bCs/>
          <w:color w:val="000000" w:themeColor="text1"/>
          <w:sz w:val="36"/>
          <w:szCs w:val="15"/>
        </w:rPr>
        <w:t>Z5364422 | Harrison Faure</w:t>
      </w:r>
    </w:p>
    <w:p w14:paraId="6EEFD829" w14:textId="77777777" w:rsidR="0099199D" w:rsidRPr="00EC7C29" w:rsidRDefault="0099199D" w:rsidP="0099199D">
      <w:pPr>
        <w:jc w:val="center"/>
        <w:rPr>
          <w:rFonts w:ascii="Times New Roman" w:hAnsi="Times New Roman" w:cs="Times New Roman"/>
          <w:b/>
          <w:bCs/>
          <w:color w:val="000000" w:themeColor="text1"/>
          <w:sz w:val="36"/>
          <w:szCs w:val="15"/>
        </w:rPr>
      </w:pPr>
    </w:p>
    <w:p w14:paraId="04445A27" w14:textId="0DE98C60" w:rsidR="00550974" w:rsidRPr="00EC7C29" w:rsidRDefault="0099199D"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Abstract</w:t>
      </w:r>
    </w:p>
    <w:p w14:paraId="27AF13F8" w14:textId="4C2C80A9" w:rsidR="00550974" w:rsidRPr="00EC7C29" w:rsidRDefault="00705430" w:rsidP="00550974">
      <w:pPr>
        <w:rPr>
          <w:rFonts w:ascii="Times New Roman" w:hAnsi="Times New Roman" w:cs="Times New Roman"/>
          <w:i/>
          <w:iCs/>
          <w:color w:val="000000" w:themeColor="text1"/>
          <w:sz w:val="18"/>
          <w:szCs w:val="18"/>
        </w:rPr>
      </w:pPr>
      <w:commentRangeStart w:id="0"/>
      <w:r w:rsidRPr="00EC7C29">
        <w:rPr>
          <w:rFonts w:ascii="Times New Roman" w:hAnsi="Times New Roman" w:cs="Times New Roman"/>
          <w:i/>
          <w:iCs/>
          <w:color w:val="000000" w:themeColor="text1"/>
          <w:sz w:val="18"/>
          <w:szCs w:val="18"/>
        </w:rPr>
        <w:t>This section is the abstract, which should concisely summarise your report including the aim, motivations, methodology and observations (or achievements) and conclusions in a single paragraph. Define all symbols used in the abstract. Do not cite references in the abstract. The abstract should be no more than 400 words in length.</w:t>
      </w:r>
    </w:p>
    <w:p w14:paraId="024482E0" w14:textId="77777777" w:rsidR="0099199D" w:rsidRPr="00EC7C29" w:rsidRDefault="0099199D" w:rsidP="0099199D">
      <w:pPr>
        <w:pStyle w:val="Text"/>
        <w:rPr>
          <w:i/>
          <w:iCs/>
          <w:color w:val="000000" w:themeColor="text1"/>
        </w:rPr>
      </w:pPr>
      <w:r w:rsidRPr="00EC7C29">
        <w:rPr>
          <w:i/>
          <w:iCs/>
          <w:color w:val="000000" w:themeColor="text1"/>
        </w:rPr>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 The font used should be Times New Roman, 10-point size, Bold.</w:t>
      </w:r>
      <w:commentRangeEnd w:id="0"/>
      <w:r w:rsidR="00C06925">
        <w:rPr>
          <w:rStyle w:val="CommentReference"/>
          <w:rFonts w:asciiTheme="minorHAnsi" w:eastAsiaTheme="minorHAnsi" w:hAnsiTheme="minorHAnsi" w:cstheme="minorBidi"/>
          <w:lang w:val="en-AU"/>
        </w:rPr>
        <w:commentReference w:id="0"/>
      </w:r>
    </w:p>
    <w:p w14:paraId="175DA2B2" w14:textId="794BD47F" w:rsidR="005C73A1" w:rsidRPr="00EC7C29" w:rsidRDefault="00EC7C29" w:rsidP="00EC7C29">
      <w:pPr>
        <w:rPr>
          <w:rFonts w:ascii="Times New Roman" w:hAnsi="Times New Roman" w:cs="Times New Roman"/>
          <w:color w:val="000000" w:themeColor="text1"/>
        </w:rPr>
      </w:pPr>
      <w:r w:rsidRPr="00EC7C29">
        <w:rPr>
          <w:rFonts w:ascii="Times New Roman" w:hAnsi="Times New Roman" w:cs="Times New Roman"/>
          <w:color w:val="000000" w:themeColor="text1"/>
        </w:rPr>
        <w:br/>
        <w:t>NEEDS TO BE DONE</w:t>
      </w:r>
    </w:p>
    <w:p w14:paraId="7C22E8D5" w14:textId="13895A65" w:rsidR="00550974" w:rsidRPr="00EC7C29" w:rsidRDefault="00550974"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Contents</w:t>
      </w:r>
    </w:p>
    <w:sdt>
      <w:sdtPr>
        <w:rPr>
          <w:rFonts w:ascii="Times New Roman" w:eastAsiaTheme="minorHAnsi" w:hAnsi="Times New Roman" w:cs="Times New Roman"/>
          <w:b w:val="0"/>
          <w:bCs w:val="0"/>
          <w:color w:val="000000" w:themeColor="text1"/>
          <w:sz w:val="22"/>
          <w:szCs w:val="22"/>
          <w:lang w:val="en-AU"/>
        </w:rPr>
        <w:id w:val="-698544312"/>
        <w:docPartObj>
          <w:docPartGallery w:val="Table of Contents"/>
          <w:docPartUnique/>
        </w:docPartObj>
      </w:sdtPr>
      <w:sdtEndPr>
        <w:rPr>
          <w:noProof/>
        </w:rPr>
      </w:sdtEndPr>
      <w:sdtContent>
        <w:p w14:paraId="3AED43DB" w14:textId="41300B52" w:rsidR="00EC7C29" w:rsidRPr="00EC7C29" w:rsidRDefault="00EC7C29">
          <w:pPr>
            <w:pStyle w:val="TOCHeading"/>
            <w:rPr>
              <w:rFonts w:ascii="Times New Roman" w:hAnsi="Times New Roman" w:cs="Times New Roman"/>
              <w:color w:val="000000" w:themeColor="text1"/>
            </w:rPr>
          </w:pPr>
          <w:r w:rsidRPr="00EC7C29">
            <w:rPr>
              <w:rFonts w:ascii="Times New Roman" w:hAnsi="Times New Roman" w:cs="Times New Roman"/>
              <w:color w:val="000000" w:themeColor="text1"/>
            </w:rPr>
            <w:t>Table of Contents</w:t>
          </w:r>
        </w:p>
        <w:p w14:paraId="3BE0A9BF" w14:textId="0CA87093" w:rsidR="00EC7C29" w:rsidRPr="00EC7C29" w:rsidRDefault="00EC7C29">
          <w:pPr>
            <w:pStyle w:val="TOC1"/>
            <w:tabs>
              <w:tab w:val="left" w:pos="480"/>
              <w:tab w:val="right" w:leader="dot" w:pos="9016"/>
            </w:tabs>
            <w:rPr>
              <w:rFonts w:ascii="Times New Roman" w:hAnsi="Times New Roman" w:cs="Times New Roman"/>
              <w:noProof/>
              <w:color w:val="000000" w:themeColor="text1"/>
            </w:rPr>
          </w:pPr>
          <w:r w:rsidRPr="00EC7C29">
            <w:rPr>
              <w:rFonts w:ascii="Times New Roman" w:hAnsi="Times New Roman" w:cs="Times New Roman"/>
              <w:b w:val="0"/>
              <w:bCs w:val="0"/>
              <w:color w:val="000000" w:themeColor="text1"/>
            </w:rPr>
            <w:fldChar w:fldCharType="begin"/>
          </w:r>
          <w:r w:rsidRPr="00EC7C29">
            <w:rPr>
              <w:rFonts w:ascii="Times New Roman" w:hAnsi="Times New Roman" w:cs="Times New Roman"/>
              <w:color w:val="000000" w:themeColor="text1"/>
            </w:rPr>
            <w:instrText xml:space="preserve"> TOC \o "1-3" \h \z \u </w:instrText>
          </w:r>
          <w:r w:rsidRPr="00EC7C29">
            <w:rPr>
              <w:rFonts w:ascii="Times New Roman" w:hAnsi="Times New Roman" w:cs="Times New Roman"/>
              <w:b w:val="0"/>
              <w:bCs w:val="0"/>
              <w:color w:val="000000" w:themeColor="text1"/>
            </w:rPr>
            <w:fldChar w:fldCharType="separate"/>
          </w:r>
          <w:hyperlink w:anchor="_Toc166548903" w:history="1">
            <w:r w:rsidRPr="00EC7C29">
              <w:rPr>
                <w:rStyle w:val="Hyperlink"/>
                <w:rFonts w:ascii="Times New Roman" w:hAnsi="Times New Roman" w:cs="Times New Roman"/>
                <w:noProof/>
                <w:color w:val="000000" w:themeColor="text1"/>
              </w:rPr>
              <w:t>I.</w:t>
            </w:r>
            <w:r w:rsidRPr="00EC7C29">
              <w:rPr>
                <w:rFonts w:ascii="Times New Roman" w:hAnsi="Times New Roman" w:cs="Times New Roman"/>
                <w:noProof/>
                <w:color w:val="000000" w:themeColor="text1"/>
              </w:rPr>
              <w:tab/>
            </w:r>
            <w:r w:rsidRPr="00EC7C29">
              <w:rPr>
                <w:rStyle w:val="Hyperlink"/>
                <w:rFonts w:ascii="Times New Roman" w:hAnsi="Times New Roman" w:cs="Times New Roman"/>
                <w:noProof/>
                <w:color w:val="000000" w:themeColor="text1"/>
              </w:rPr>
              <w:t>Introduction</w:t>
            </w:r>
            <w:r w:rsidRPr="00EC7C29">
              <w:rPr>
                <w:rFonts w:ascii="Times New Roman" w:hAnsi="Times New Roman" w:cs="Times New Roman"/>
                <w:noProof/>
                <w:webHidden/>
                <w:color w:val="000000" w:themeColor="text1"/>
              </w:rPr>
              <w:tab/>
            </w:r>
            <w:r w:rsidRPr="00EC7C29">
              <w:rPr>
                <w:rFonts w:ascii="Times New Roman" w:hAnsi="Times New Roman" w:cs="Times New Roman"/>
                <w:noProof/>
                <w:webHidden/>
                <w:color w:val="000000" w:themeColor="text1"/>
              </w:rPr>
              <w:fldChar w:fldCharType="begin"/>
            </w:r>
            <w:r w:rsidRPr="00EC7C29">
              <w:rPr>
                <w:rFonts w:ascii="Times New Roman" w:hAnsi="Times New Roman" w:cs="Times New Roman"/>
                <w:noProof/>
                <w:webHidden/>
                <w:color w:val="000000" w:themeColor="text1"/>
              </w:rPr>
              <w:instrText xml:space="preserve"> PAGEREF _Toc166548903 \h </w:instrText>
            </w:r>
            <w:r w:rsidRPr="00EC7C29">
              <w:rPr>
                <w:rFonts w:ascii="Times New Roman" w:hAnsi="Times New Roman" w:cs="Times New Roman"/>
                <w:noProof/>
                <w:webHidden/>
                <w:color w:val="000000" w:themeColor="text1"/>
              </w:rPr>
            </w:r>
            <w:r w:rsidRPr="00EC7C29">
              <w:rPr>
                <w:rFonts w:ascii="Times New Roman" w:hAnsi="Times New Roman" w:cs="Times New Roman"/>
                <w:noProof/>
                <w:webHidden/>
                <w:color w:val="000000" w:themeColor="text1"/>
              </w:rPr>
              <w:fldChar w:fldCharType="separate"/>
            </w:r>
            <w:r w:rsidRPr="00EC7C29">
              <w:rPr>
                <w:rFonts w:ascii="Times New Roman" w:hAnsi="Times New Roman" w:cs="Times New Roman"/>
                <w:noProof/>
                <w:webHidden/>
                <w:color w:val="000000" w:themeColor="text1"/>
              </w:rPr>
              <w:t>2</w:t>
            </w:r>
            <w:r w:rsidRPr="00EC7C29">
              <w:rPr>
                <w:rFonts w:ascii="Times New Roman" w:hAnsi="Times New Roman" w:cs="Times New Roman"/>
                <w:noProof/>
                <w:webHidden/>
                <w:color w:val="000000" w:themeColor="text1"/>
              </w:rPr>
              <w:fldChar w:fldCharType="end"/>
            </w:r>
          </w:hyperlink>
        </w:p>
        <w:p w14:paraId="34DCE92B" w14:textId="375E5478"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04" w:history="1">
            <w:r w:rsidR="00EC7C29" w:rsidRPr="00EC7C29">
              <w:rPr>
                <w:rStyle w:val="Hyperlink"/>
                <w:rFonts w:ascii="Times New Roman" w:hAnsi="Times New Roman" w:cs="Times New Roman"/>
                <w:b/>
                <w:bCs/>
                <w:noProof/>
                <w:color w:val="000000" w:themeColor="text1"/>
              </w:rPr>
              <w:t>A.</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Industry 4.0, Predictive Maintenance &amp; False Data Injection Attacks</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_Toc166548904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2</w:t>
            </w:r>
            <w:r w:rsidR="00EC7C29" w:rsidRPr="00EC7C29">
              <w:rPr>
                <w:rFonts w:ascii="Times New Roman" w:hAnsi="Times New Roman" w:cs="Times New Roman"/>
                <w:noProof/>
                <w:webHidden/>
                <w:color w:val="000000" w:themeColor="text1"/>
              </w:rPr>
              <w:fldChar w:fldCharType="end"/>
            </w:r>
          </w:hyperlink>
        </w:p>
        <w:p w14:paraId="19E9D5DD" w14:textId="30FB0294"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05" w:history="1">
            <w:r w:rsidR="00EC7C29" w:rsidRPr="00EC7C29">
              <w:rPr>
                <w:rStyle w:val="Hyperlink"/>
                <w:rFonts w:ascii="Times New Roman" w:hAnsi="Times New Roman" w:cs="Times New Roman"/>
                <w:b/>
                <w:bCs/>
                <w:noProof/>
                <w:color w:val="000000" w:themeColor="text1"/>
              </w:rPr>
              <w:t>B.</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Research Focus</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_Toc166548905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2</w:t>
            </w:r>
            <w:r w:rsidR="00EC7C29" w:rsidRPr="00EC7C29">
              <w:rPr>
                <w:rFonts w:ascii="Times New Roman" w:hAnsi="Times New Roman" w:cs="Times New Roman"/>
                <w:noProof/>
                <w:webHidden/>
                <w:color w:val="000000" w:themeColor="text1"/>
              </w:rPr>
              <w:fldChar w:fldCharType="end"/>
            </w:r>
          </w:hyperlink>
        </w:p>
        <w:p w14:paraId="3ABE3E73" w14:textId="3052AE55"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06" w:history="1">
            <w:r w:rsidR="00EC7C29" w:rsidRPr="00EC7C29">
              <w:rPr>
                <w:rStyle w:val="Hyperlink"/>
                <w:rFonts w:ascii="Times New Roman" w:hAnsi="Times New Roman" w:cs="Times New Roman"/>
                <w:b/>
                <w:bCs/>
                <w:noProof/>
                <w:color w:val="000000" w:themeColor="text1"/>
              </w:rPr>
              <w:t>C.</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Expected Outcomes</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_Toc166548906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3</w:t>
            </w:r>
            <w:r w:rsidR="00EC7C29" w:rsidRPr="00EC7C29">
              <w:rPr>
                <w:rFonts w:ascii="Times New Roman" w:hAnsi="Times New Roman" w:cs="Times New Roman"/>
                <w:noProof/>
                <w:webHidden/>
                <w:color w:val="000000" w:themeColor="text1"/>
              </w:rPr>
              <w:fldChar w:fldCharType="end"/>
            </w:r>
          </w:hyperlink>
        </w:p>
        <w:p w14:paraId="2F6EA057" w14:textId="15EBD70E"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07" w:history="1">
            <w:r w:rsidR="00EC7C29" w:rsidRPr="00EC7C29">
              <w:rPr>
                <w:rStyle w:val="Hyperlink"/>
                <w:rFonts w:ascii="Times New Roman" w:hAnsi="Times New Roman" w:cs="Times New Roman"/>
                <w:b/>
                <w:bCs/>
                <w:noProof/>
                <w:color w:val="000000" w:themeColor="text1"/>
              </w:rPr>
              <w:t>D.</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Aim</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_Toc166548907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3</w:t>
            </w:r>
            <w:r w:rsidR="00EC7C29" w:rsidRPr="00EC7C29">
              <w:rPr>
                <w:rFonts w:ascii="Times New Roman" w:hAnsi="Times New Roman" w:cs="Times New Roman"/>
                <w:noProof/>
                <w:webHidden/>
                <w:color w:val="000000" w:themeColor="text1"/>
              </w:rPr>
              <w:fldChar w:fldCharType="end"/>
            </w:r>
          </w:hyperlink>
        </w:p>
        <w:p w14:paraId="4209E5EC" w14:textId="284ED35B"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08" w:history="1">
            <w:r w:rsidR="00EC7C29" w:rsidRPr="00EC7C29">
              <w:rPr>
                <w:rStyle w:val="Hyperlink"/>
                <w:rFonts w:ascii="Times New Roman" w:hAnsi="Times New Roman" w:cs="Times New Roman"/>
                <w:b/>
                <w:bCs/>
                <w:noProof/>
                <w:color w:val="000000" w:themeColor="text1"/>
              </w:rPr>
              <w:t>E.</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Scope</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_Toc166548908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3</w:t>
            </w:r>
            <w:r w:rsidR="00EC7C29" w:rsidRPr="00EC7C29">
              <w:rPr>
                <w:rFonts w:ascii="Times New Roman" w:hAnsi="Times New Roman" w:cs="Times New Roman"/>
                <w:noProof/>
                <w:webHidden/>
                <w:color w:val="000000" w:themeColor="text1"/>
              </w:rPr>
              <w:fldChar w:fldCharType="end"/>
            </w:r>
          </w:hyperlink>
        </w:p>
        <w:p w14:paraId="10C6710B" w14:textId="111EF5AD" w:rsidR="00EC7C29" w:rsidRPr="00EC7C29" w:rsidRDefault="001351E7">
          <w:pPr>
            <w:pStyle w:val="TOC1"/>
            <w:tabs>
              <w:tab w:val="left" w:pos="720"/>
              <w:tab w:val="right" w:leader="dot" w:pos="9016"/>
            </w:tabs>
            <w:rPr>
              <w:rFonts w:ascii="Times New Roman" w:hAnsi="Times New Roman" w:cs="Times New Roman"/>
              <w:noProof/>
              <w:color w:val="000000" w:themeColor="text1"/>
            </w:rPr>
          </w:pPr>
          <w:hyperlink w:anchor="_Toc166548909" w:history="1">
            <w:r w:rsidR="00EC7C29" w:rsidRPr="00EC7C29">
              <w:rPr>
                <w:rStyle w:val="Hyperlink"/>
                <w:rFonts w:ascii="Times New Roman" w:hAnsi="Times New Roman" w:cs="Times New Roman"/>
                <w:noProof/>
                <w:color w:val="000000" w:themeColor="text1"/>
              </w:rPr>
              <w:t>II.</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noProof/>
                <w:color w:val="000000" w:themeColor="text1"/>
              </w:rPr>
              <w:t>Literature Review</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_Toc166548909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3</w:t>
            </w:r>
            <w:r w:rsidR="00EC7C29" w:rsidRPr="00EC7C29">
              <w:rPr>
                <w:rFonts w:ascii="Times New Roman" w:hAnsi="Times New Roman" w:cs="Times New Roman"/>
                <w:noProof/>
                <w:webHidden/>
                <w:color w:val="000000" w:themeColor="text1"/>
              </w:rPr>
              <w:fldChar w:fldCharType="end"/>
            </w:r>
          </w:hyperlink>
        </w:p>
        <w:p w14:paraId="27EB7276" w14:textId="687A6808"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10" w:history="1">
            <w:r w:rsidR="00EC7C29" w:rsidRPr="00EC7C29">
              <w:rPr>
                <w:rStyle w:val="Hyperlink"/>
                <w:rFonts w:ascii="Times New Roman" w:hAnsi="Times New Roman" w:cs="Times New Roman"/>
                <w:b/>
                <w:bCs/>
                <w:noProof/>
                <w:color w:val="000000" w:themeColor="text1"/>
              </w:rPr>
              <w:t>A.</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Industry 4.0</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_Toc166548910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3</w:t>
            </w:r>
            <w:r w:rsidR="00EC7C29" w:rsidRPr="00EC7C29">
              <w:rPr>
                <w:rFonts w:ascii="Times New Roman" w:hAnsi="Times New Roman" w:cs="Times New Roman"/>
                <w:noProof/>
                <w:webHidden/>
                <w:color w:val="000000" w:themeColor="text1"/>
              </w:rPr>
              <w:fldChar w:fldCharType="end"/>
            </w:r>
          </w:hyperlink>
        </w:p>
        <w:p w14:paraId="0E92ECF1" w14:textId="351D163F"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11" w:history="1">
            <w:r w:rsidR="00EC7C29" w:rsidRPr="00EC7C29">
              <w:rPr>
                <w:rStyle w:val="Hyperlink"/>
                <w:rFonts w:ascii="Times New Roman" w:hAnsi="Times New Roman" w:cs="Times New Roman"/>
                <w:b/>
                <w:bCs/>
                <w:noProof/>
                <w:color w:val="000000" w:themeColor="text1"/>
              </w:rPr>
              <w:t>B.</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Predictive Maintenance</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_Toc166548911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4</w:t>
            </w:r>
            <w:r w:rsidR="00EC7C29" w:rsidRPr="00EC7C29">
              <w:rPr>
                <w:rFonts w:ascii="Times New Roman" w:hAnsi="Times New Roman" w:cs="Times New Roman"/>
                <w:noProof/>
                <w:webHidden/>
                <w:color w:val="000000" w:themeColor="text1"/>
              </w:rPr>
              <w:fldChar w:fldCharType="end"/>
            </w:r>
          </w:hyperlink>
        </w:p>
        <w:p w14:paraId="35988563" w14:textId="029329D2"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12" w:history="1">
            <w:r w:rsidR="00EC7C29" w:rsidRPr="00EC7C29">
              <w:rPr>
                <w:rStyle w:val="Hyperlink"/>
                <w:rFonts w:ascii="Times New Roman" w:hAnsi="Times New Roman" w:cs="Times New Roman"/>
                <w:b/>
                <w:bCs/>
                <w:noProof/>
                <w:color w:val="000000" w:themeColor="text1"/>
              </w:rPr>
              <w:t>C.</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Security and Reliability</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_Toc166548912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5</w:t>
            </w:r>
            <w:r w:rsidR="00EC7C29" w:rsidRPr="00EC7C29">
              <w:rPr>
                <w:rFonts w:ascii="Times New Roman" w:hAnsi="Times New Roman" w:cs="Times New Roman"/>
                <w:noProof/>
                <w:webHidden/>
                <w:color w:val="000000" w:themeColor="text1"/>
              </w:rPr>
              <w:fldChar w:fldCharType="end"/>
            </w:r>
          </w:hyperlink>
        </w:p>
        <w:p w14:paraId="3741E468" w14:textId="34E0213E"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13" w:history="1">
            <w:r w:rsidR="00EC7C29" w:rsidRPr="00EC7C29">
              <w:rPr>
                <w:rStyle w:val="Hyperlink"/>
                <w:rFonts w:ascii="Times New Roman" w:hAnsi="Times New Roman" w:cs="Times New Roman"/>
                <w:b/>
                <w:bCs/>
                <w:noProof/>
                <w:color w:val="000000" w:themeColor="text1"/>
              </w:rPr>
              <w:t>D.</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Machine Learning</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_Toc166548913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5</w:t>
            </w:r>
            <w:r w:rsidR="00EC7C29" w:rsidRPr="00EC7C29">
              <w:rPr>
                <w:rFonts w:ascii="Times New Roman" w:hAnsi="Times New Roman" w:cs="Times New Roman"/>
                <w:noProof/>
                <w:webHidden/>
                <w:color w:val="000000" w:themeColor="text1"/>
              </w:rPr>
              <w:fldChar w:fldCharType="end"/>
            </w:r>
          </w:hyperlink>
        </w:p>
        <w:p w14:paraId="75E44185" w14:textId="26BCB382"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14" w:history="1">
            <w:r w:rsidR="00EC7C29" w:rsidRPr="00EC7C29">
              <w:rPr>
                <w:rStyle w:val="Hyperlink"/>
                <w:rFonts w:ascii="Times New Roman" w:hAnsi="Times New Roman" w:cs="Times New Roman"/>
                <w:b/>
                <w:bCs/>
                <w:noProof/>
                <w:color w:val="000000" w:themeColor="text1"/>
              </w:rPr>
              <w:t>E.</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Deep Learning</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_Toc166548914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6</w:t>
            </w:r>
            <w:r w:rsidR="00EC7C29" w:rsidRPr="00EC7C29">
              <w:rPr>
                <w:rFonts w:ascii="Times New Roman" w:hAnsi="Times New Roman" w:cs="Times New Roman"/>
                <w:noProof/>
                <w:webHidden/>
                <w:color w:val="000000" w:themeColor="text1"/>
              </w:rPr>
              <w:fldChar w:fldCharType="end"/>
            </w:r>
          </w:hyperlink>
        </w:p>
        <w:p w14:paraId="50B2800E" w14:textId="4F6BF837"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15" w:history="1">
            <w:r w:rsidR="00EC7C29" w:rsidRPr="00EC7C29">
              <w:rPr>
                <w:rStyle w:val="Hyperlink"/>
                <w:rFonts w:ascii="Times New Roman" w:hAnsi="Times New Roman" w:cs="Times New Roman"/>
                <w:b/>
                <w:bCs/>
                <w:noProof/>
                <w:color w:val="000000" w:themeColor="text1"/>
              </w:rPr>
              <w:t>F.</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Transformer Models</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_Toc166548915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7</w:t>
            </w:r>
            <w:r w:rsidR="00EC7C29" w:rsidRPr="00EC7C29">
              <w:rPr>
                <w:rFonts w:ascii="Times New Roman" w:hAnsi="Times New Roman" w:cs="Times New Roman"/>
                <w:noProof/>
                <w:webHidden/>
                <w:color w:val="000000" w:themeColor="text1"/>
              </w:rPr>
              <w:fldChar w:fldCharType="end"/>
            </w:r>
          </w:hyperlink>
        </w:p>
        <w:p w14:paraId="6AE772EC" w14:textId="277C7EC8" w:rsidR="00EC7C29" w:rsidRPr="00EC7C29" w:rsidRDefault="001351E7">
          <w:pPr>
            <w:pStyle w:val="TOC2"/>
            <w:tabs>
              <w:tab w:val="left" w:pos="960"/>
              <w:tab w:val="right" w:leader="dot" w:pos="9016"/>
            </w:tabs>
            <w:rPr>
              <w:rFonts w:ascii="Times New Roman" w:hAnsi="Times New Roman" w:cs="Times New Roman"/>
              <w:noProof/>
              <w:color w:val="000000" w:themeColor="text1"/>
            </w:rPr>
          </w:pPr>
          <w:hyperlink w:anchor="_Toc166548916" w:history="1">
            <w:r w:rsidR="00EC7C29" w:rsidRPr="00EC7C29">
              <w:rPr>
                <w:rStyle w:val="Hyperlink"/>
                <w:rFonts w:ascii="Times New Roman" w:hAnsi="Times New Roman" w:cs="Times New Roman"/>
                <w:b/>
                <w:bCs/>
                <w:noProof/>
                <w:color w:val="000000" w:themeColor="text1"/>
              </w:rPr>
              <w:t>G.</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Challenges / Knowledge Gaps</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_Toc166548916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7</w:t>
            </w:r>
            <w:r w:rsidR="00EC7C29" w:rsidRPr="00EC7C29">
              <w:rPr>
                <w:rFonts w:ascii="Times New Roman" w:hAnsi="Times New Roman" w:cs="Times New Roman"/>
                <w:noProof/>
                <w:webHidden/>
                <w:color w:val="000000" w:themeColor="text1"/>
              </w:rPr>
              <w:fldChar w:fldCharType="end"/>
            </w:r>
          </w:hyperlink>
        </w:p>
        <w:p w14:paraId="4C30BFC5" w14:textId="0A1AFA37" w:rsidR="00EC7C29" w:rsidRPr="00EC7C29" w:rsidRDefault="001351E7">
          <w:pPr>
            <w:pStyle w:val="TOC1"/>
            <w:tabs>
              <w:tab w:val="left" w:pos="720"/>
              <w:tab w:val="right" w:leader="dot" w:pos="9016"/>
            </w:tabs>
            <w:rPr>
              <w:rFonts w:ascii="Times New Roman" w:hAnsi="Times New Roman" w:cs="Times New Roman"/>
              <w:noProof/>
              <w:color w:val="000000" w:themeColor="text1"/>
            </w:rPr>
          </w:pPr>
          <w:hyperlink w:anchor="_Toc166548917" w:history="1">
            <w:r w:rsidR="00EC7C29" w:rsidRPr="00EC7C29">
              <w:rPr>
                <w:rStyle w:val="Hyperlink"/>
                <w:rFonts w:ascii="Times New Roman" w:hAnsi="Times New Roman" w:cs="Times New Roman"/>
                <w:noProof/>
                <w:color w:val="000000" w:themeColor="text1"/>
              </w:rPr>
              <w:t>III.</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noProof/>
                <w:color w:val="000000" w:themeColor="text1"/>
              </w:rPr>
              <w:t>Approach</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_Toc166548917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7</w:t>
            </w:r>
            <w:r w:rsidR="00EC7C29" w:rsidRPr="00EC7C29">
              <w:rPr>
                <w:rFonts w:ascii="Times New Roman" w:hAnsi="Times New Roman" w:cs="Times New Roman"/>
                <w:noProof/>
                <w:webHidden/>
                <w:color w:val="000000" w:themeColor="text1"/>
              </w:rPr>
              <w:fldChar w:fldCharType="end"/>
            </w:r>
          </w:hyperlink>
        </w:p>
        <w:p w14:paraId="0539C21C" w14:textId="58BD6840"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18" w:history="1">
            <w:r w:rsidR="00EC7C29" w:rsidRPr="00EC7C29">
              <w:rPr>
                <w:rStyle w:val="Hyperlink"/>
                <w:rFonts w:ascii="Times New Roman" w:hAnsi="Times New Roman" w:cs="Times New Roman"/>
                <w:b/>
                <w:bCs/>
                <w:noProof/>
                <w:color w:val="000000" w:themeColor="text1"/>
              </w:rPr>
              <w:t>A.</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Overview</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_Toc166548918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7</w:t>
            </w:r>
            <w:r w:rsidR="00EC7C29" w:rsidRPr="00EC7C29">
              <w:rPr>
                <w:rFonts w:ascii="Times New Roman" w:hAnsi="Times New Roman" w:cs="Times New Roman"/>
                <w:noProof/>
                <w:webHidden/>
                <w:color w:val="000000" w:themeColor="text1"/>
              </w:rPr>
              <w:fldChar w:fldCharType="end"/>
            </w:r>
          </w:hyperlink>
        </w:p>
        <w:p w14:paraId="13D861F9" w14:textId="2F25EB65"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19" w:history="1">
            <w:r w:rsidR="00EC7C29" w:rsidRPr="00EC7C29">
              <w:rPr>
                <w:rStyle w:val="Hyperlink"/>
                <w:rFonts w:ascii="Times New Roman" w:hAnsi="Times New Roman" w:cs="Times New Roman"/>
                <w:b/>
                <w:bCs/>
                <w:noProof/>
                <w:color w:val="000000" w:themeColor="text1"/>
              </w:rPr>
              <w:t>B.</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System Architecture and Model Development</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_Toc166548919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8</w:t>
            </w:r>
            <w:r w:rsidR="00EC7C29" w:rsidRPr="00EC7C29">
              <w:rPr>
                <w:rFonts w:ascii="Times New Roman" w:hAnsi="Times New Roman" w:cs="Times New Roman"/>
                <w:noProof/>
                <w:webHidden/>
                <w:color w:val="000000" w:themeColor="text1"/>
              </w:rPr>
              <w:fldChar w:fldCharType="end"/>
            </w:r>
          </w:hyperlink>
        </w:p>
        <w:p w14:paraId="6F3350F7" w14:textId="400D76D0"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20" w:history="1">
            <w:r w:rsidR="00EC7C29" w:rsidRPr="00EC7C29">
              <w:rPr>
                <w:rStyle w:val="Hyperlink"/>
                <w:rFonts w:ascii="Times New Roman" w:hAnsi="Times New Roman" w:cs="Times New Roman"/>
                <w:b/>
                <w:bCs/>
                <w:noProof/>
                <w:color w:val="000000" w:themeColor="text1"/>
              </w:rPr>
              <w:t>C.</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Data Collection and Preparation</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_Toc166548920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8</w:t>
            </w:r>
            <w:r w:rsidR="00EC7C29" w:rsidRPr="00EC7C29">
              <w:rPr>
                <w:rFonts w:ascii="Times New Roman" w:hAnsi="Times New Roman" w:cs="Times New Roman"/>
                <w:noProof/>
                <w:webHidden/>
                <w:color w:val="000000" w:themeColor="text1"/>
              </w:rPr>
              <w:fldChar w:fldCharType="end"/>
            </w:r>
          </w:hyperlink>
        </w:p>
        <w:p w14:paraId="1EB606D3" w14:textId="7D635B8F"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21" w:history="1">
            <w:r w:rsidR="00EC7C29" w:rsidRPr="00EC7C29">
              <w:rPr>
                <w:rStyle w:val="Hyperlink"/>
                <w:rFonts w:ascii="Times New Roman" w:hAnsi="Times New Roman" w:cs="Times New Roman"/>
                <w:b/>
                <w:bCs/>
                <w:noProof/>
                <w:color w:val="000000" w:themeColor="text1"/>
              </w:rPr>
              <w:t>D.</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Model Training and Validation</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_Toc166548921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8</w:t>
            </w:r>
            <w:r w:rsidR="00EC7C29" w:rsidRPr="00EC7C29">
              <w:rPr>
                <w:rFonts w:ascii="Times New Roman" w:hAnsi="Times New Roman" w:cs="Times New Roman"/>
                <w:noProof/>
                <w:webHidden/>
                <w:color w:val="000000" w:themeColor="text1"/>
              </w:rPr>
              <w:fldChar w:fldCharType="end"/>
            </w:r>
          </w:hyperlink>
        </w:p>
        <w:p w14:paraId="48308021" w14:textId="0665CD84"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22" w:history="1">
            <w:r w:rsidR="00EC7C29" w:rsidRPr="00EC7C29">
              <w:rPr>
                <w:rStyle w:val="Hyperlink"/>
                <w:rFonts w:ascii="Times New Roman" w:hAnsi="Times New Roman" w:cs="Times New Roman"/>
                <w:b/>
                <w:bCs/>
                <w:noProof/>
                <w:color w:val="000000" w:themeColor="text1"/>
              </w:rPr>
              <w:t>E.</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Implementation and Performance Evaluation</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_Toc166548922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8</w:t>
            </w:r>
            <w:r w:rsidR="00EC7C29" w:rsidRPr="00EC7C29">
              <w:rPr>
                <w:rFonts w:ascii="Times New Roman" w:hAnsi="Times New Roman" w:cs="Times New Roman"/>
                <w:noProof/>
                <w:webHidden/>
                <w:color w:val="000000" w:themeColor="text1"/>
              </w:rPr>
              <w:fldChar w:fldCharType="end"/>
            </w:r>
          </w:hyperlink>
        </w:p>
        <w:p w14:paraId="07B043AA" w14:textId="6F6F8A47" w:rsidR="00EC7C29" w:rsidRPr="00EC7C29" w:rsidRDefault="001351E7">
          <w:pPr>
            <w:pStyle w:val="TOC2"/>
            <w:tabs>
              <w:tab w:val="left" w:pos="720"/>
              <w:tab w:val="right" w:leader="dot" w:pos="9016"/>
            </w:tabs>
            <w:rPr>
              <w:rFonts w:ascii="Times New Roman" w:hAnsi="Times New Roman" w:cs="Times New Roman"/>
              <w:noProof/>
              <w:color w:val="000000" w:themeColor="text1"/>
            </w:rPr>
          </w:pPr>
          <w:hyperlink w:anchor="_Toc166548923" w:history="1">
            <w:r w:rsidR="00EC7C29" w:rsidRPr="00EC7C29">
              <w:rPr>
                <w:rStyle w:val="Hyperlink"/>
                <w:rFonts w:ascii="Times New Roman" w:hAnsi="Times New Roman" w:cs="Times New Roman"/>
                <w:b/>
                <w:bCs/>
                <w:noProof/>
                <w:color w:val="000000" w:themeColor="text1"/>
              </w:rPr>
              <w:t>F.</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b/>
                <w:bCs/>
                <w:noProof/>
                <w:color w:val="000000" w:themeColor="text1"/>
              </w:rPr>
              <w:t>Feedback and iterative improvement</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_Toc166548923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8</w:t>
            </w:r>
            <w:r w:rsidR="00EC7C29" w:rsidRPr="00EC7C29">
              <w:rPr>
                <w:rFonts w:ascii="Times New Roman" w:hAnsi="Times New Roman" w:cs="Times New Roman"/>
                <w:noProof/>
                <w:webHidden/>
                <w:color w:val="000000" w:themeColor="text1"/>
              </w:rPr>
              <w:fldChar w:fldCharType="end"/>
            </w:r>
          </w:hyperlink>
        </w:p>
        <w:p w14:paraId="102083CA" w14:textId="518432F4" w:rsidR="00EC7C29" w:rsidRPr="00EC7C29" w:rsidRDefault="001351E7">
          <w:pPr>
            <w:pStyle w:val="TOC1"/>
            <w:tabs>
              <w:tab w:val="left" w:pos="720"/>
              <w:tab w:val="right" w:leader="dot" w:pos="9016"/>
            </w:tabs>
            <w:rPr>
              <w:rFonts w:ascii="Times New Roman" w:hAnsi="Times New Roman" w:cs="Times New Roman"/>
              <w:noProof/>
              <w:color w:val="000000" w:themeColor="text1"/>
            </w:rPr>
          </w:pPr>
          <w:hyperlink w:anchor="_Toc166548924" w:history="1">
            <w:r w:rsidR="00EC7C29" w:rsidRPr="00EC7C29">
              <w:rPr>
                <w:rStyle w:val="Hyperlink"/>
                <w:rFonts w:ascii="Times New Roman" w:hAnsi="Times New Roman" w:cs="Times New Roman"/>
                <w:noProof/>
                <w:color w:val="000000" w:themeColor="text1"/>
              </w:rPr>
              <w:t>IV.</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noProof/>
                <w:color w:val="000000" w:themeColor="text1"/>
              </w:rPr>
              <w:t>Results</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_Toc166548924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8</w:t>
            </w:r>
            <w:r w:rsidR="00EC7C29" w:rsidRPr="00EC7C29">
              <w:rPr>
                <w:rFonts w:ascii="Times New Roman" w:hAnsi="Times New Roman" w:cs="Times New Roman"/>
                <w:noProof/>
                <w:webHidden/>
                <w:color w:val="000000" w:themeColor="text1"/>
              </w:rPr>
              <w:fldChar w:fldCharType="end"/>
            </w:r>
          </w:hyperlink>
        </w:p>
        <w:p w14:paraId="4A6C843F" w14:textId="0C83E96D" w:rsidR="00EC7C29" w:rsidRPr="00EC7C29" w:rsidRDefault="001351E7">
          <w:pPr>
            <w:pStyle w:val="TOC1"/>
            <w:tabs>
              <w:tab w:val="left" w:pos="480"/>
              <w:tab w:val="right" w:leader="dot" w:pos="9016"/>
            </w:tabs>
            <w:rPr>
              <w:rFonts w:ascii="Times New Roman" w:hAnsi="Times New Roman" w:cs="Times New Roman"/>
              <w:noProof/>
              <w:color w:val="000000" w:themeColor="text1"/>
            </w:rPr>
          </w:pPr>
          <w:hyperlink w:anchor="_Toc166548925" w:history="1">
            <w:r w:rsidR="00EC7C29" w:rsidRPr="00EC7C29">
              <w:rPr>
                <w:rStyle w:val="Hyperlink"/>
                <w:rFonts w:ascii="Times New Roman" w:hAnsi="Times New Roman" w:cs="Times New Roman"/>
                <w:noProof/>
                <w:color w:val="000000" w:themeColor="text1"/>
              </w:rPr>
              <w:t>V.</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noProof/>
                <w:color w:val="000000" w:themeColor="text1"/>
              </w:rPr>
              <w:t>Conclusion</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_Toc166548925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9</w:t>
            </w:r>
            <w:r w:rsidR="00EC7C29" w:rsidRPr="00EC7C29">
              <w:rPr>
                <w:rFonts w:ascii="Times New Roman" w:hAnsi="Times New Roman" w:cs="Times New Roman"/>
                <w:noProof/>
                <w:webHidden/>
                <w:color w:val="000000" w:themeColor="text1"/>
              </w:rPr>
              <w:fldChar w:fldCharType="end"/>
            </w:r>
          </w:hyperlink>
        </w:p>
        <w:p w14:paraId="401A30A4" w14:textId="7CF23898" w:rsidR="00EC7C29" w:rsidRPr="00EC7C29" w:rsidRDefault="001351E7">
          <w:pPr>
            <w:pStyle w:val="TOC1"/>
            <w:tabs>
              <w:tab w:val="left" w:pos="720"/>
              <w:tab w:val="right" w:leader="dot" w:pos="9016"/>
            </w:tabs>
            <w:rPr>
              <w:rFonts w:ascii="Times New Roman" w:hAnsi="Times New Roman" w:cs="Times New Roman"/>
              <w:noProof/>
              <w:color w:val="000000" w:themeColor="text1"/>
            </w:rPr>
          </w:pPr>
          <w:hyperlink w:anchor="_Toc166548926" w:history="1">
            <w:r w:rsidR="00EC7C29" w:rsidRPr="00EC7C29">
              <w:rPr>
                <w:rStyle w:val="Hyperlink"/>
                <w:rFonts w:ascii="Times New Roman" w:hAnsi="Times New Roman" w:cs="Times New Roman"/>
                <w:noProof/>
                <w:color w:val="000000" w:themeColor="text1"/>
              </w:rPr>
              <w:t>VI.</w:t>
            </w:r>
            <w:r w:rsidR="00EC7C29" w:rsidRPr="00EC7C29">
              <w:rPr>
                <w:rFonts w:ascii="Times New Roman" w:hAnsi="Times New Roman" w:cs="Times New Roman"/>
                <w:noProof/>
                <w:color w:val="000000" w:themeColor="text1"/>
              </w:rPr>
              <w:tab/>
            </w:r>
            <w:r w:rsidR="00EC7C29" w:rsidRPr="00EC7C29">
              <w:rPr>
                <w:rStyle w:val="Hyperlink"/>
                <w:rFonts w:ascii="Times New Roman" w:hAnsi="Times New Roman" w:cs="Times New Roman"/>
                <w:noProof/>
                <w:color w:val="000000" w:themeColor="text1"/>
              </w:rPr>
              <w:t>Future Work</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_Toc166548926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9</w:t>
            </w:r>
            <w:r w:rsidR="00EC7C29" w:rsidRPr="00EC7C29">
              <w:rPr>
                <w:rFonts w:ascii="Times New Roman" w:hAnsi="Times New Roman" w:cs="Times New Roman"/>
                <w:noProof/>
                <w:webHidden/>
                <w:color w:val="000000" w:themeColor="text1"/>
              </w:rPr>
              <w:fldChar w:fldCharType="end"/>
            </w:r>
          </w:hyperlink>
        </w:p>
        <w:p w14:paraId="47C8CF8E" w14:textId="241CFE8D" w:rsidR="00EC7C29" w:rsidRPr="00EC7C29" w:rsidRDefault="001351E7">
          <w:pPr>
            <w:pStyle w:val="TOC1"/>
            <w:tabs>
              <w:tab w:val="right" w:leader="dot" w:pos="9016"/>
            </w:tabs>
            <w:rPr>
              <w:rFonts w:ascii="Times New Roman" w:hAnsi="Times New Roman" w:cs="Times New Roman"/>
              <w:noProof/>
              <w:color w:val="000000" w:themeColor="text1"/>
            </w:rPr>
          </w:pPr>
          <w:hyperlink w:anchor="_Toc166548927" w:history="1">
            <w:r w:rsidR="00EC7C29" w:rsidRPr="00EC7C29">
              <w:rPr>
                <w:rStyle w:val="Hyperlink"/>
                <w:rFonts w:ascii="Times New Roman" w:hAnsi="Times New Roman" w:cs="Times New Roman"/>
                <w:noProof/>
                <w:color w:val="000000" w:themeColor="text1"/>
              </w:rPr>
              <w:t>References</w:t>
            </w:r>
            <w:r w:rsidR="00EC7C29" w:rsidRPr="00EC7C29">
              <w:rPr>
                <w:rFonts w:ascii="Times New Roman" w:hAnsi="Times New Roman" w:cs="Times New Roman"/>
                <w:noProof/>
                <w:webHidden/>
                <w:color w:val="000000" w:themeColor="text1"/>
              </w:rPr>
              <w:tab/>
            </w:r>
            <w:r w:rsidR="00EC7C29" w:rsidRPr="00EC7C29">
              <w:rPr>
                <w:rFonts w:ascii="Times New Roman" w:hAnsi="Times New Roman" w:cs="Times New Roman"/>
                <w:noProof/>
                <w:webHidden/>
                <w:color w:val="000000" w:themeColor="text1"/>
              </w:rPr>
              <w:fldChar w:fldCharType="begin"/>
            </w:r>
            <w:r w:rsidR="00EC7C29" w:rsidRPr="00EC7C29">
              <w:rPr>
                <w:rFonts w:ascii="Times New Roman" w:hAnsi="Times New Roman" w:cs="Times New Roman"/>
                <w:noProof/>
                <w:webHidden/>
                <w:color w:val="000000" w:themeColor="text1"/>
              </w:rPr>
              <w:instrText xml:space="preserve"> PAGEREF _Toc166548927 \h </w:instrText>
            </w:r>
            <w:r w:rsidR="00EC7C29" w:rsidRPr="00EC7C29">
              <w:rPr>
                <w:rFonts w:ascii="Times New Roman" w:hAnsi="Times New Roman" w:cs="Times New Roman"/>
                <w:noProof/>
                <w:webHidden/>
                <w:color w:val="000000" w:themeColor="text1"/>
              </w:rPr>
            </w:r>
            <w:r w:rsidR="00EC7C29" w:rsidRPr="00EC7C29">
              <w:rPr>
                <w:rFonts w:ascii="Times New Roman" w:hAnsi="Times New Roman" w:cs="Times New Roman"/>
                <w:noProof/>
                <w:webHidden/>
                <w:color w:val="000000" w:themeColor="text1"/>
              </w:rPr>
              <w:fldChar w:fldCharType="separate"/>
            </w:r>
            <w:r w:rsidR="00EC7C29" w:rsidRPr="00EC7C29">
              <w:rPr>
                <w:rFonts w:ascii="Times New Roman" w:hAnsi="Times New Roman" w:cs="Times New Roman"/>
                <w:noProof/>
                <w:webHidden/>
                <w:color w:val="000000" w:themeColor="text1"/>
              </w:rPr>
              <w:t>10</w:t>
            </w:r>
            <w:r w:rsidR="00EC7C29" w:rsidRPr="00EC7C29">
              <w:rPr>
                <w:rFonts w:ascii="Times New Roman" w:hAnsi="Times New Roman" w:cs="Times New Roman"/>
                <w:noProof/>
                <w:webHidden/>
                <w:color w:val="000000" w:themeColor="text1"/>
              </w:rPr>
              <w:fldChar w:fldCharType="end"/>
            </w:r>
          </w:hyperlink>
        </w:p>
        <w:p w14:paraId="4710364C" w14:textId="28C87C2E" w:rsidR="00550974" w:rsidRPr="00EC7C29" w:rsidRDefault="00EC7C29" w:rsidP="00550974">
          <w:pPr>
            <w:rPr>
              <w:rFonts w:ascii="Times New Roman" w:hAnsi="Times New Roman" w:cs="Times New Roman"/>
              <w:color w:val="000000" w:themeColor="text1"/>
            </w:rPr>
          </w:pPr>
          <w:r w:rsidRPr="00EC7C29">
            <w:rPr>
              <w:rFonts w:ascii="Times New Roman" w:hAnsi="Times New Roman" w:cs="Times New Roman"/>
              <w:b/>
              <w:bCs/>
              <w:noProof/>
              <w:color w:val="000000" w:themeColor="text1"/>
            </w:rPr>
            <w:fldChar w:fldCharType="end"/>
          </w:r>
        </w:p>
      </w:sdtContent>
    </w:sdt>
    <w:p w14:paraId="53FFEE08" w14:textId="77777777" w:rsidR="00550974" w:rsidRPr="00EC7C29" w:rsidRDefault="00550974"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Nomenclature</w:t>
      </w:r>
    </w:p>
    <w:tbl>
      <w:tblPr>
        <w:tblStyle w:val="GridTable4"/>
        <w:tblW w:w="0" w:type="auto"/>
        <w:tblLook w:val="04A0" w:firstRow="1" w:lastRow="0" w:firstColumn="1" w:lastColumn="0" w:noHBand="0" w:noVBand="1"/>
      </w:tblPr>
      <w:tblGrid>
        <w:gridCol w:w="4508"/>
        <w:gridCol w:w="4508"/>
      </w:tblGrid>
      <w:tr w:rsidR="00EC7C29" w:rsidRPr="00EC7C29" w14:paraId="53550F22" w14:textId="77777777" w:rsidTr="001B4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5B7C61"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Acronym</w:t>
            </w:r>
          </w:p>
        </w:tc>
        <w:tc>
          <w:tcPr>
            <w:tcW w:w="4508" w:type="dxa"/>
          </w:tcPr>
          <w:p w14:paraId="7CBF560C" w14:textId="77777777" w:rsidR="001B4958" w:rsidRPr="00EC7C29" w:rsidRDefault="001B4958" w:rsidP="005509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Expanded Form</w:t>
            </w:r>
          </w:p>
        </w:tc>
      </w:tr>
      <w:tr w:rsidR="00EC7C29" w:rsidRPr="00EC7C29" w14:paraId="24F60CC9" w14:textId="77777777" w:rsidTr="001B4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32601A" w14:textId="77777777" w:rsidR="001B4958" w:rsidRPr="00EC7C29" w:rsidRDefault="001B4958" w:rsidP="00550974">
            <w:pPr>
              <w:rPr>
                <w:rFonts w:ascii="Times New Roman" w:hAnsi="Times New Roman" w:cs="Times New Roman"/>
                <w:color w:val="000000" w:themeColor="text1"/>
                <w:sz w:val="20"/>
                <w:szCs w:val="32"/>
              </w:rPr>
            </w:pPr>
          </w:p>
        </w:tc>
        <w:tc>
          <w:tcPr>
            <w:tcW w:w="4508" w:type="dxa"/>
          </w:tcPr>
          <w:p w14:paraId="049D6345" w14:textId="77777777" w:rsidR="001B4958" w:rsidRPr="00EC7C29" w:rsidRDefault="001B4958" w:rsidP="005509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32"/>
              </w:rPr>
            </w:pPr>
          </w:p>
        </w:tc>
      </w:tr>
      <w:tr w:rsidR="00EC7C29" w:rsidRPr="00EC7C29" w14:paraId="10CB675B" w14:textId="77777777" w:rsidTr="001B4958">
        <w:tc>
          <w:tcPr>
            <w:cnfStyle w:val="001000000000" w:firstRow="0" w:lastRow="0" w:firstColumn="1" w:lastColumn="0" w:oddVBand="0" w:evenVBand="0" w:oddHBand="0" w:evenHBand="0" w:firstRowFirstColumn="0" w:firstRowLastColumn="0" w:lastRowFirstColumn="0" w:lastRowLastColumn="0"/>
            <w:tcW w:w="4508" w:type="dxa"/>
          </w:tcPr>
          <w:p w14:paraId="0E553B45" w14:textId="77777777" w:rsidR="001B4958" w:rsidRPr="00EC7C29" w:rsidRDefault="001B4958" w:rsidP="00550974">
            <w:pPr>
              <w:rPr>
                <w:rFonts w:ascii="Times New Roman" w:hAnsi="Times New Roman" w:cs="Times New Roman"/>
                <w:color w:val="000000" w:themeColor="text1"/>
                <w:sz w:val="20"/>
                <w:szCs w:val="32"/>
              </w:rPr>
            </w:pPr>
          </w:p>
        </w:tc>
        <w:tc>
          <w:tcPr>
            <w:tcW w:w="4508" w:type="dxa"/>
          </w:tcPr>
          <w:p w14:paraId="76CF7BC0" w14:textId="77777777" w:rsidR="001B4958" w:rsidRPr="00EC7C29" w:rsidRDefault="001B4958" w:rsidP="00550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32"/>
              </w:rPr>
            </w:pPr>
          </w:p>
        </w:tc>
      </w:tr>
      <w:tr w:rsidR="00EC7C29" w:rsidRPr="00EC7C29" w14:paraId="13297C83" w14:textId="77777777" w:rsidTr="001B4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48CDD2" w14:textId="77777777" w:rsidR="001B4958" w:rsidRPr="00EC7C29" w:rsidRDefault="001B4958" w:rsidP="00550974">
            <w:pPr>
              <w:rPr>
                <w:rFonts w:ascii="Times New Roman" w:hAnsi="Times New Roman" w:cs="Times New Roman"/>
                <w:color w:val="000000" w:themeColor="text1"/>
                <w:sz w:val="20"/>
                <w:szCs w:val="32"/>
              </w:rPr>
            </w:pPr>
          </w:p>
        </w:tc>
        <w:tc>
          <w:tcPr>
            <w:tcW w:w="4508" w:type="dxa"/>
          </w:tcPr>
          <w:p w14:paraId="120CE13C" w14:textId="77777777" w:rsidR="001B4958" w:rsidRPr="00EC7C29" w:rsidRDefault="001B4958" w:rsidP="005509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32"/>
              </w:rPr>
            </w:pPr>
          </w:p>
        </w:tc>
      </w:tr>
      <w:tr w:rsidR="00EC7C29" w:rsidRPr="00EC7C29" w14:paraId="3278997E" w14:textId="77777777" w:rsidTr="001B4958">
        <w:tc>
          <w:tcPr>
            <w:cnfStyle w:val="001000000000" w:firstRow="0" w:lastRow="0" w:firstColumn="1" w:lastColumn="0" w:oddVBand="0" w:evenVBand="0" w:oddHBand="0" w:evenHBand="0" w:firstRowFirstColumn="0" w:firstRowLastColumn="0" w:lastRowFirstColumn="0" w:lastRowLastColumn="0"/>
            <w:tcW w:w="4508" w:type="dxa"/>
          </w:tcPr>
          <w:p w14:paraId="399A6C88" w14:textId="77777777" w:rsidR="001B4958" w:rsidRPr="00EC7C29" w:rsidRDefault="001B4958" w:rsidP="00550974">
            <w:pPr>
              <w:rPr>
                <w:rFonts w:ascii="Times New Roman" w:hAnsi="Times New Roman" w:cs="Times New Roman"/>
                <w:color w:val="000000" w:themeColor="text1"/>
                <w:sz w:val="20"/>
                <w:szCs w:val="32"/>
              </w:rPr>
            </w:pPr>
          </w:p>
        </w:tc>
        <w:tc>
          <w:tcPr>
            <w:tcW w:w="4508" w:type="dxa"/>
          </w:tcPr>
          <w:p w14:paraId="7442670F" w14:textId="77777777" w:rsidR="001B4958" w:rsidRPr="00EC7C29" w:rsidRDefault="001B4958" w:rsidP="00550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32"/>
              </w:rPr>
            </w:pPr>
          </w:p>
        </w:tc>
      </w:tr>
    </w:tbl>
    <w:p w14:paraId="20DE8DD5" w14:textId="77777777" w:rsidR="005C73A1" w:rsidRPr="00EC7C29" w:rsidRDefault="005C73A1" w:rsidP="005C73A1">
      <w:pPr>
        <w:rPr>
          <w:rFonts w:ascii="Times New Roman" w:hAnsi="Times New Roman" w:cs="Times New Roman"/>
          <w:b/>
          <w:color w:val="000000" w:themeColor="text1"/>
          <w:sz w:val="32"/>
          <w:szCs w:val="32"/>
        </w:rPr>
      </w:pPr>
    </w:p>
    <w:p w14:paraId="7D31DBC5" w14:textId="7EEE656E" w:rsidR="00550974" w:rsidRPr="00EC7C29" w:rsidRDefault="00550974" w:rsidP="005C73A1">
      <w:pPr>
        <w:pStyle w:val="Heading1"/>
        <w:numPr>
          <w:ilvl w:val="0"/>
          <w:numId w:val="25"/>
        </w:numPr>
        <w:jc w:val="center"/>
        <w:rPr>
          <w:rFonts w:ascii="Times New Roman" w:hAnsi="Times New Roman" w:cs="Times New Roman"/>
          <w:b/>
          <w:bCs/>
          <w:color w:val="000000" w:themeColor="text1"/>
          <w:sz w:val="22"/>
          <w:szCs w:val="22"/>
        </w:rPr>
      </w:pPr>
      <w:bookmarkStart w:id="1" w:name="_Toc166548903"/>
      <w:r w:rsidRPr="00EC7C29">
        <w:rPr>
          <w:rFonts w:ascii="Times New Roman" w:hAnsi="Times New Roman" w:cs="Times New Roman"/>
          <w:b/>
          <w:bCs/>
          <w:color w:val="000000" w:themeColor="text1"/>
          <w:sz w:val="22"/>
          <w:szCs w:val="22"/>
        </w:rPr>
        <w:t>Introduction</w:t>
      </w:r>
      <w:bookmarkEnd w:id="1"/>
    </w:p>
    <w:p w14:paraId="7CC91E35" w14:textId="221AED60" w:rsidR="001B4958" w:rsidRPr="00EC7C29" w:rsidRDefault="00C27A88" w:rsidP="00883648">
      <w:pPr>
        <w:ind w:firstLine="720"/>
        <w:jc w:val="both"/>
        <w:rPr>
          <w:rFonts w:ascii="Times New Roman" w:hAnsi="Times New Roman" w:cs="Times New Roman"/>
          <w:color w:val="000000" w:themeColor="text1"/>
          <w:sz w:val="20"/>
          <w:szCs w:val="32"/>
        </w:rPr>
      </w:pPr>
      <w:bookmarkStart w:id="2" w:name="_GoBack"/>
      <w:r w:rsidRPr="00EC7C29">
        <w:rPr>
          <w:rFonts w:ascii="Times New Roman" w:hAnsi="Times New Roman" w:cs="Times New Roman"/>
          <w:color w:val="000000" w:themeColor="text1"/>
          <w:sz w:val="20"/>
          <w:szCs w:val="32"/>
        </w:rPr>
        <w:t xml:space="preserve">This report outlines </w:t>
      </w:r>
      <w:r w:rsidR="00D02FFB" w:rsidRPr="00EC7C29">
        <w:rPr>
          <w:rFonts w:ascii="Times New Roman" w:hAnsi="Times New Roman" w:cs="Times New Roman"/>
          <w:color w:val="000000" w:themeColor="text1"/>
          <w:sz w:val="20"/>
          <w:szCs w:val="32"/>
        </w:rPr>
        <w:t>an approach to using advanced Deep Learning [DL] models</w:t>
      </w:r>
      <w:r w:rsidR="009B3D52" w:rsidRPr="00EC7C29">
        <w:rPr>
          <w:rFonts w:ascii="Times New Roman" w:hAnsi="Times New Roman" w:cs="Times New Roman"/>
          <w:color w:val="000000" w:themeColor="text1"/>
          <w:sz w:val="20"/>
          <w:szCs w:val="32"/>
        </w:rPr>
        <w:t xml:space="preserve"> within the framework of </w:t>
      </w:r>
      <w:r w:rsidR="00301D9F">
        <w:rPr>
          <w:rFonts w:ascii="Times New Roman" w:hAnsi="Times New Roman" w:cs="Times New Roman"/>
          <w:color w:val="000000" w:themeColor="text1"/>
          <w:sz w:val="20"/>
          <w:szCs w:val="32"/>
        </w:rPr>
        <w:t>I</w:t>
      </w:r>
      <w:r w:rsidR="00301D9F" w:rsidRPr="00EC7C29">
        <w:rPr>
          <w:rFonts w:ascii="Times New Roman" w:hAnsi="Times New Roman" w:cs="Times New Roman"/>
          <w:color w:val="000000" w:themeColor="text1"/>
          <w:sz w:val="20"/>
          <w:szCs w:val="32"/>
        </w:rPr>
        <w:t xml:space="preserve">ndustry </w:t>
      </w:r>
      <w:r w:rsidR="009B3D52" w:rsidRPr="00EC7C29">
        <w:rPr>
          <w:rFonts w:ascii="Times New Roman" w:hAnsi="Times New Roman" w:cs="Times New Roman"/>
          <w:color w:val="000000" w:themeColor="text1"/>
          <w:sz w:val="20"/>
          <w:szCs w:val="32"/>
        </w:rPr>
        <w:t>4.0</w:t>
      </w:r>
      <w:r w:rsidR="00D02FFB" w:rsidRPr="00EC7C29">
        <w:rPr>
          <w:rFonts w:ascii="Times New Roman" w:hAnsi="Times New Roman" w:cs="Times New Roman"/>
          <w:color w:val="000000" w:themeColor="text1"/>
          <w:sz w:val="20"/>
          <w:szCs w:val="32"/>
        </w:rPr>
        <w:t xml:space="preserve"> to develop a Predictive Maintenance [</w:t>
      </w:r>
      <w:proofErr w:type="spellStart"/>
      <w:r w:rsidR="00D02FFB" w:rsidRPr="00EC7C29">
        <w:rPr>
          <w:rFonts w:ascii="Times New Roman" w:hAnsi="Times New Roman" w:cs="Times New Roman"/>
          <w:color w:val="000000" w:themeColor="text1"/>
          <w:sz w:val="20"/>
          <w:szCs w:val="32"/>
        </w:rPr>
        <w:t>PdM</w:t>
      </w:r>
      <w:proofErr w:type="spellEnd"/>
      <w:r w:rsidR="00D02FFB" w:rsidRPr="00EC7C29">
        <w:rPr>
          <w:rFonts w:ascii="Times New Roman" w:hAnsi="Times New Roman" w:cs="Times New Roman"/>
          <w:color w:val="000000" w:themeColor="text1"/>
          <w:sz w:val="20"/>
          <w:szCs w:val="32"/>
        </w:rPr>
        <w:t>] system.</w:t>
      </w:r>
      <w:r w:rsidR="009B3D52" w:rsidRPr="00EC7C29">
        <w:rPr>
          <w:rFonts w:ascii="Times New Roman" w:hAnsi="Times New Roman" w:cs="Times New Roman"/>
          <w:color w:val="000000" w:themeColor="text1"/>
          <w:sz w:val="20"/>
          <w:szCs w:val="32"/>
        </w:rPr>
        <w:t xml:space="preserve"> The report utilises the C-MAPSS dataset provided by NASA to predict the Remaining Useful Life [RUL] of a turbofan engine</w:t>
      </w:r>
      <w:r w:rsidR="00301D9F">
        <w:rPr>
          <w:rFonts w:ascii="Times New Roman" w:hAnsi="Times New Roman" w:cs="Times New Roman"/>
          <w:color w:val="000000" w:themeColor="text1"/>
          <w:sz w:val="20"/>
          <w:szCs w:val="32"/>
        </w:rPr>
        <w:t>,</w:t>
      </w:r>
      <w:r w:rsidR="009B3D52" w:rsidRPr="00EC7C29">
        <w:rPr>
          <w:rFonts w:ascii="Times New Roman" w:hAnsi="Times New Roman" w:cs="Times New Roman"/>
          <w:color w:val="000000" w:themeColor="text1"/>
          <w:sz w:val="20"/>
          <w:szCs w:val="32"/>
        </w:rPr>
        <w:t xml:space="preserve"> which will increase reliability and enhance operational efficiency across different industrial applications.</w:t>
      </w:r>
    </w:p>
    <w:p w14:paraId="468C4EC2" w14:textId="366F6082" w:rsidR="001B4958" w:rsidRPr="00EC7C29" w:rsidRDefault="009B3D52" w:rsidP="00883648">
      <w:pPr>
        <w:jc w:val="both"/>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are important applications within the shift towards </w:t>
      </w:r>
      <w:r w:rsidR="00C6702F" w:rsidRPr="00EC7C29">
        <w:rPr>
          <w:rFonts w:ascii="Times New Roman" w:hAnsi="Times New Roman" w:cs="Times New Roman"/>
          <w:color w:val="000000" w:themeColor="text1"/>
          <w:sz w:val="20"/>
          <w:szCs w:val="32"/>
        </w:rPr>
        <w:t>I</w:t>
      </w:r>
      <w:r w:rsidRPr="00EC7C29">
        <w:rPr>
          <w:rFonts w:ascii="Times New Roman" w:hAnsi="Times New Roman" w:cs="Times New Roman"/>
          <w:color w:val="000000" w:themeColor="text1"/>
          <w:sz w:val="20"/>
          <w:szCs w:val="32"/>
        </w:rPr>
        <w:t xml:space="preserve">ndustry 4.0 [I4], </w:t>
      </w:r>
      <w:r w:rsidR="00BD5308" w:rsidRPr="00EC7C29">
        <w:rPr>
          <w:rFonts w:ascii="Times New Roman" w:hAnsi="Times New Roman" w:cs="Times New Roman"/>
          <w:color w:val="000000" w:themeColor="text1"/>
          <w:sz w:val="20"/>
          <w:szCs w:val="32"/>
        </w:rPr>
        <w:t>as</w:t>
      </w:r>
      <w:r w:rsidRPr="00EC7C29">
        <w:rPr>
          <w:rFonts w:ascii="Times New Roman" w:hAnsi="Times New Roman" w:cs="Times New Roman"/>
          <w:color w:val="000000" w:themeColor="text1"/>
          <w:sz w:val="20"/>
          <w:szCs w:val="32"/>
        </w:rPr>
        <w:t xml:space="preserve"> industries seek to </w:t>
      </w:r>
      <w:r w:rsidR="001D56B4" w:rsidRPr="00EC7C29">
        <w:rPr>
          <w:rFonts w:ascii="Times New Roman" w:hAnsi="Times New Roman" w:cs="Times New Roman"/>
          <w:color w:val="000000" w:themeColor="text1"/>
          <w:sz w:val="20"/>
          <w:szCs w:val="32"/>
        </w:rPr>
        <w:t xml:space="preserve">increase automation and efficiency. Robust and accurate </w:t>
      </w:r>
      <w:proofErr w:type="spellStart"/>
      <w:r w:rsidR="001D56B4" w:rsidRPr="00EC7C29">
        <w:rPr>
          <w:rFonts w:ascii="Times New Roman" w:hAnsi="Times New Roman" w:cs="Times New Roman"/>
          <w:color w:val="000000" w:themeColor="text1"/>
          <w:sz w:val="20"/>
          <w:szCs w:val="32"/>
        </w:rPr>
        <w:t>PdM</w:t>
      </w:r>
      <w:proofErr w:type="spellEnd"/>
      <w:r w:rsidR="001D56B4" w:rsidRPr="00EC7C29">
        <w:rPr>
          <w:rFonts w:ascii="Times New Roman" w:hAnsi="Times New Roman" w:cs="Times New Roman"/>
          <w:color w:val="000000" w:themeColor="text1"/>
          <w:sz w:val="20"/>
          <w:szCs w:val="32"/>
        </w:rPr>
        <w:t xml:space="preserve"> systems are a catalyst within this shift as well as the increase of </w:t>
      </w:r>
      <w:proofErr w:type="spellStart"/>
      <w:r w:rsidR="001D56B4" w:rsidRPr="00EC7C29">
        <w:rPr>
          <w:rFonts w:ascii="Times New Roman" w:hAnsi="Times New Roman" w:cs="Times New Roman"/>
          <w:color w:val="000000" w:themeColor="text1"/>
          <w:sz w:val="20"/>
          <w:szCs w:val="32"/>
        </w:rPr>
        <w:t>IoT</w:t>
      </w:r>
      <w:proofErr w:type="spellEnd"/>
      <w:r w:rsidR="001D56B4" w:rsidRPr="00EC7C29">
        <w:rPr>
          <w:rFonts w:ascii="Times New Roman" w:hAnsi="Times New Roman" w:cs="Times New Roman"/>
          <w:color w:val="000000" w:themeColor="text1"/>
          <w:sz w:val="20"/>
          <w:szCs w:val="32"/>
        </w:rPr>
        <w:t xml:space="preserve"> devices comes </w:t>
      </w:r>
      <w:r w:rsidR="00EC2321">
        <w:rPr>
          <w:rFonts w:ascii="Times New Roman" w:hAnsi="Times New Roman" w:cs="Times New Roman"/>
          <w:color w:val="000000" w:themeColor="text1"/>
          <w:sz w:val="20"/>
          <w:szCs w:val="32"/>
        </w:rPr>
        <w:t xml:space="preserve">with </w:t>
      </w:r>
      <w:r w:rsidR="001D56B4" w:rsidRPr="00EC7C29">
        <w:rPr>
          <w:rFonts w:ascii="Times New Roman" w:hAnsi="Times New Roman" w:cs="Times New Roman"/>
          <w:color w:val="000000" w:themeColor="text1"/>
          <w:sz w:val="20"/>
          <w:szCs w:val="32"/>
        </w:rPr>
        <w:t>the potential for cyber security vulnerabilities</w:t>
      </w:r>
      <w:r w:rsidR="00C6702F" w:rsidRPr="00EC7C29">
        <w:rPr>
          <w:rFonts w:ascii="Times New Roman" w:hAnsi="Times New Roman" w:cs="Times New Roman"/>
          <w:color w:val="000000" w:themeColor="text1"/>
          <w:sz w:val="20"/>
          <w:szCs w:val="32"/>
        </w:rPr>
        <w:t xml:space="preserve"> [1</w:t>
      </w:r>
      <w:r w:rsidR="00A45630" w:rsidRPr="00EC7C29">
        <w:rPr>
          <w:rFonts w:ascii="Times New Roman" w:hAnsi="Times New Roman" w:cs="Times New Roman"/>
          <w:color w:val="000000" w:themeColor="text1"/>
          <w:sz w:val="20"/>
          <w:szCs w:val="32"/>
        </w:rPr>
        <w:t>]</w:t>
      </w:r>
      <w:r w:rsidR="00A87E4D">
        <w:rPr>
          <w:rFonts w:ascii="Times New Roman" w:hAnsi="Times New Roman" w:cs="Times New Roman"/>
          <w:color w:val="000000" w:themeColor="text1"/>
          <w:sz w:val="20"/>
          <w:szCs w:val="32"/>
        </w:rPr>
        <w:t>.</w:t>
      </w:r>
      <w:r w:rsidR="00A45630" w:rsidRPr="00EC7C29">
        <w:rPr>
          <w:rFonts w:ascii="Times New Roman" w:hAnsi="Times New Roman" w:cs="Times New Roman"/>
          <w:color w:val="000000" w:themeColor="text1"/>
          <w:sz w:val="20"/>
          <w:szCs w:val="32"/>
        </w:rPr>
        <w:t xml:space="preserve"> The</w:t>
      </w:r>
      <w:r w:rsidR="001D56B4" w:rsidRPr="00EC7C29">
        <w:rPr>
          <w:rFonts w:ascii="Times New Roman" w:hAnsi="Times New Roman" w:cs="Times New Roman"/>
          <w:color w:val="000000" w:themeColor="text1"/>
          <w:sz w:val="20"/>
          <w:szCs w:val="32"/>
        </w:rPr>
        <w:t xml:space="preserve"> need to safeguard the integrity of these </w:t>
      </w:r>
      <w:proofErr w:type="spellStart"/>
      <w:r w:rsidR="001D56B4" w:rsidRPr="00EC7C29">
        <w:rPr>
          <w:rFonts w:ascii="Times New Roman" w:hAnsi="Times New Roman" w:cs="Times New Roman"/>
          <w:color w:val="000000" w:themeColor="text1"/>
          <w:sz w:val="20"/>
          <w:szCs w:val="32"/>
        </w:rPr>
        <w:t>PdM</w:t>
      </w:r>
      <w:proofErr w:type="spellEnd"/>
      <w:r w:rsidR="001D56B4" w:rsidRPr="00EC7C29">
        <w:rPr>
          <w:rFonts w:ascii="Times New Roman" w:hAnsi="Times New Roman" w:cs="Times New Roman"/>
          <w:color w:val="000000" w:themeColor="text1"/>
          <w:sz w:val="20"/>
          <w:szCs w:val="32"/>
        </w:rPr>
        <w:t xml:space="preserve"> systems is of increasing </w:t>
      </w:r>
      <w:r w:rsidR="00C6702F" w:rsidRPr="00EC7C29">
        <w:rPr>
          <w:rFonts w:ascii="Times New Roman" w:hAnsi="Times New Roman" w:cs="Times New Roman"/>
          <w:color w:val="000000" w:themeColor="text1"/>
          <w:sz w:val="20"/>
          <w:szCs w:val="32"/>
        </w:rPr>
        <w:t>priority</w:t>
      </w:r>
      <w:r w:rsidR="001D56B4" w:rsidRPr="00EC7C29">
        <w:rPr>
          <w:rFonts w:ascii="Times New Roman" w:hAnsi="Times New Roman" w:cs="Times New Roman"/>
          <w:color w:val="000000" w:themeColor="text1"/>
          <w:sz w:val="20"/>
          <w:szCs w:val="32"/>
        </w:rPr>
        <w:t>.</w:t>
      </w:r>
    </w:p>
    <w:p w14:paraId="0FB6411F" w14:textId="1870C3CE" w:rsidR="00E50C64" w:rsidRPr="00EC7C29" w:rsidRDefault="008F7303" w:rsidP="007D4D97">
      <w:pPr>
        <w:pStyle w:val="Heading2"/>
        <w:numPr>
          <w:ilvl w:val="0"/>
          <w:numId w:val="22"/>
        </w:numPr>
        <w:rPr>
          <w:rFonts w:ascii="Times New Roman" w:hAnsi="Times New Roman" w:cs="Times New Roman"/>
          <w:b/>
          <w:bCs/>
          <w:color w:val="000000" w:themeColor="text1"/>
          <w:sz w:val="20"/>
          <w:szCs w:val="20"/>
        </w:rPr>
      </w:pPr>
      <w:bookmarkStart w:id="3" w:name="_Toc166548904"/>
      <w:bookmarkEnd w:id="2"/>
      <w:r w:rsidRPr="00EC7C29">
        <w:rPr>
          <w:rFonts w:ascii="Times New Roman" w:hAnsi="Times New Roman" w:cs="Times New Roman"/>
          <w:b/>
          <w:bCs/>
          <w:color w:val="000000" w:themeColor="text1"/>
          <w:sz w:val="20"/>
          <w:szCs w:val="20"/>
        </w:rPr>
        <w:t>Industry 4.0</w:t>
      </w:r>
      <w:r w:rsidR="001B4958" w:rsidRPr="00EC7C29">
        <w:rPr>
          <w:rFonts w:ascii="Times New Roman" w:hAnsi="Times New Roman" w:cs="Times New Roman"/>
          <w:b/>
          <w:bCs/>
          <w:color w:val="000000" w:themeColor="text1"/>
          <w:sz w:val="20"/>
          <w:szCs w:val="20"/>
        </w:rPr>
        <w:t>, Predictive Maintenance &amp; False Data Injection Attacks</w:t>
      </w:r>
      <w:bookmarkEnd w:id="3"/>
    </w:p>
    <w:p w14:paraId="5DECF12A" w14:textId="07BF2048" w:rsidR="001B4958" w:rsidRPr="00EC7C29" w:rsidRDefault="001B22BD" w:rsidP="00883648">
      <w:pPr>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w:t>
      </w:r>
      <w:r w:rsidR="007A0ED0" w:rsidRPr="00EC7C29">
        <w:rPr>
          <w:rFonts w:ascii="Times New Roman" w:hAnsi="Times New Roman" w:cs="Times New Roman"/>
          <w:color w:val="000000" w:themeColor="text1"/>
          <w:sz w:val="20"/>
          <w:szCs w:val="32"/>
        </w:rPr>
        <w:t>fourth revolution in manufacturing and industry is characterized using a combination of technologies that blur the lines between physical, biological, and digital spheres. The creation of smart factories is facilitated by advanced communication and information technologies</w:t>
      </w:r>
      <w:r w:rsidR="00580603">
        <w:rPr>
          <w:rFonts w:ascii="Times New Roman" w:hAnsi="Times New Roman" w:cs="Times New Roman"/>
          <w:color w:val="000000" w:themeColor="text1"/>
          <w:sz w:val="20"/>
          <w:szCs w:val="32"/>
        </w:rPr>
        <w:t>, including cyber-physical systems, The Internet of Things [</w:t>
      </w:r>
      <w:proofErr w:type="spellStart"/>
      <w:r w:rsidR="00580603">
        <w:rPr>
          <w:rFonts w:ascii="Times New Roman" w:hAnsi="Times New Roman" w:cs="Times New Roman"/>
          <w:color w:val="000000" w:themeColor="text1"/>
          <w:sz w:val="20"/>
          <w:szCs w:val="32"/>
        </w:rPr>
        <w:t>IoT</w:t>
      </w:r>
      <w:proofErr w:type="spellEnd"/>
      <w:r w:rsidR="00580603">
        <w:rPr>
          <w:rFonts w:ascii="Times New Roman" w:hAnsi="Times New Roman" w:cs="Times New Roman"/>
          <w:color w:val="000000" w:themeColor="text1"/>
          <w:sz w:val="20"/>
          <w:szCs w:val="32"/>
        </w:rPr>
        <w:t>], cloud computing and</w:t>
      </w:r>
      <w:r w:rsidR="00C27A88" w:rsidRPr="00EC7C29">
        <w:rPr>
          <w:rFonts w:ascii="Times New Roman" w:hAnsi="Times New Roman" w:cs="Times New Roman"/>
          <w:color w:val="000000" w:themeColor="text1"/>
          <w:sz w:val="20"/>
          <w:szCs w:val="32"/>
        </w:rPr>
        <w:t xml:space="preserve"> big data analytics. Real-time data collection and analysis is achieved through the integration of these technologies</w:t>
      </w:r>
      <w:r w:rsidR="00580603">
        <w:rPr>
          <w:rFonts w:ascii="Times New Roman" w:hAnsi="Times New Roman" w:cs="Times New Roman"/>
          <w:color w:val="000000" w:themeColor="text1"/>
          <w:sz w:val="20"/>
          <w:szCs w:val="32"/>
        </w:rPr>
        <w:t>,</w:t>
      </w:r>
      <w:r w:rsidR="00C27A88" w:rsidRPr="00EC7C29">
        <w:rPr>
          <w:rFonts w:ascii="Times New Roman" w:hAnsi="Times New Roman" w:cs="Times New Roman"/>
          <w:color w:val="000000" w:themeColor="text1"/>
          <w:sz w:val="20"/>
          <w:szCs w:val="32"/>
        </w:rPr>
        <w:t xml:space="preserve"> which enables enhanced connectivity and automation in the manufacturing process.</w:t>
      </w:r>
      <w:r w:rsidR="00B95F41" w:rsidRPr="00EC7C29">
        <w:rPr>
          <w:rFonts w:ascii="Times New Roman" w:hAnsi="Times New Roman" w:cs="Times New Roman"/>
          <w:color w:val="000000" w:themeColor="text1"/>
          <w:sz w:val="20"/>
          <w:szCs w:val="32"/>
        </w:rPr>
        <w:t xml:space="preserve"> [1]</w:t>
      </w:r>
    </w:p>
    <w:p w14:paraId="65ECCD38" w14:textId="13C4B57F" w:rsidR="001B4958" w:rsidRPr="00EC7C29" w:rsidRDefault="00580603" w:rsidP="00883648">
      <w:pPr>
        <w:ind w:firstLine="360"/>
        <w:jc w:val="both"/>
        <w:rPr>
          <w:rFonts w:ascii="Times New Roman" w:hAnsi="Times New Roman" w:cs="Times New Roman"/>
          <w:color w:val="000000" w:themeColor="text1"/>
          <w:sz w:val="20"/>
          <w:szCs w:val="32"/>
        </w:rPr>
      </w:pPr>
      <w:proofErr w:type="spellStart"/>
      <w:r>
        <w:rPr>
          <w:rFonts w:ascii="Times New Roman" w:hAnsi="Times New Roman" w:cs="Times New Roman"/>
          <w:color w:val="000000" w:themeColor="text1"/>
          <w:sz w:val="20"/>
          <w:szCs w:val="32"/>
        </w:rPr>
        <w:t>PdM</w:t>
      </w:r>
      <w:proofErr w:type="spellEnd"/>
      <w:r w:rsidR="009A2EEE" w:rsidRPr="00EC7C29">
        <w:rPr>
          <w:rFonts w:ascii="Times New Roman" w:hAnsi="Times New Roman" w:cs="Times New Roman"/>
          <w:color w:val="000000" w:themeColor="text1"/>
          <w:sz w:val="20"/>
          <w:szCs w:val="32"/>
        </w:rPr>
        <w:t xml:space="preserve"> uses data analysis tools and techniques to predict equipment failures before they </w:t>
      </w:r>
      <w:r w:rsidR="00436477" w:rsidRPr="00EC7C29">
        <w:rPr>
          <w:rFonts w:ascii="Times New Roman" w:hAnsi="Times New Roman" w:cs="Times New Roman"/>
          <w:color w:val="000000" w:themeColor="text1"/>
          <w:sz w:val="20"/>
          <w:szCs w:val="32"/>
        </w:rPr>
        <w:t>occur and</w:t>
      </w:r>
      <w:r w:rsidR="009A2EEE" w:rsidRPr="00EC7C29">
        <w:rPr>
          <w:rFonts w:ascii="Times New Roman" w:hAnsi="Times New Roman" w:cs="Times New Roman"/>
          <w:color w:val="000000" w:themeColor="text1"/>
          <w:sz w:val="20"/>
          <w:szCs w:val="32"/>
        </w:rPr>
        <w:t xml:space="preserve"> detect anomalies</w:t>
      </w:r>
      <w:r>
        <w:rPr>
          <w:rFonts w:ascii="Times New Roman" w:hAnsi="Times New Roman" w:cs="Times New Roman"/>
          <w:color w:val="000000" w:themeColor="text1"/>
          <w:sz w:val="20"/>
          <w:szCs w:val="32"/>
        </w:rPr>
        <w:t>, making it an advanced</w:t>
      </w:r>
      <w:r w:rsidR="009A2EEE" w:rsidRPr="00EC7C29">
        <w:rPr>
          <w:rFonts w:ascii="Times New Roman" w:hAnsi="Times New Roman" w:cs="Times New Roman"/>
          <w:color w:val="000000" w:themeColor="text1"/>
          <w:sz w:val="20"/>
          <w:szCs w:val="32"/>
        </w:rPr>
        <w:t xml:space="preserve"> strategy for </w:t>
      </w:r>
      <w:r w:rsidR="00436477" w:rsidRPr="00EC7C29">
        <w:rPr>
          <w:rFonts w:ascii="Times New Roman" w:hAnsi="Times New Roman" w:cs="Times New Roman"/>
          <w:color w:val="000000" w:themeColor="text1"/>
          <w:sz w:val="20"/>
          <w:szCs w:val="32"/>
        </w:rPr>
        <w:t xml:space="preserve">maintenance. </w:t>
      </w:r>
      <w:proofErr w:type="spellStart"/>
      <w:r w:rsidR="00436477" w:rsidRPr="00EC7C29">
        <w:rPr>
          <w:rFonts w:ascii="Times New Roman" w:hAnsi="Times New Roman" w:cs="Times New Roman"/>
          <w:color w:val="000000" w:themeColor="text1"/>
          <w:sz w:val="20"/>
          <w:szCs w:val="32"/>
        </w:rPr>
        <w:t>PdM</w:t>
      </w:r>
      <w:proofErr w:type="spellEnd"/>
      <w:r w:rsidR="00436477" w:rsidRPr="00EC7C29">
        <w:rPr>
          <w:rFonts w:ascii="Times New Roman" w:hAnsi="Times New Roman" w:cs="Times New Roman"/>
          <w:color w:val="000000" w:themeColor="text1"/>
          <w:sz w:val="20"/>
          <w:szCs w:val="32"/>
        </w:rPr>
        <w:t xml:space="preserve"> is data</w:t>
      </w:r>
      <w:r>
        <w:rPr>
          <w:rFonts w:ascii="Times New Roman" w:hAnsi="Times New Roman" w:cs="Times New Roman"/>
          <w:color w:val="000000" w:themeColor="text1"/>
          <w:sz w:val="20"/>
          <w:szCs w:val="32"/>
        </w:rPr>
        <w:t>-driven and condition</w:t>
      </w:r>
      <w:r w:rsidR="00074898">
        <w:rPr>
          <w:rFonts w:ascii="Times New Roman" w:hAnsi="Times New Roman" w:cs="Times New Roman"/>
          <w:color w:val="000000" w:themeColor="text1"/>
          <w:sz w:val="20"/>
          <w:szCs w:val="32"/>
        </w:rPr>
        <w:t>-</w:t>
      </w:r>
      <w:r>
        <w:rPr>
          <w:rFonts w:ascii="Times New Roman" w:hAnsi="Times New Roman" w:cs="Times New Roman"/>
          <w:color w:val="000000" w:themeColor="text1"/>
          <w:sz w:val="20"/>
          <w:szCs w:val="32"/>
        </w:rPr>
        <w:t>based,</w:t>
      </w:r>
      <w:r w:rsidR="00436477" w:rsidRPr="00EC7C29">
        <w:rPr>
          <w:rFonts w:ascii="Times New Roman" w:hAnsi="Times New Roman" w:cs="Times New Roman"/>
          <w:color w:val="000000" w:themeColor="text1"/>
          <w:sz w:val="20"/>
          <w:szCs w:val="32"/>
        </w:rPr>
        <w:t xml:space="preserve"> which minimizes unplanned downtime, reduces maintenance costs, extends </w:t>
      </w:r>
      <w:r w:rsidR="00BD5308" w:rsidRPr="00EC7C29">
        <w:rPr>
          <w:rFonts w:ascii="Times New Roman" w:hAnsi="Times New Roman" w:cs="Times New Roman"/>
          <w:color w:val="000000" w:themeColor="text1"/>
          <w:sz w:val="20"/>
          <w:szCs w:val="32"/>
        </w:rPr>
        <w:t>equipment</w:t>
      </w:r>
      <w:r w:rsidR="00436477" w:rsidRPr="00EC7C29">
        <w:rPr>
          <w:rFonts w:ascii="Times New Roman" w:hAnsi="Times New Roman" w:cs="Times New Roman"/>
          <w:color w:val="000000" w:themeColor="text1"/>
          <w:sz w:val="20"/>
          <w:szCs w:val="32"/>
        </w:rPr>
        <w:t xml:space="preserve"> life</w:t>
      </w:r>
      <w:r w:rsidR="00BD5308" w:rsidRPr="00EC7C29">
        <w:rPr>
          <w:rFonts w:ascii="Times New Roman" w:hAnsi="Times New Roman" w:cs="Times New Roman"/>
          <w:color w:val="000000" w:themeColor="text1"/>
          <w:sz w:val="20"/>
          <w:szCs w:val="32"/>
        </w:rPr>
        <w:t>,</w:t>
      </w:r>
      <w:r w:rsidR="00436477" w:rsidRPr="00EC7C29">
        <w:rPr>
          <w:rFonts w:ascii="Times New Roman" w:hAnsi="Times New Roman" w:cs="Times New Roman"/>
          <w:color w:val="000000" w:themeColor="text1"/>
          <w:sz w:val="20"/>
          <w:szCs w:val="32"/>
        </w:rPr>
        <w:t xml:space="preserve"> and </w:t>
      </w:r>
      <w:r w:rsidR="00BD5308" w:rsidRPr="00EC7C29">
        <w:rPr>
          <w:rFonts w:ascii="Times New Roman" w:hAnsi="Times New Roman" w:cs="Times New Roman"/>
          <w:color w:val="000000" w:themeColor="text1"/>
          <w:sz w:val="20"/>
          <w:szCs w:val="32"/>
        </w:rPr>
        <w:t xml:space="preserve">increases operational efficiency. </w:t>
      </w:r>
      <w:proofErr w:type="spellStart"/>
      <w:r w:rsidR="00BD5308" w:rsidRPr="00EC7C29">
        <w:rPr>
          <w:rFonts w:ascii="Times New Roman" w:hAnsi="Times New Roman" w:cs="Times New Roman"/>
          <w:color w:val="000000" w:themeColor="text1"/>
          <w:sz w:val="20"/>
          <w:szCs w:val="32"/>
        </w:rPr>
        <w:t>PdM</w:t>
      </w:r>
      <w:proofErr w:type="spellEnd"/>
      <w:r w:rsidR="00BD5308" w:rsidRPr="00EC7C29">
        <w:rPr>
          <w:rFonts w:ascii="Times New Roman" w:hAnsi="Times New Roman" w:cs="Times New Roman"/>
          <w:color w:val="000000" w:themeColor="text1"/>
          <w:sz w:val="20"/>
          <w:szCs w:val="32"/>
        </w:rPr>
        <w:t xml:space="preserve"> systems have been enhanced by using DL models such as Gated Recurrent Units [GRU], Long Short-Term Memory [LSTM</w:t>
      </w:r>
      <w:r w:rsidR="00391349" w:rsidRPr="00EC7C29">
        <w:rPr>
          <w:rFonts w:ascii="Times New Roman" w:hAnsi="Times New Roman" w:cs="Times New Roman"/>
          <w:color w:val="000000" w:themeColor="text1"/>
          <w:sz w:val="20"/>
          <w:szCs w:val="32"/>
        </w:rPr>
        <w:t>], Recurrent</w:t>
      </w:r>
      <w:r w:rsidR="00DF3EE1" w:rsidRPr="00EC7C29">
        <w:rPr>
          <w:rFonts w:ascii="Times New Roman" w:hAnsi="Times New Roman" w:cs="Times New Roman"/>
          <w:color w:val="000000" w:themeColor="text1"/>
          <w:sz w:val="20"/>
          <w:szCs w:val="32"/>
        </w:rPr>
        <w:t xml:space="preserve"> Neural Networks [RNN],</w:t>
      </w:r>
      <w:r w:rsidR="00BD5308" w:rsidRPr="00EC7C29">
        <w:rPr>
          <w:rFonts w:ascii="Times New Roman" w:hAnsi="Times New Roman" w:cs="Times New Roman"/>
          <w:color w:val="000000" w:themeColor="text1"/>
          <w:sz w:val="20"/>
          <w:szCs w:val="32"/>
        </w:rPr>
        <w:t xml:space="preserve"> and Convolutional Neural Networks [CNN] to model complex patterns in real-time and historical data</w:t>
      </w:r>
      <w:r w:rsidR="00812688" w:rsidRPr="00EC7C29">
        <w:rPr>
          <w:rFonts w:ascii="Times New Roman" w:hAnsi="Times New Roman" w:cs="Times New Roman"/>
          <w:color w:val="000000" w:themeColor="text1"/>
          <w:sz w:val="20"/>
          <w:szCs w:val="32"/>
        </w:rPr>
        <w:t xml:space="preserve"> as well as transformer models</w:t>
      </w:r>
      <w:r w:rsidR="00074898">
        <w:rPr>
          <w:rFonts w:ascii="Times New Roman" w:hAnsi="Times New Roman" w:cs="Times New Roman"/>
          <w:color w:val="000000" w:themeColor="text1"/>
          <w:sz w:val="20"/>
          <w:szCs w:val="32"/>
        </w:rPr>
        <w:t xml:space="preserve"> </w:t>
      </w:r>
      <w:r w:rsidR="00C6702F" w:rsidRPr="00EC7C29">
        <w:rPr>
          <w:rFonts w:ascii="Times New Roman" w:hAnsi="Times New Roman" w:cs="Times New Roman"/>
          <w:color w:val="000000" w:themeColor="text1"/>
          <w:sz w:val="20"/>
          <w:szCs w:val="32"/>
        </w:rPr>
        <w:t>[2]</w:t>
      </w:r>
      <w:r w:rsidR="00074898">
        <w:rPr>
          <w:rFonts w:ascii="Times New Roman" w:hAnsi="Times New Roman" w:cs="Times New Roman"/>
          <w:color w:val="000000" w:themeColor="text1"/>
          <w:sz w:val="20"/>
          <w:szCs w:val="32"/>
        </w:rPr>
        <w:t>.</w:t>
      </w:r>
    </w:p>
    <w:p w14:paraId="663416AB" w14:textId="459FCED8" w:rsidR="00BD5308" w:rsidRPr="00EC7C29" w:rsidRDefault="00BD5308" w:rsidP="00883648">
      <w:pPr>
        <w:ind w:firstLine="360"/>
        <w:jc w:val="both"/>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is a component of advanced analytics and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technology </w:t>
      </w:r>
      <w:r w:rsidR="0060082F" w:rsidRPr="00EC7C29">
        <w:rPr>
          <w:rFonts w:ascii="Times New Roman" w:hAnsi="Times New Roman" w:cs="Times New Roman"/>
          <w:color w:val="000000" w:themeColor="text1"/>
          <w:sz w:val="20"/>
          <w:szCs w:val="32"/>
        </w:rPr>
        <w:t xml:space="preserve">designed to optimize and automate maintenance processes. There should be seamless integration between </w:t>
      </w:r>
      <w:proofErr w:type="spellStart"/>
      <w:r w:rsidR="0060082F" w:rsidRPr="00EC7C29">
        <w:rPr>
          <w:rFonts w:ascii="Times New Roman" w:hAnsi="Times New Roman" w:cs="Times New Roman"/>
          <w:color w:val="000000" w:themeColor="text1"/>
          <w:sz w:val="20"/>
          <w:szCs w:val="32"/>
        </w:rPr>
        <w:t>IoT</w:t>
      </w:r>
      <w:proofErr w:type="spellEnd"/>
      <w:r w:rsidR="0060082F" w:rsidRPr="00EC7C29">
        <w:rPr>
          <w:rFonts w:ascii="Times New Roman" w:hAnsi="Times New Roman" w:cs="Times New Roman"/>
          <w:color w:val="000000" w:themeColor="text1"/>
          <w:sz w:val="20"/>
          <w:szCs w:val="32"/>
        </w:rPr>
        <w:t xml:space="preserve"> devices and </w:t>
      </w:r>
      <w:proofErr w:type="spellStart"/>
      <w:r w:rsidR="0060082F" w:rsidRPr="00EC7C29">
        <w:rPr>
          <w:rFonts w:ascii="Times New Roman" w:hAnsi="Times New Roman" w:cs="Times New Roman"/>
          <w:color w:val="000000" w:themeColor="text1"/>
          <w:sz w:val="20"/>
          <w:szCs w:val="32"/>
        </w:rPr>
        <w:t>PdM</w:t>
      </w:r>
      <w:proofErr w:type="spellEnd"/>
      <w:r w:rsidR="0060082F" w:rsidRPr="00EC7C29">
        <w:rPr>
          <w:rFonts w:ascii="Times New Roman" w:hAnsi="Times New Roman" w:cs="Times New Roman"/>
          <w:color w:val="000000" w:themeColor="text1"/>
          <w:sz w:val="20"/>
          <w:szCs w:val="32"/>
        </w:rPr>
        <w:t xml:space="preserve"> structures</w:t>
      </w:r>
      <w:r w:rsidR="00074898">
        <w:rPr>
          <w:rFonts w:ascii="Times New Roman" w:hAnsi="Times New Roman" w:cs="Times New Roman"/>
          <w:color w:val="000000" w:themeColor="text1"/>
          <w:sz w:val="20"/>
          <w:szCs w:val="32"/>
        </w:rPr>
        <w:t>, allowing for real-</w:t>
      </w:r>
      <w:r w:rsidR="0060082F" w:rsidRPr="00EC7C29">
        <w:rPr>
          <w:rFonts w:ascii="Times New Roman" w:hAnsi="Times New Roman" w:cs="Times New Roman"/>
          <w:color w:val="000000" w:themeColor="text1"/>
          <w:sz w:val="20"/>
          <w:szCs w:val="32"/>
        </w:rPr>
        <w:t>time health assessment and risk management for certain industrial assets.</w:t>
      </w:r>
    </w:p>
    <w:p w14:paraId="52DFCE48" w14:textId="05A49399" w:rsidR="001B4958" w:rsidRPr="00EC7C29" w:rsidRDefault="00A87E4D" w:rsidP="00883648">
      <w:pPr>
        <w:ind w:firstLine="360"/>
        <w:jc w:val="both"/>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Having devices connected to</w:t>
      </w:r>
      <w:r w:rsidR="0060082F" w:rsidRPr="00EC7C29">
        <w:rPr>
          <w:rFonts w:ascii="Times New Roman" w:hAnsi="Times New Roman" w:cs="Times New Roman"/>
          <w:color w:val="000000" w:themeColor="text1"/>
          <w:sz w:val="20"/>
          <w:szCs w:val="32"/>
        </w:rPr>
        <w:t xml:space="preserve"> the </w:t>
      </w:r>
      <w:proofErr w:type="spellStart"/>
      <w:r w:rsidR="0060082F" w:rsidRPr="00EC7C29">
        <w:rPr>
          <w:rFonts w:ascii="Times New Roman" w:hAnsi="Times New Roman" w:cs="Times New Roman"/>
          <w:color w:val="000000" w:themeColor="text1"/>
          <w:sz w:val="20"/>
          <w:szCs w:val="32"/>
        </w:rPr>
        <w:t>IoT</w:t>
      </w:r>
      <w:proofErr w:type="spellEnd"/>
      <w:r w:rsidR="0060082F" w:rsidRPr="00EC7C29">
        <w:rPr>
          <w:rFonts w:ascii="Times New Roman" w:hAnsi="Times New Roman" w:cs="Times New Roman"/>
          <w:color w:val="000000" w:themeColor="text1"/>
          <w:sz w:val="20"/>
          <w:szCs w:val="32"/>
        </w:rPr>
        <w:t xml:space="preserve"> exposes industrial networks to a variety of cybersecurity attacks. For this specific report</w:t>
      </w:r>
      <w:r>
        <w:rPr>
          <w:rFonts w:ascii="Times New Roman" w:hAnsi="Times New Roman" w:cs="Times New Roman"/>
          <w:color w:val="000000" w:themeColor="text1"/>
          <w:sz w:val="20"/>
          <w:szCs w:val="32"/>
        </w:rPr>
        <w:t>, the focus is on False Data Injection Attacks [FDIA], which involve the injection of malicious data that</w:t>
      </w:r>
      <w:r w:rsidR="009810F4" w:rsidRPr="00EC7C29">
        <w:rPr>
          <w:rFonts w:ascii="Times New Roman" w:hAnsi="Times New Roman" w:cs="Times New Roman"/>
          <w:color w:val="000000" w:themeColor="text1"/>
          <w:sz w:val="20"/>
          <w:szCs w:val="32"/>
        </w:rPr>
        <w:t xml:space="preserve"> is erroneous into the system. These attacks can lead to incorrect </w:t>
      </w:r>
      <w:r w:rsidRPr="00EC7C29">
        <w:rPr>
          <w:rFonts w:ascii="Times New Roman" w:hAnsi="Times New Roman" w:cs="Times New Roman"/>
          <w:color w:val="000000" w:themeColor="text1"/>
          <w:sz w:val="20"/>
          <w:szCs w:val="32"/>
        </w:rPr>
        <w:t>decision</w:t>
      </w:r>
      <w:r>
        <w:rPr>
          <w:rFonts w:ascii="Times New Roman" w:hAnsi="Times New Roman" w:cs="Times New Roman"/>
          <w:color w:val="000000" w:themeColor="text1"/>
          <w:sz w:val="20"/>
          <w:szCs w:val="32"/>
        </w:rPr>
        <w:t>-</w:t>
      </w:r>
      <w:r w:rsidR="009810F4" w:rsidRPr="00EC7C29">
        <w:rPr>
          <w:rFonts w:ascii="Times New Roman" w:hAnsi="Times New Roman" w:cs="Times New Roman"/>
          <w:color w:val="000000" w:themeColor="text1"/>
          <w:sz w:val="20"/>
          <w:szCs w:val="32"/>
        </w:rPr>
        <w:t>making and predictions. FDIA attacks can take the form of intermitted attacks</w:t>
      </w:r>
      <w:r>
        <w:rPr>
          <w:rFonts w:ascii="Times New Roman" w:hAnsi="Times New Roman" w:cs="Times New Roman"/>
          <w:color w:val="000000" w:themeColor="text1"/>
          <w:sz w:val="20"/>
          <w:szCs w:val="32"/>
        </w:rPr>
        <w:t xml:space="preserve">, which may sporadically introduce outliers to disrupt system operations, or continuous attacks, which aim to mimic degradation patterns in the equipment attempting to disrupt the system over </w:t>
      </w:r>
      <w:r w:rsidR="009810F4" w:rsidRPr="00EC7C29">
        <w:rPr>
          <w:rFonts w:ascii="Times New Roman" w:hAnsi="Times New Roman" w:cs="Times New Roman"/>
          <w:color w:val="000000" w:themeColor="text1"/>
          <w:sz w:val="20"/>
          <w:szCs w:val="32"/>
        </w:rPr>
        <w:t>time whilst remaining realistic</w:t>
      </w:r>
      <w:r>
        <w:rPr>
          <w:rFonts w:ascii="Times New Roman" w:hAnsi="Times New Roman" w:cs="Times New Roman"/>
          <w:color w:val="000000" w:themeColor="text1"/>
          <w:sz w:val="20"/>
          <w:szCs w:val="32"/>
        </w:rPr>
        <w:t xml:space="preserve"> </w:t>
      </w:r>
      <w:r w:rsidR="00C6702F" w:rsidRPr="00EC7C29">
        <w:rPr>
          <w:rFonts w:ascii="Times New Roman" w:hAnsi="Times New Roman" w:cs="Times New Roman"/>
          <w:color w:val="000000" w:themeColor="text1"/>
          <w:sz w:val="20"/>
          <w:szCs w:val="32"/>
        </w:rPr>
        <w:t>[5]</w:t>
      </w:r>
      <w:r>
        <w:rPr>
          <w:rFonts w:ascii="Times New Roman" w:hAnsi="Times New Roman" w:cs="Times New Roman"/>
          <w:color w:val="000000" w:themeColor="text1"/>
          <w:sz w:val="20"/>
          <w:szCs w:val="32"/>
        </w:rPr>
        <w:t>.</w:t>
      </w:r>
      <w:r w:rsidR="009810F4" w:rsidRPr="00EC7C29">
        <w:rPr>
          <w:rFonts w:ascii="Times New Roman" w:hAnsi="Times New Roman" w:cs="Times New Roman"/>
          <w:color w:val="000000" w:themeColor="text1"/>
          <w:sz w:val="20"/>
          <w:szCs w:val="32"/>
        </w:rPr>
        <w:t xml:space="preserve"> Maintaining the reliability of </w:t>
      </w:r>
      <w:proofErr w:type="spellStart"/>
      <w:r w:rsidR="009810F4" w:rsidRPr="00EC7C29">
        <w:rPr>
          <w:rFonts w:ascii="Times New Roman" w:hAnsi="Times New Roman" w:cs="Times New Roman"/>
          <w:color w:val="000000" w:themeColor="text1"/>
          <w:sz w:val="20"/>
          <w:szCs w:val="32"/>
        </w:rPr>
        <w:t>PdM</w:t>
      </w:r>
      <w:proofErr w:type="spellEnd"/>
      <w:r w:rsidR="009810F4" w:rsidRPr="00EC7C29">
        <w:rPr>
          <w:rFonts w:ascii="Times New Roman" w:hAnsi="Times New Roman" w:cs="Times New Roman"/>
          <w:color w:val="000000" w:themeColor="text1"/>
          <w:sz w:val="20"/>
          <w:szCs w:val="32"/>
        </w:rPr>
        <w:t xml:space="preserve"> systems will involve mitigating and understanding the risks of FDIA attacks</w:t>
      </w:r>
      <w:r w:rsidR="00C76A58" w:rsidRPr="00EC7C29">
        <w:rPr>
          <w:rFonts w:ascii="Times New Roman" w:hAnsi="Times New Roman" w:cs="Times New Roman"/>
          <w:color w:val="000000" w:themeColor="text1"/>
          <w:sz w:val="20"/>
          <w:szCs w:val="32"/>
        </w:rPr>
        <w:t xml:space="preserve"> as well as developing the DL models to be capable </w:t>
      </w:r>
      <w:r>
        <w:rPr>
          <w:rFonts w:ascii="Times New Roman" w:hAnsi="Times New Roman" w:cs="Times New Roman"/>
          <w:color w:val="000000" w:themeColor="text1"/>
          <w:sz w:val="20"/>
          <w:szCs w:val="32"/>
        </w:rPr>
        <w:t>of countering and detecting</w:t>
      </w:r>
      <w:r w:rsidR="00C76A58" w:rsidRPr="00EC7C29">
        <w:rPr>
          <w:rFonts w:ascii="Times New Roman" w:hAnsi="Times New Roman" w:cs="Times New Roman"/>
          <w:color w:val="000000" w:themeColor="text1"/>
          <w:sz w:val="20"/>
          <w:szCs w:val="32"/>
        </w:rPr>
        <w:t xml:space="preserve"> these attacks.</w:t>
      </w:r>
    </w:p>
    <w:p w14:paraId="6EF97499" w14:textId="675782C0" w:rsidR="008F7303" w:rsidRPr="00EC7C29" w:rsidRDefault="008F7303" w:rsidP="007D4D97">
      <w:pPr>
        <w:pStyle w:val="Heading2"/>
        <w:numPr>
          <w:ilvl w:val="0"/>
          <w:numId w:val="22"/>
        </w:numPr>
        <w:rPr>
          <w:rFonts w:ascii="Times New Roman" w:hAnsi="Times New Roman" w:cs="Times New Roman"/>
          <w:b/>
          <w:bCs/>
          <w:color w:val="000000" w:themeColor="text1"/>
          <w:sz w:val="20"/>
          <w:szCs w:val="20"/>
        </w:rPr>
      </w:pPr>
      <w:bookmarkStart w:id="4" w:name="_Toc166548905"/>
      <w:r w:rsidRPr="00EC7C29">
        <w:rPr>
          <w:rFonts w:ascii="Times New Roman" w:hAnsi="Times New Roman" w:cs="Times New Roman"/>
          <w:b/>
          <w:bCs/>
          <w:color w:val="000000" w:themeColor="text1"/>
          <w:sz w:val="20"/>
          <w:szCs w:val="20"/>
        </w:rPr>
        <w:t>Research Focus</w:t>
      </w:r>
      <w:bookmarkEnd w:id="4"/>
    </w:p>
    <w:p w14:paraId="7C1806CB" w14:textId="673CD25A" w:rsidR="001B4958" w:rsidRPr="00EC7C29" w:rsidRDefault="005A4862" w:rsidP="001351E7">
      <w:pPr>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project focuses on researching, </w:t>
      </w:r>
      <w:r w:rsidR="00E40881" w:rsidRPr="00EC7C29">
        <w:rPr>
          <w:rFonts w:ascii="Times New Roman" w:hAnsi="Times New Roman" w:cs="Times New Roman"/>
          <w:color w:val="000000" w:themeColor="text1"/>
          <w:sz w:val="20"/>
          <w:szCs w:val="32"/>
        </w:rPr>
        <w:t>evaluating,</w:t>
      </w:r>
      <w:r w:rsidRPr="00EC7C29">
        <w:rPr>
          <w:rFonts w:ascii="Times New Roman" w:hAnsi="Times New Roman" w:cs="Times New Roman"/>
          <w:color w:val="000000" w:themeColor="text1"/>
          <w:sz w:val="20"/>
          <w:szCs w:val="32"/>
        </w:rPr>
        <w:t xml:space="preserve"> and refining the application of DL models</w:t>
      </w:r>
      <w:r w:rsidR="00E40881" w:rsidRPr="00EC7C29">
        <w:rPr>
          <w:rFonts w:ascii="Times New Roman" w:hAnsi="Times New Roman" w:cs="Times New Roman"/>
          <w:color w:val="000000" w:themeColor="text1"/>
          <w:sz w:val="20"/>
          <w:szCs w:val="32"/>
        </w:rPr>
        <w:t xml:space="preserve"> selected based on their proven capabilities in handling time</w:t>
      </w:r>
      <w:r w:rsidR="00A87E4D">
        <w:rPr>
          <w:rFonts w:ascii="Times New Roman" w:hAnsi="Times New Roman" w:cs="Times New Roman"/>
          <w:color w:val="000000" w:themeColor="text1"/>
          <w:sz w:val="20"/>
          <w:szCs w:val="32"/>
        </w:rPr>
        <w:t xml:space="preserve"> </w:t>
      </w:r>
      <w:r w:rsidR="00E40881" w:rsidRPr="00EC7C29">
        <w:rPr>
          <w:rFonts w:ascii="Times New Roman" w:hAnsi="Times New Roman" w:cs="Times New Roman"/>
          <w:color w:val="000000" w:themeColor="text1"/>
          <w:sz w:val="20"/>
          <w:szCs w:val="32"/>
        </w:rPr>
        <w:t>series and sequential data to predict the RUL of a NASA turbofan.</w:t>
      </w:r>
    </w:p>
    <w:p w14:paraId="492A9B01" w14:textId="7BEAB746" w:rsidR="00E40881" w:rsidRPr="00EC7C29" w:rsidRDefault="005E40EF" w:rsidP="001351E7">
      <w:pPr>
        <w:ind w:firstLine="360"/>
        <w:jc w:val="both"/>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In addition to the research project, transformer architecture utilizes self-attention mechanisms to directly link</w:t>
      </w:r>
      <w:r w:rsidR="00E40881" w:rsidRPr="00EC7C29">
        <w:rPr>
          <w:rFonts w:ascii="Times New Roman" w:hAnsi="Times New Roman" w:cs="Times New Roman"/>
          <w:color w:val="000000" w:themeColor="text1"/>
          <w:sz w:val="20"/>
          <w:szCs w:val="32"/>
        </w:rPr>
        <w:t xml:space="preserve"> all points in a sequence. This improves and offers better performance in situations where long-range dependencies </w:t>
      </w:r>
      <w:r w:rsidR="00E40881" w:rsidRPr="00EC7C29">
        <w:rPr>
          <w:rFonts w:ascii="Times New Roman" w:hAnsi="Times New Roman" w:cs="Times New Roman"/>
          <w:color w:val="000000" w:themeColor="text1"/>
          <w:sz w:val="20"/>
          <w:szCs w:val="32"/>
        </w:rPr>
        <w:lastRenderedPageBreak/>
        <w:t>are of high importance.</w:t>
      </w:r>
      <w:r w:rsidR="00B24CDE" w:rsidRPr="00EC7C29">
        <w:rPr>
          <w:rFonts w:ascii="Times New Roman" w:hAnsi="Times New Roman" w:cs="Times New Roman"/>
          <w:color w:val="000000" w:themeColor="text1"/>
          <w:sz w:val="20"/>
          <w:szCs w:val="32"/>
        </w:rPr>
        <w:t xml:space="preserve"> Handling sequential data without the need </w:t>
      </w:r>
      <w:r>
        <w:rPr>
          <w:rFonts w:ascii="Times New Roman" w:hAnsi="Times New Roman" w:cs="Times New Roman"/>
          <w:color w:val="000000" w:themeColor="text1"/>
          <w:sz w:val="20"/>
          <w:szCs w:val="32"/>
        </w:rPr>
        <w:t xml:space="preserve">for a recurrent structure could provide substantial improvement in how </w:t>
      </w:r>
      <w:proofErr w:type="spellStart"/>
      <w:r>
        <w:rPr>
          <w:rFonts w:ascii="Times New Roman" w:hAnsi="Times New Roman" w:cs="Times New Roman"/>
          <w:color w:val="000000" w:themeColor="text1"/>
          <w:sz w:val="20"/>
          <w:szCs w:val="32"/>
        </w:rPr>
        <w:t>PdM</w:t>
      </w:r>
      <w:proofErr w:type="spellEnd"/>
      <w:r>
        <w:rPr>
          <w:rFonts w:ascii="Times New Roman" w:hAnsi="Times New Roman" w:cs="Times New Roman"/>
          <w:color w:val="000000" w:themeColor="text1"/>
          <w:sz w:val="20"/>
          <w:szCs w:val="32"/>
        </w:rPr>
        <w:t xml:space="preserve"> tasks are approached in the</w:t>
      </w:r>
      <w:r w:rsidR="00B24CDE" w:rsidRPr="00EC7C29">
        <w:rPr>
          <w:rFonts w:ascii="Times New Roman" w:hAnsi="Times New Roman" w:cs="Times New Roman"/>
          <w:color w:val="000000" w:themeColor="text1"/>
          <w:sz w:val="20"/>
          <w:szCs w:val="32"/>
        </w:rPr>
        <w:t xml:space="preserve"> future.</w:t>
      </w:r>
    </w:p>
    <w:p w14:paraId="643B2FCD" w14:textId="146A9D95" w:rsidR="00B935F0" w:rsidRPr="00EC7C29" w:rsidRDefault="00B935F0" w:rsidP="001351E7">
      <w:pPr>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primary objectives of the </w:t>
      </w:r>
      <w:r w:rsidR="008D4A24" w:rsidRPr="00EC7C29">
        <w:rPr>
          <w:rFonts w:ascii="Times New Roman" w:hAnsi="Times New Roman" w:cs="Times New Roman"/>
          <w:color w:val="000000" w:themeColor="text1"/>
          <w:sz w:val="20"/>
          <w:szCs w:val="32"/>
        </w:rPr>
        <w:t xml:space="preserve">research </w:t>
      </w:r>
      <w:r w:rsidRPr="00EC7C29">
        <w:rPr>
          <w:rFonts w:ascii="Times New Roman" w:hAnsi="Times New Roman" w:cs="Times New Roman"/>
          <w:color w:val="000000" w:themeColor="text1"/>
          <w:sz w:val="20"/>
          <w:szCs w:val="32"/>
        </w:rPr>
        <w:t>task are to:</w:t>
      </w:r>
    </w:p>
    <w:p w14:paraId="46E92F0E" w14:textId="5596CD19" w:rsidR="00B935F0" w:rsidRPr="00EC7C29" w:rsidRDefault="00B935F0" w:rsidP="001351E7">
      <w:pPr>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1.</w:t>
      </w:r>
      <w:r w:rsidR="00EF6107" w:rsidRPr="00EC7C29">
        <w:rPr>
          <w:rFonts w:ascii="Times New Roman" w:hAnsi="Times New Roman" w:cs="Times New Roman"/>
          <w:color w:val="000000" w:themeColor="text1"/>
          <w:sz w:val="20"/>
          <w:szCs w:val="32"/>
        </w:rPr>
        <w:t xml:space="preserve"> Implement the following DL models – LSTM, GRU, CNN,</w:t>
      </w:r>
      <w:r w:rsidR="00812688" w:rsidRPr="00EC7C29">
        <w:rPr>
          <w:rFonts w:ascii="Times New Roman" w:hAnsi="Times New Roman" w:cs="Times New Roman"/>
          <w:color w:val="000000" w:themeColor="text1"/>
          <w:sz w:val="20"/>
          <w:szCs w:val="32"/>
        </w:rPr>
        <w:t xml:space="preserve"> RNN,</w:t>
      </w:r>
      <w:r w:rsidR="00EF6107" w:rsidRPr="00EC7C29">
        <w:rPr>
          <w:rFonts w:ascii="Times New Roman" w:hAnsi="Times New Roman" w:cs="Times New Roman"/>
          <w:color w:val="000000" w:themeColor="text1"/>
          <w:sz w:val="20"/>
          <w:szCs w:val="32"/>
        </w:rPr>
        <w:t xml:space="preserve"> and Transformer</w:t>
      </w:r>
      <w:r w:rsidR="00812688" w:rsidRPr="00EC7C29">
        <w:rPr>
          <w:rFonts w:ascii="Times New Roman" w:hAnsi="Times New Roman" w:cs="Times New Roman"/>
          <w:color w:val="000000" w:themeColor="text1"/>
          <w:sz w:val="20"/>
          <w:szCs w:val="32"/>
        </w:rPr>
        <w:t xml:space="preserve"> models</w:t>
      </w:r>
      <w:r w:rsidR="00EF6107" w:rsidRPr="00EC7C29">
        <w:rPr>
          <w:rFonts w:ascii="Times New Roman" w:hAnsi="Times New Roman" w:cs="Times New Roman"/>
          <w:color w:val="000000" w:themeColor="text1"/>
          <w:sz w:val="20"/>
          <w:szCs w:val="32"/>
        </w:rPr>
        <w:t>.</w:t>
      </w:r>
    </w:p>
    <w:p w14:paraId="7C3330D1" w14:textId="43F4E418" w:rsidR="00EF6107" w:rsidRPr="00EC7C29" w:rsidRDefault="00EF6107" w:rsidP="001351E7">
      <w:pPr>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2. Utilise the implementation to predict </w:t>
      </w:r>
      <w:r w:rsidR="005E40EF">
        <w:rPr>
          <w:rFonts w:ascii="Times New Roman" w:hAnsi="Times New Roman" w:cs="Times New Roman"/>
          <w:color w:val="000000" w:themeColor="text1"/>
          <w:sz w:val="20"/>
          <w:szCs w:val="32"/>
        </w:rPr>
        <w:t xml:space="preserve">the </w:t>
      </w:r>
      <w:r w:rsidRPr="00EC7C29">
        <w:rPr>
          <w:rFonts w:ascii="Times New Roman" w:hAnsi="Times New Roman" w:cs="Times New Roman"/>
          <w:color w:val="000000" w:themeColor="text1"/>
          <w:sz w:val="20"/>
          <w:szCs w:val="32"/>
        </w:rPr>
        <w:t>RUL of the NASA Turbofan from the CMAPSS data.</w:t>
      </w:r>
    </w:p>
    <w:p w14:paraId="4CC964E2" w14:textId="38D7B26E" w:rsidR="00EF6107" w:rsidRPr="00EC7C29" w:rsidRDefault="00EF6107" w:rsidP="001351E7">
      <w:pPr>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3. Evaluate the of the models</w:t>
      </w:r>
      <w:r w:rsidR="00957C73" w:rsidRPr="00EC7C29">
        <w:rPr>
          <w:rFonts w:ascii="Times New Roman" w:hAnsi="Times New Roman" w:cs="Times New Roman"/>
          <w:color w:val="000000" w:themeColor="text1"/>
          <w:sz w:val="20"/>
          <w:szCs w:val="32"/>
        </w:rPr>
        <w:t xml:space="preserve"> during different FDIA scenarios</w:t>
      </w:r>
    </w:p>
    <w:p w14:paraId="3B6F1AB3" w14:textId="042DCE31" w:rsidR="00957C73" w:rsidRPr="00EC7C29" w:rsidRDefault="00957C73" w:rsidP="001351E7">
      <w:pPr>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4. Experiment with different combinations of processing algorithms and input data to </w:t>
      </w:r>
      <w:r w:rsidR="000908DF">
        <w:rPr>
          <w:rFonts w:ascii="Times New Roman" w:hAnsi="Times New Roman" w:cs="Times New Roman"/>
          <w:color w:val="000000" w:themeColor="text1"/>
          <w:sz w:val="20"/>
          <w:szCs w:val="32"/>
        </w:rPr>
        <w:t xml:space="preserve">further </w:t>
      </w:r>
      <w:r w:rsidRPr="00EC7C29">
        <w:rPr>
          <w:rFonts w:ascii="Times New Roman" w:hAnsi="Times New Roman" w:cs="Times New Roman"/>
          <w:color w:val="000000" w:themeColor="text1"/>
          <w:sz w:val="20"/>
          <w:szCs w:val="32"/>
        </w:rPr>
        <w:t>increase the efficiency of the DL models</w:t>
      </w:r>
    </w:p>
    <w:p w14:paraId="40C9A1F7" w14:textId="0420A94B" w:rsidR="008F7303" w:rsidRPr="00EC7C29" w:rsidRDefault="008F7303" w:rsidP="007D4D97">
      <w:pPr>
        <w:pStyle w:val="Heading2"/>
        <w:numPr>
          <w:ilvl w:val="0"/>
          <w:numId w:val="22"/>
        </w:numPr>
        <w:rPr>
          <w:rFonts w:ascii="Times New Roman" w:hAnsi="Times New Roman" w:cs="Times New Roman"/>
          <w:b/>
          <w:bCs/>
          <w:color w:val="000000" w:themeColor="text1"/>
          <w:sz w:val="20"/>
          <w:szCs w:val="20"/>
        </w:rPr>
      </w:pPr>
      <w:bookmarkStart w:id="5" w:name="_Toc166548906"/>
      <w:r w:rsidRPr="00EC7C29">
        <w:rPr>
          <w:rFonts w:ascii="Times New Roman" w:hAnsi="Times New Roman" w:cs="Times New Roman"/>
          <w:b/>
          <w:bCs/>
          <w:color w:val="000000" w:themeColor="text1"/>
          <w:sz w:val="20"/>
          <w:szCs w:val="20"/>
        </w:rPr>
        <w:t>Expected Outcomes</w:t>
      </w:r>
      <w:bookmarkEnd w:id="5"/>
    </w:p>
    <w:p w14:paraId="0B3794B3" w14:textId="5BB87722" w:rsidR="00E14FDD" w:rsidRPr="00EC7C29" w:rsidRDefault="00957C73" w:rsidP="001351E7">
      <w:pPr>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research project should provide contributions to the </w:t>
      </w:r>
      <w:r w:rsidR="009E39ED" w:rsidRPr="00EC7C29">
        <w:rPr>
          <w:rFonts w:ascii="Times New Roman" w:hAnsi="Times New Roman" w:cs="Times New Roman"/>
          <w:color w:val="000000" w:themeColor="text1"/>
          <w:sz w:val="20"/>
          <w:szCs w:val="32"/>
        </w:rPr>
        <w:t xml:space="preserve">field of </w:t>
      </w:r>
      <w:proofErr w:type="spellStart"/>
      <w:r w:rsidR="009E39ED" w:rsidRPr="00EC7C29">
        <w:rPr>
          <w:rFonts w:ascii="Times New Roman" w:hAnsi="Times New Roman" w:cs="Times New Roman"/>
          <w:color w:val="000000" w:themeColor="text1"/>
          <w:sz w:val="20"/>
          <w:szCs w:val="32"/>
        </w:rPr>
        <w:t>PdM</w:t>
      </w:r>
      <w:proofErr w:type="spellEnd"/>
      <w:r w:rsidR="009E39ED" w:rsidRPr="00EC7C29">
        <w:rPr>
          <w:rFonts w:ascii="Times New Roman" w:hAnsi="Times New Roman" w:cs="Times New Roman"/>
          <w:color w:val="000000" w:themeColor="text1"/>
          <w:sz w:val="20"/>
          <w:szCs w:val="32"/>
        </w:rPr>
        <w:t xml:space="preserve"> by creating advancements in the application of DL technologies in industrial settings. The project will also cover the potential issue of cybersecurity vulnerabilities in </w:t>
      </w:r>
      <w:proofErr w:type="spellStart"/>
      <w:r w:rsidR="009E39ED" w:rsidRPr="00EC7C29">
        <w:rPr>
          <w:rFonts w:ascii="Times New Roman" w:hAnsi="Times New Roman" w:cs="Times New Roman"/>
          <w:color w:val="000000" w:themeColor="text1"/>
          <w:sz w:val="20"/>
          <w:szCs w:val="32"/>
        </w:rPr>
        <w:t>PdM</w:t>
      </w:r>
      <w:proofErr w:type="spellEnd"/>
      <w:r w:rsidR="009E39ED" w:rsidRPr="00EC7C29">
        <w:rPr>
          <w:rFonts w:ascii="Times New Roman" w:hAnsi="Times New Roman" w:cs="Times New Roman"/>
          <w:color w:val="000000" w:themeColor="text1"/>
          <w:sz w:val="20"/>
          <w:szCs w:val="32"/>
        </w:rPr>
        <w:t xml:space="preserve"> systems</w:t>
      </w:r>
      <w:r w:rsidR="00814C83" w:rsidRPr="00EC7C29">
        <w:rPr>
          <w:rFonts w:ascii="Times New Roman" w:hAnsi="Times New Roman" w:cs="Times New Roman"/>
          <w:color w:val="000000" w:themeColor="text1"/>
          <w:sz w:val="20"/>
          <w:szCs w:val="32"/>
        </w:rPr>
        <w:t xml:space="preserve"> by investigating FDIA. The study will increase understanding </w:t>
      </w:r>
      <w:r w:rsidR="00734F8E">
        <w:rPr>
          <w:rFonts w:ascii="Times New Roman" w:hAnsi="Times New Roman" w:cs="Times New Roman"/>
          <w:color w:val="000000" w:themeColor="text1"/>
          <w:sz w:val="20"/>
          <w:szCs w:val="32"/>
        </w:rPr>
        <w:t>of</w:t>
      </w:r>
      <w:r w:rsidR="00814C83" w:rsidRPr="00EC7C29">
        <w:rPr>
          <w:rFonts w:ascii="Times New Roman" w:hAnsi="Times New Roman" w:cs="Times New Roman"/>
          <w:color w:val="000000" w:themeColor="text1"/>
          <w:sz w:val="20"/>
          <w:szCs w:val="32"/>
        </w:rPr>
        <w:t xml:space="preserve"> the fortification against such attacks and their impact on the integrity and predictions of predictive models. The relevance of this aspect is high </w:t>
      </w:r>
      <w:r w:rsidR="00BF3283" w:rsidRPr="00EC7C29">
        <w:rPr>
          <w:rFonts w:ascii="Times New Roman" w:hAnsi="Times New Roman" w:cs="Times New Roman"/>
          <w:color w:val="000000" w:themeColor="text1"/>
          <w:sz w:val="20"/>
          <w:szCs w:val="32"/>
        </w:rPr>
        <w:t xml:space="preserve">given the drastic increase in the integration of </w:t>
      </w:r>
      <w:proofErr w:type="spellStart"/>
      <w:r w:rsidR="00BF3283" w:rsidRPr="00EC7C29">
        <w:rPr>
          <w:rFonts w:ascii="Times New Roman" w:hAnsi="Times New Roman" w:cs="Times New Roman"/>
          <w:color w:val="000000" w:themeColor="text1"/>
          <w:sz w:val="20"/>
          <w:szCs w:val="32"/>
        </w:rPr>
        <w:t>IoT</w:t>
      </w:r>
      <w:proofErr w:type="spellEnd"/>
      <w:r w:rsidR="00BF3283" w:rsidRPr="00EC7C29">
        <w:rPr>
          <w:rFonts w:ascii="Times New Roman" w:hAnsi="Times New Roman" w:cs="Times New Roman"/>
          <w:color w:val="000000" w:themeColor="text1"/>
          <w:sz w:val="20"/>
          <w:szCs w:val="32"/>
        </w:rPr>
        <w:t xml:space="preserve"> devices in industrial settings</w:t>
      </w:r>
      <w:r w:rsidR="00734F8E">
        <w:rPr>
          <w:rFonts w:ascii="Times New Roman" w:hAnsi="Times New Roman" w:cs="Times New Roman"/>
          <w:color w:val="000000" w:themeColor="text1"/>
          <w:sz w:val="20"/>
          <w:szCs w:val="32"/>
        </w:rPr>
        <w:t>, which comes with a heightened risk of</w:t>
      </w:r>
      <w:r w:rsidR="00BF3283" w:rsidRPr="00EC7C29">
        <w:rPr>
          <w:rFonts w:ascii="Times New Roman" w:hAnsi="Times New Roman" w:cs="Times New Roman"/>
          <w:color w:val="000000" w:themeColor="text1"/>
          <w:sz w:val="20"/>
          <w:szCs w:val="32"/>
        </w:rPr>
        <w:t xml:space="preserve"> vulnerabilities.</w:t>
      </w:r>
    </w:p>
    <w:p w14:paraId="6E505763" w14:textId="0C76CEC3" w:rsidR="00E14FDD" w:rsidRPr="00EC7C29" w:rsidRDefault="00BF3283" w:rsidP="001351E7">
      <w:pPr>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research project is anticipated to produce a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framework that is more</w:t>
      </w:r>
      <w:r w:rsidR="008D4A24" w:rsidRPr="00EC7C29">
        <w:rPr>
          <w:rFonts w:ascii="Times New Roman" w:hAnsi="Times New Roman" w:cs="Times New Roman"/>
          <w:color w:val="000000" w:themeColor="text1"/>
          <w:sz w:val="20"/>
          <w:szCs w:val="32"/>
        </w:rPr>
        <w:t xml:space="preserve"> robust, </w:t>
      </w:r>
      <w:r w:rsidR="00C32013" w:rsidRPr="00EC7C29">
        <w:rPr>
          <w:rFonts w:ascii="Times New Roman" w:hAnsi="Times New Roman" w:cs="Times New Roman"/>
          <w:color w:val="000000" w:themeColor="text1"/>
          <w:sz w:val="20"/>
          <w:szCs w:val="32"/>
        </w:rPr>
        <w:t>secure,</w:t>
      </w:r>
      <w:r w:rsidR="008D4A24" w:rsidRPr="00EC7C29">
        <w:rPr>
          <w:rFonts w:ascii="Times New Roman" w:hAnsi="Times New Roman" w:cs="Times New Roman"/>
          <w:color w:val="000000" w:themeColor="text1"/>
          <w:sz w:val="20"/>
          <w:szCs w:val="32"/>
        </w:rPr>
        <w:t xml:space="preserve"> and accurate.</w:t>
      </w:r>
      <w:r w:rsidR="00C32013" w:rsidRPr="00EC7C29">
        <w:rPr>
          <w:rFonts w:ascii="Times New Roman" w:hAnsi="Times New Roman" w:cs="Times New Roman"/>
          <w:color w:val="000000" w:themeColor="text1"/>
          <w:sz w:val="20"/>
          <w:szCs w:val="32"/>
        </w:rPr>
        <w:t xml:space="preserve"> The results and produced work should minimize downtime and increase operational efficiency whil</w:t>
      </w:r>
      <w:r w:rsidR="00734F8E">
        <w:rPr>
          <w:rFonts w:ascii="Times New Roman" w:hAnsi="Times New Roman" w:cs="Times New Roman"/>
          <w:color w:val="000000" w:themeColor="text1"/>
          <w:sz w:val="20"/>
          <w:szCs w:val="32"/>
        </w:rPr>
        <w:t>e</w:t>
      </w:r>
      <w:r w:rsidR="00C32013" w:rsidRPr="00EC7C29">
        <w:rPr>
          <w:rFonts w:ascii="Times New Roman" w:hAnsi="Times New Roman" w:cs="Times New Roman"/>
          <w:color w:val="000000" w:themeColor="text1"/>
          <w:sz w:val="20"/>
          <w:szCs w:val="32"/>
        </w:rPr>
        <w:t xml:space="preserve"> reducing maintenance costs.</w:t>
      </w:r>
      <w:r w:rsidR="009527BD" w:rsidRPr="00EC7C29">
        <w:rPr>
          <w:rFonts w:ascii="Times New Roman" w:hAnsi="Times New Roman" w:cs="Times New Roman"/>
          <w:color w:val="000000" w:themeColor="text1"/>
          <w:sz w:val="20"/>
          <w:szCs w:val="32"/>
        </w:rPr>
        <w:t xml:space="preserve"> This may directly impact the profitability and sustainability of heavy machine</w:t>
      </w:r>
      <w:r w:rsidR="00734F8E">
        <w:rPr>
          <w:rFonts w:ascii="Times New Roman" w:hAnsi="Times New Roman" w:cs="Times New Roman"/>
          <w:color w:val="000000" w:themeColor="text1"/>
          <w:sz w:val="20"/>
          <w:szCs w:val="32"/>
        </w:rPr>
        <w:t xml:space="preserve">-based industries as the </w:t>
      </w:r>
      <w:proofErr w:type="spellStart"/>
      <w:r w:rsidR="00734F8E">
        <w:rPr>
          <w:rFonts w:ascii="Times New Roman" w:hAnsi="Times New Roman" w:cs="Times New Roman"/>
          <w:color w:val="000000" w:themeColor="text1"/>
          <w:sz w:val="20"/>
          <w:szCs w:val="32"/>
        </w:rPr>
        <w:t>PdM</w:t>
      </w:r>
      <w:proofErr w:type="spellEnd"/>
      <w:r w:rsidR="00734F8E">
        <w:rPr>
          <w:rFonts w:ascii="Times New Roman" w:hAnsi="Times New Roman" w:cs="Times New Roman"/>
          <w:color w:val="000000" w:themeColor="text1"/>
          <w:sz w:val="20"/>
          <w:szCs w:val="32"/>
        </w:rPr>
        <w:t xml:space="preserve"> systems lead to more reliable decision-</w:t>
      </w:r>
      <w:r w:rsidR="009527BD" w:rsidRPr="00EC7C29">
        <w:rPr>
          <w:rFonts w:ascii="Times New Roman" w:hAnsi="Times New Roman" w:cs="Times New Roman"/>
          <w:color w:val="000000" w:themeColor="text1"/>
          <w:sz w:val="20"/>
          <w:szCs w:val="32"/>
        </w:rPr>
        <w:t>making.</w:t>
      </w:r>
    </w:p>
    <w:p w14:paraId="1B35724B" w14:textId="4BC80359" w:rsidR="00550974" w:rsidRPr="00EC7C29" w:rsidRDefault="00E50C64" w:rsidP="007D4D97">
      <w:pPr>
        <w:pStyle w:val="Heading2"/>
        <w:numPr>
          <w:ilvl w:val="0"/>
          <w:numId w:val="22"/>
        </w:numPr>
        <w:rPr>
          <w:rFonts w:ascii="Times New Roman" w:hAnsi="Times New Roman" w:cs="Times New Roman"/>
          <w:b/>
          <w:bCs/>
          <w:color w:val="000000" w:themeColor="text1"/>
          <w:sz w:val="20"/>
          <w:szCs w:val="20"/>
        </w:rPr>
      </w:pPr>
      <w:bookmarkStart w:id="6" w:name="_Toc166548907"/>
      <w:r w:rsidRPr="00EC7C29">
        <w:rPr>
          <w:rFonts w:ascii="Times New Roman" w:hAnsi="Times New Roman" w:cs="Times New Roman"/>
          <w:b/>
          <w:bCs/>
          <w:color w:val="000000" w:themeColor="text1"/>
          <w:sz w:val="20"/>
          <w:szCs w:val="20"/>
        </w:rPr>
        <w:t>Aim</w:t>
      </w:r>
      <w:bookmarkEnd w:id="6"/>
    </w:p>
    <w:p w14:paraId="4AF7BC14" w14:textId="49B1971F" w:rsidR="00E50C64" w:rsidRPr="00EC7C29" w:rsidRDefault="001719F9" w:rsidP="001351E7">
      <w:pPr>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aim of this project is </w:t>
      </w:r>
      <w:r w:rsidR="00B61B7C" w:rsidRPr="00EC7C29">
        <w:rPr>
          <w:rFonts w:ascii="Times New Roman" w:hAnsi="Times New Roman" w:cs="Times New Roman"/>
          <w:color w:val="000000" w:themeColor="text1"/>
          <w:sz w:val="20"/>
          <w:szCs w:val="32"/>
        </w:rPr>
        <w:t xml:space="preserve">to predict </w:t>
      </w:r>
      <w:r w:rsidR="00734F8E">
        <w:rPr>
          <w:rFonts w:ascii="Times New Roman" w:hAnsi="Times New Roman" w:cs="Times New Roman"/>
          <w:color w:val="000000" w:themeColor="text1"/>
          <w:sz w:val="20"/>
          <w:szCs w:val="32"/>
        </w:rPr>
        <w:t>RUL</w:t>
      </w:r>
      <w:r w:rsidR="00B61B7C" w:rsidRPr="00EC7C29">
        <w:rPr>
          <w:rFonts w:ascii="Times New Roman" w:hAnsi="Times New Roman" w:cs="Times New Roman"/>
          <w:color w:val="000000" w:themeColor="text1"/>
          <w:sz w:val="20"/>
          <w:szCs w:val="32"/>
        </w:rPr>
        <w:t xml:space="preserve"> by developing and evaluating advanced </w:t>
      </w:r>
      <w:r w:rsidR="00734F8E">
        <w:rPr>
          <w:rFonts w:ascii="Times New Roman" w:hAnsi="Times New Roman" w:cs="Times New Roman"/>
          <w:color w:val="000000" w:themeColor="text1"/>
          <w:sz w:val="20"/>
          <w:szCs w:val="32"/>
        </w:rPr>
        <w:t>DL</w:t>
      </w:r>
      <w:r w:rsidR="00B61B7C" w:rsidRPr="00EC7C29">
        <w:rPr>
          <w:rFonts w:ascii="Times New Roman" w:hAnsi="Times New Roman" w:cs="Times New Roman"/>
          <w:color w:val="000000" w:themeColor="text1"/>
          <w:sz w:val="20"/>
          <w:szCs w:val="32"/>
        </w:rPr>
        <w:t xml:space="preserve"> models and utilising NASA’s CMAPSS dataset. The project will utilise and investigate the integration of transformer architecture, LSTM, GRU, CNN, as well as hybrid deep learning models to enhance the effectiveness and overall efficiency of </w:t>
      </w:r>
      <w:proofErr w:type="spellStart"/>
      <w:r w:rsidR="00734F8E">
        <w:rPr>
          <w:rFonts w:ascii="Times New Roman" w:hAnsi="Times New Roman" w:cs="Times New Roman"/>
          <w:color w:val="000000" w:themeColor="text1"/>
          <w:sz w:val="20"/>
          <w:szCs w:val="32"/>
        </w:rPr>
        <w:t>PdM</w:t>
      </w:r>
      <w:proofErr w:type="spellEnd"/>
      <w:r w:rsidR="00B61B7C" w:rsidRPr="00EC7C29">
        <w:rPr>
          <w:rFonts w:ascii="Times New Roman" w:hAnsi="Times New Roman" w:cs="Times New Roman"/>
          <w:color w:val="000000" w:themeColor="text1"/>
          <w:sz w:val="20"/>
          <w:szCs w:val="32"/>
        </w:rPr>
        <w:t xml:space="preserve"> systems. The project will observe the impact of </w:t>
      </w:r>
      <w:r w:rsidR="00734F8E">
        <w:rPr>
          <w:rFonts w:ascii="Times New Roman" w:hAnsi="Times New Roman" w:cs="Times New Roman"/>
          <w:color w:val="000000" w:themeColor="text1"/>
          <w:sz w:val="20"/>
          <w:szCs w:val="32"/>
        </w:rPr>
        <w:t>FDIA</w:t>
      </w:r>
      <w:r w:rsidR="00335928" w:rsidRPr="00EC7C29">
        <w:rPr>
          <w:rFonts w:ascii="Times New Roman" w:hAnsi="Times New Roman" w:cs="Times New Roman"/>
          <w:color w:val="000000" w:themeColor="text1"/>
          <w:sz w:val="20"/>
          <w:szCs w:val="32"/>
        </w:rPr>
        <w:t xml:space="preserve"> on the predictive accuracy of the models</w:t>
      </w:r>
      <w:r w:rsidR="00734F8E">
        <w:rPr>
          <w:rFonts w:ascii="Times New Roman" w:hAnsi="Times New Roman" w:cs="Times New Roman"/>
          <w:color w:val="000000" w:themeColor="text1"/>
          <w:sz w:val="20"/>
          <w:szCs w:val="32"/>
        </w:rPr>
        <w:t>, therefore aiming to establish robust DL methods that, under various cyber threat scenarios,</w:t>
      </w:r>
      <w:r w:rsidR="00335928" w:rsidRPr="00EC7C29">
        <w:rPr>
          <w:rFonts w:ascii="Times New Roman" w:hAnsi="Times New Roman" w:cs="Times New Roman"/>
          <w:color w:val="000000" w:themeColor="text1"/>
          <w:sz w:val="20"/>
          <w:szCs w:val="32"/>
        </w:rPr>
        <w:t xml:space="preserve"> maintain high predictive accuracy. On top of this</w:t>
      </w:r>
      <w:r w:rsidR="00734F8E">
        <w:rPr>
          <w:rFonts w:ascii="Times New Roman" w:hAnsi="Times New Roman" w:cs="Times New Roman"/>
          <w:color w:val="000000" w:themeColor="text1"/>
          <w:sz w:val="20"/>
          <w:szCs w:val="32"/>
        </w:rPr>
        <w:t>,</w:t>
      </w:r>
      <w:r w:rsidR="00335928" w:rsidRPr="00EC7C29">
        <w:rPr>
          <w:rFonts w:ascii="Times New Roman" w:hAnsi="Times New Roman" w:cs="Times New Roman"/>
          <w:color w:val="000000" w:themeColor="text1"/>
          <w:sz w:val="20"/>
          <w:szCs w:val="32"/>
        </w:rPr>
        <w:t xml:space="preserve"> the project aims to refine training processes and contribute new insights to the field of </w:t>
      </w:r>
      <w:proofErr w:type="spellStart"/>
      <w:r w:rsidR="00335928" w:rsidRPr="00EC7C29">
        <w:rPr>
          <w:rFonts w:ascii="Times New Roman" w:hAnsi="Times New Roman" w:cs="Times New Roman"/>
          <w:color w:val="000000" w:themeColor="text1"/>
          <w:sz w:val="20"/>
          <w:szCs w:val="32"/>
        </w:rPr>
        <w:t>PdM</w:t>
      </w:r>
      <w:proofErr w:type="spellEnd"/>
      <w:r w:rsidR="000F473D" w:rsidRPr="00EC7C29">
        <w:rPr>
          <w:rFonts w:ascii="Times New Roman" w:hAnsi="Times New Roman" w:cs="Times New Roman"/>
          <w:color w:val="000000" w:themeColor="text1"/>
          <w:sz w:val="20"/>
          <w:szCs w:val="32"/>
        </w:rPr>
        <w:t>.</w:t>
      </w:r>
    </w:p>
    <w:p w14:paraId="045026B3" w14:textId="0C922A2B" w:rsidR="00F91A18" w:rsidRPr="00EC7C29" w:rsidRDefault="00E50C64" w:rsidP="007D4D97">
      <w:pPr>
        <w:pStyle w:val="Heading2"/>
        <w:numPr>
          <w:ilvl w:val="0"/>
          <w:numId w:val="22"/>
        </w:numPr>
        <w:rPr>
          <w:rFonts w:ascii="Times New Roman" w:hAnsi="Times New Roman" w:cs="Times New Roman"/>
          <w:b/>
          <w:bCs/>
          <w:color w:val="000000" w:themeColor="text1"/>
          <w:sz w:val="20"/>
          <w:szCs w:val="20"/>
        </w:rPr>
      </w:pPr>
      <w:bookmarkStart w:id="7" w:name="_Toc166548908"/>
      <w:r w:rsidRPr="00EC7C29">
        <w:rPr>
          <w:rFonts w:ascii="Times New Roman" w:hAnsi="Times New Roman" w:cs="Times New Roman"/>
          <w:b/>
          <w:bCs/>
          <w:color w:val="000000" w:themeColor="text1"/>
          <w:sz w:val="20"/>
          <w:szCs w:val="20"/>
        </w:rPr>
        <w:t>Scope</w:t>
      </w:r>
      <w:bookmarkEnd w:id="7"/>
    </w:p>
    <w:p w14:paraId="52226922" w14:textId="06F40A9F" w:rsidR="00F91A18" w:rsidRPr="00EC7C29" w:rsidRDefault="00F91A18" w:rsidP="001351E7">
      <w:pPr>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research project explores the implementation of advanced </w:t>
      </w:r>
      <w:r w:rsidR="00E612F3">
        <w:rPr>
          <w:rFonts w:ascii="Times New Roman" w:hAnsi="Times New Roman" w:cs="Times New Roman"/>
          <w:color w:val="000000" w:themeColor="text1"/>
          <w:sz w:val="20"/>
          <w:szCs w:val="32"/>
        </w:rPr>
        <w:t>DL</w:t>
      </w:r>
      <w:r w:rsidRPr="00EC7C29">
        <w:rPr>
          <w:rFonts w:ascii="Times New Roman" w:hAnsi="Times New Roman" w:cs="Times New Roman"/>
          <w:color w:val="000000" w:themeColor="text1"/>
          <w:sz w:val="20"/>
          <w:szCs w:val="32"/>
        </w:rPr>
        <w:t xml:space="preserve"> algorithms to predict </w:t>
      </w:r>
      <w:r w:rsidR="009E1316">
        <w:rPr>
          <w:rFonts w:ascii="Times New Roman" w:hAnsi="Times New Roman" w:cs="Times New Roman"/>
          <w:color w:val="000000" w:themeColor="text1"/>
          <w:sz w:val="20"/>
          <w:szCs w:val="32"/>
        </w:rPr>
        <w:t>RUL</w:t>
      </w:r>
      <w:r w:rsidRPr="00EC7C29">
        <w:rPr>
          <w:rFonts w:ascii="Times New Roman" w:hAnsi="Times New Roman" w:cs="Times New Roman"/>
          <w:color w:val="000000" w:themeColor="text1"/>
          <w:sz w:val="20"/>
          <w:szCs w:val="32"/>
        </w:rPr>
        <w:t xml:space="preserve"> using sensor data. The dataset utilised is the NASA C-MAPSS dataset</w:t>
      </w:r>
      <w:r w:rsidR="009E1316">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which stores sensor data for a turbofan. </w:t>
      </w:r>
      <w:r w:rsidR="00500D1D">
        <w:rPr>
          <w:rFonts w:ascii="Times New Roman" w:hAnsi="Times New Roman" w:cs="Times New Roman"/>
          <w:color w:val="000000" w:themeColor="text1"/>
          <w:sz w:val="20"/>
          <w:szCs w:val="32"/>
        </w:rPr>
        <w:t>LSTM</w:t>
      </w:r>
      <w:r w:rsidRPr="00EC7C29">
        <w:rPr>
          <w:rFonts w:ascii="Times New Roman" w:hAnsi="Times New Roman" w:cs="Times New Roman"/>
          <w:color w:val="000000" w:themeColor="text1"/>
          <w:sz w:val="20"/>
          <w:szCs w:val="32"/>
        </w:rPr>
        <w:t xml:space="preserve"> and </w:t>
      </w:r>
      <w:r w:rsidR="00500D1D">
        <w:rPr>
          <w:rFonts w:ascii="Times New Roman" w:hAnsi="Times New Roman" w:cs="Times New Roman"/>
          <w:color w:val="000000" w:themeColor="text1"/>
          <w:sz w:val="20"/>
          <w:szCs w:val="32"/>
        </w:rPr>
        <w:t>GRU</w:t>
      </w:r>
      <w:r w:rsidRPr="00EC7C29">
        <w:rPr>
          <w:rFonts w:ascii="Times New Roman" w:hAnsi="Times New Roman" w:cs="Times New Roman"/>
          <w:color w:val="000000" w:themeColor="text1"/>
          <w:sz w:val="20"/>
          <w:szCs w:val="32"/>
        </w:rPr>
        <w:t xml:space="preserve"> implementations are used to investigate the efficiency of long-term dependencies</w:t>
      </w:r>
      <w:r w:rsidR="00500D1D">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and </w:t>
      </w:r>
      <w:r w:rsidR="00500D1D">
        <w:rPr>
          <w:rFonts w:ascii="Times New Roman" w:hAnsi="Times New Roman" w:cs="Times New Roman"/>
          <w:color w:val="000000" w:themeColor="text1"/>
          <w:sz w:val="20"/>
          <w:szCs w:val="32"/>
        </w:rPr>
        <w:t>CNN</w:t>
      </w:r>
      <w:r w:rsidRPr="00EC7C29">
        <w:rPr>
          <w:rFonts w:ascii="Times New Roman" w:hAnsi="Times New Roman" w:cs="Times New Roman"/>
          <w:color w:val="000000" w:themeColor="text1"/>
          <w:sz w:val="20"/>
          <w:szCs w:val="32"/>
        </w:rPr>
        <w:t xml:space="preserve"> are used to process time series data. Hybrid Deep Learning [HDL] models such as CNN-LSTM are also investigated to see if the RUL prediction is augmented by capturing special and temporal data dependencies. Transformer models have also been implemented to provide a broad spectrum of different RUL predictions to test factors such as robustness as well as the transformers’ ability to handle sequential data effectively.</w:t>
      </w:r>
    </w:p>
    <w:p w14:paraId="394AB170" w14:textId="0847FEC3" w:rsidR="001828EE" w:rsidRPr="00EC7C29" w:rsidRDefault="00F91A18" w:rsidP="001351E7">
      <w:pPr>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focus on</w:t>
      </w:r>
      <w:r w:rsidR="00567213" w:rsidRPr="00EC7C29">
        <w:rPr>
          <w:rFonts w:ascii="Times New Roman" w:hAnsi="Times New Roman" w:cs="Times New Roman"/>
          <w:color w:val="000000" w:themeColor="text1"/>
          <w:sz w:val="20"/>
          <w:szCs w:val="32"/>
        </w:rPr>
        <w:t xml:space="preserve"> </w:t>
      </w:r>
      <w:r w:rsidR="00500D1D">
        <w:rPr>
          <w:rFonts w:ascii="Times New Roman" w:hAnsi="Times New Roman" w:cs="Times New Roman"/>
          <w:color w:val="000000" w:themeColor="text1"/>
          <w:sz w:val="20"/>
          <w:szCs w:val="32"/>
        </w:rPr>
        <w:t>FDIA</w:t>
      </w:r>
      <w:r w:rsidR="00567213" w:rsidRPr="00EC7C29">
        <w:rPr>
          <w:rFonts w:ascii="Times New Roman" w:hAnsi="Times New Roman" w:cs="Times New Roman"/>
          <w:color w:val="000000" w:themeColor="text1"/>
          <w:sz w:val="20"/>
          <w:szCs w:val="32"/>
        </w:rPr>
        <w:t xml:space="preserve"> will investigate cybersecurity vulnerabilities within ‘Internet of Things’ [</w:t>
      </w:r>
      <w:proofErr w:type="spellStart"/>
      <w:r w:rsidR="00567213" w:rsidRPr="00EC7C29">
        <w:rPr>
          <w:rFonts w:ascii="Times New Roman" w:hAnsi="Times New Roman" w:cs="Times New Roman"/>
          <w:color w:val="000000" w:themeColor="text1"/>
          <w:sz w:val="20"/>
          <w:szCs w:val="32"/>
        </w:rPr>
        <w:t>IoT</w:t>
      </w:r>
      <w:proofErr w:type="spellEnd"/>
      <w:r w:rsidR="00567213" w:rsidRPr="00EC7C29">
        <w:rPr>
          <w:rFonts w:ascii="Times New Roman" w:hAnsi="Times New Roman" w:cs="Times New Roman"/>
          <w:color w:val="000000" w:themeColor="text1"/>
          <w:sz w:val="20"/>
          <w:szCs w:val="32"/>
        </w:rPr>
        <w:t xml:space="preserve">] devices and the DL architectures </w:t>
      </w:r>
      <w:r w:rsidR="001828EE" w:rsidRPr="00EC7C29">
        <w:rPr>
          <w:rFonts w:ascii="Times New Roman" w:hAnsi="Times New Roman" w:cs="Times New Roman"/>
          <w:color w:val="000000" w:themeColor="text1"/>
          <w:sz w:val="20"/>
          <w:szCs w:val="32"/>
        </w:rPr>
        <w:t xml:space="preserve">mentioned when utilised in </w:t>
      </w:r>
      <w:proofErr w:type="spellStart"/>
      <w:r w:rsidR="001828EE" w:rsidRPr="00EC7C29">
        <w:rPr>
          <w:rFonts w:ascii="Times New Roman" w:hAnsi="Times New Roman" w:cs="Times New Roman"/>
          <w:color w:val="000000" w:themeColor="text1"/>
          <w:sz w:val="20"/>
          <w:szCs w:val="32"/>
        </w:rPr>
        <w:t>PdM</w:t>
      </w:r>
      <w:proofErr w:type="spellEnd"/>
      <w:r w:rsidR="001828EE" w:rsidRPr="00EC7C29">
        <w:rPr>
          <w:rFonts w:ascii="Times New Roman" w:hAnsi="Times New Roman" w:cs="Times New Roman"/>
          <w:color w:val="000000" w:themeColor="text1"/>
          <w:sz w:val="20"/>
          <w:szCs w:val="32"/>
        </w:rPr>
        <w:t>. FDIA attacks have the potential to skew RUL, and machinery health predictions and both continuous attack and interim attack scenarios are within the scope of the research project.</w:t>
      </w:r>
      <w:r w:rsidR="001719F9" w:rsidRPr="00EC7C29">
        <w:rPr>
          <w:rFonts w:ascii="Times New Roman" w:hAnsi="Times New Roman" w:cs="Times New Roman"/>
          <w:color w:val="000000" w:themeColor="text1"/>
          <w:sz w:val="20"/>
          <w:szCs w:val="32"/>
        </w:rPr>
        <w:t xml:space="preserve"> Comparison of the performance of the DL models under normal conditions and after FDIA attacks focussing on resilience to the FDIA attacks and overall robustness – maintaining accuracy in different scenarios </w:t>
      </w:r>
    </w:p>
    <w:p w14:paraId="7F276E63" w14:textId="4848CCEB" w:rsidR="001719F9" w:rsidRPr="00EC7C29" w:rsidRDefault="001719F9" w:rsidP="001351E7">
      <w:pPr>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research will help propose new DL techniques or improvements to existing techniques that enhance resilience to cyber-attacks without decreasing the overall predictive accuracy.</w:t>
      </w:r>
    </w:p>
    <w:p w14:paraId="46B3313E" w14:textId="33DDC98D" w:rsidR="00E50C64" w:rsidRPr="00EC7C29" w:rsidRDefault="00E50C64" w:rsidP="002F6BAC">
      <w:pPr>
        <w:pStyle w:val="Heading1"/>
        <w:numPr>
          <w:ilvl w:val="0"/>
          <w:numId w:val="25"/>
        </w:numPr>
        <w:jc w:val="center"/>
        <w:rPr>
          <w:rFonts w:ascii="Times New Roman" w:hAnsi="Times New Roman" w:cs="Times New Roman"/>
          <w:b/>
          <w:bCs/>
          <w:color w:val="000000" w:themeColor="text1"/>
          <w:sz w:val="22"/>
          <w:szCs w:val="22"/>
        </w:rPr>
      </w:pPr>
      <w:bookmarkStart w:id="8" w:name="_Toc166548909"/>
      <w:r w:rsidRPr="00EC7C29">
        <w:rPr>
          <w:rFonts w:ascii="Times New Roman" w:hAnsi="Times New Roman" w:cs="Times New Roman"/>
          <w:b/>
          <w:bCs/>
          <w:color w:val="000000" w:themeColor="text1"/>
          <w:sz w:val="22"/>
          <w:szCs w:val="22"/>
        </w:rPr>
        <w:t>Literature Review</w:t>
      </w:r>
      <w:bookmarkEnd w:id="8"/>
    </w:p>
    <w:p w14:paraId="5E5BACDE" w14:textId="4A50658C" w:rsidR="003C3701" w:rsidRPr="00EC7C29" w:rsidRDefault="006A1DAF" w:rsidP="001351E7">
      <w:pPr>
        <w:ind w:firstLine="360"/>
        <w:jc w:val="both"/>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 xml:space="preserve">The literature review will build on the preliminary concepts introduced earlier as well as examine current and past literature to establish </w:t>
      </w:r>
      <w:r w:rsidR="00500D1D">
        <w:rPr>
          <w:rFonts w:ascii="Times New Roman" w:hAnsi="Times New Roman" w:cs="Times New Roman"/>
          <w:color w:val="000000" w:themeColor="text1"/>
          <w:sz w:val="20"/>
          <w:szCs w:val="20"/>
        </w:rPr>
        <w:t xml:space="preserve">a knowledge base supporting </w:t>
      </w:r>
      <w:proofErr w:type="spellStart"/>
      <w:r w:rsidR="00500D1D">
        <w:rPr>
          <w:rFonts w:ascii="Times New Roman" w:hAnsi="Times New Roman" w:cs="Times New Roman"/>
          <w:color w:val="000000" w:themeColor="text1"/>
          <w:sz w:val="20"/>
          <w:szCs w:val="20"/>
        </w:rPr>
        <w:t>PdM</w:t>
      </w:r>
      <w:proofErr w:type="spellEnd"/>
      <w:r w:rsidR="00500D1D">
        <w:rPr>
          <w:rFonts w:ascii="Times New Roman" w:hAnsi="Times New Roman" w:cs="Times New Roman"/>
          <w:color w:val="000000" w:themeColor="text1"/>
          <w:sz w:val="20"/>
          <w:szCs w:val="20"/>
        </w:rPr>
        <w:t xml:space="preserve"> within I</w:t>
      </w:r>
      <w:r w:rsidRPr="00EC7C29">
        <w:rPr>
          <w:rFonts w:ascii="Times New Roman" w:hAnsi="Times New Roman" w:cs="Times New Roman"/>
          <w:color w:val="000000" w:themeColor="text1"/>
          <w:sz w:val="20"/>
          <w:szCs w:val="20"/>
        </w:rPr>
        <w:t>ndustry 4.0. The review will support understanding the current technologies</w:t>
      </w:r>
      <w:r w:rsidR="00500D1D">
        <w:rPr>
          <w:rFonts w:ascii="Times New Roman" w:hAnsi="Times New Roman" w:cs="Times New Roman"/>
          <w:color w:val="000000" w:themeColor="text1"/>
          <w:sz w:val="20"/>
          <w:szCs w:val="20"/>
        </w:rPr>
        <w:t>, and therefore,</w:t>
      </w:r>
      <w:r w:rsidRPr="00EC7C29">
        <w:rPr>
          <w:rFonts w:ascii="Times New Roman" w:hAnsi="Times New Roman" w:cs="Times New Roman"/>
          <w:color w:val="000000" w:themeColor="text1"/>
          <w:sz w:val="20"/>
          <w:szCs w:val="20"/>
        </w:rPr>
        <w:t xml:space="preserve"> </w:t>
      </w:r>
      <w:r w:rsidR="003C3701" w:rsidRPr="00EC7C29">
        <w:rPr>
          <w:rFonts w:ascii="Times New Roman" w:hAnsi="Times New Roman" w:cs="Times New Roman"/>
          <w:color w:val="000000" w:themeColor="text1"/>
          <w:sz w:val="20"/>
          <w:szCs w:val="20"/>
        </w:rPr>
        <w:t>the contributions of this research will fit.</w:t>
      </w:r>
    </w:p>
    <w:p w14:paraId="5FC3EB21" w14:textId="05623CDE" w:rsidR="006E6FC2" w:rsidRPr="00EC7C29" w:rsidRDefault="003C3701" w:rsidP="001351E7">
      <w:pPr>
        <w:ind w:firstLine="360"/>
        <w:jc w:val="both"/>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The gaps in the current research are outlined by examining existing literature from a broad range of sources. A comprehensive view will be formulated from the academic literature to support the progression of this research</w:t>
      </w:r>
      <w:r w:rsidR="00500D1D">
        <w:rPr>
          <w:rFonts w:ascii="Times New Roman" w:hAnsi="Times New Roman" w:cs="Times New Roman"/>
          <w:color w:val="000000" w:themeColor="text1"/>
          <w:sz w:val="20"/>
          <w:szCs w:val="20"/>
        </w:rPr>
        <w:t>, guiding the research's direction</w:t>
      </w:r>
      <w:r w:rsidRPr="00EC7C29">
        <w:rPr>
          <w:rFonts w:ascii="Times New Roman" w:hAnsi="Times New Roman" w:cs="Times New Roman"/>
          <w:color w:val="000000" w:themeColor="text1"/>
          <w:sz w:val="20"/>
          <w:szCs w:val="20"/>
        </w:rPr>
        <w:t xml:space="preserve"> and outlining the significance of the proposed enhancements.</w:t>
      </w:r>
      <w:r w:rsidR="006A1DAF" w:rsidRPr="00EC7C29">
        <w:rPr>
          <w:rFonts w:ascii="Times New Roman" w:hAnsi="Times New Roman" w:cs="Times New Roman"/>
          <w:color w:val="000000" w:themeColor="text1"/>
          <w:sz w:val="20"/>
          <w:szCs w:val="20"/>
        </w:rPr>
        <w:t xml:space="preserve"> </w:t>
      </w:r>
    </w:p>
    <w:p w14:paraId="6374E9A5" w14:textId="5102504C"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9" w:name="_Toc166548910"/>
      <w:r w:rsidRPr="00EC7C29">
        <w:rPr>
          <w:rFonts w:ascii="Times New Roman" w:hAnsi="Times New Roman" w:cs="Times New Roman"/>
          <w:b/>
          <w:bCs/>
          <w:color w:val="000000" w:themeColor="text1"/>
          <w:sz w:val="20"/>
          <w:szCs w:val="20"/>
        </w:rPr>
        <w:t>Industry 4.0</w:t>
      </w:r>
      <w:bookmarkEnd w:id="9"/>
    </w:p>
    <w:p w14:paraId="146E4103" w14:textId="77777777" w:rsidR="0056051C" w:rsidRPr="00EC7C29" w:rsidRDefault="0056051C"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15BA964C" w14:textId="73FCB853" w:rsidR="00D1608D" w:rsidRPr="00EC7C29" w:rsidRDefault="00200F18"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Industry 4.0 </w:t>
      </w:r>
      <w:r w:rsidR="00B869AC" w:rsidRPr="00EC7C29">
        <w:rPr>
          <w:rFonts w:ascii="Times New Roman" w:hAnsi="Times New Roman" w:cs="Times New Roman"/>
          <w:color w:val="000000" w:themeColor="text1"/>
          <w:sz w:val="20"/>
          <w:szCs w:val="32"/>
        </w:rPr>
        <w:t>is a pivot in industrial production that is pioneered by the integration of digital technologies into manufacturing environments [1]</w:t>
      </w:r>
      <w:r w:rsidR="006349AA">
        <w:rPr>
          <w:rFonts w:ascii="Times New Roman" w:hAnsi="Times New Roman" w:cs="Times New Roman"/>
          <w:color w:val="000000" w:themeColor="text1"/>
          <w:sz w:val="20"/>
          <w:szCs w:val="32"/>
        </w:rPr>
        <w:t>.</w:t>
      </w:r>
      <w:r w:rsidR="00B869AC" w:rsidRPr="00EC7C29">
        <w:rPr>
          <w:rFonts w:ascii="Times New Roman" w:hAnsi="Times New Roman" w:cs="Times New Roman"/>
          <w:color w:val="000000" w:themeColor="text1"/>
          <w:sz w:val="20"/>
          <w:szCs w:val="32"/>
        </w:rPr>
        <w:t xml:space="preserve"> Evaluate</w:t>
      </w:r>
      <w:r w:rsidR="00500D1D">
        <w:rPr>
          <w:rFonts w:ascii="Times New Roman" w:hAnsi="Times New Roman" w:cs="Times New Roman"/>
          <w:color w:val="000000" w:themeColor="text1"/>
          <w:sz w:val="20"/>
          <w:szCs w:val="32"/>
        </w:rPr>
        <w:t xml:space="preserve"> the transformation brought about by the</w:t>
      </w:r>
      <w:r w:rsidR="00B869AC" w:rsidRPr="00EC7C29">
        <w:rPr>
          <w:rFonts w:ascii="Times New Roman" w:hAnsi="Times New Roman" w:cs="Times New Roman"/>
          <w:color w:val="000000" w:themeColor="text1"/>
          <w:sz w:val="20"/>
          <w:szCs w:val="32"/>
        </w:rPr>
        <w:t xml:space="preserve"> deployment of </w:t>
      </w:r>
      <w:proofErr w:type="spellStart"/>
      <w:r w:rsidR="00B869AC" w:rsidRPr="00EC7C29">
        <w:rPr>
          <w:rFonts w:ascii="Times New Roman" w:hAnsi="Times New Roman" w:cs="Times New Roman"/>
          <w:color w:val="000000" w:themeColor="text1"/>
          <w:sz w:val="20"/>
          <w:szCs w:val="32"/>
        </w:rPr>
        <w:t>IoT</w:t>
      </w:r>
      <w:proofErr w:type="spellEnd"/>
      <w:r w:rsidR="00B869AC" w:rsidRPr="00EC7C29">
        <w:rPr>
          <w:rFonts w:ascii="Times New Roman" w:hAnsi="Times New Roman" w:cs="Times New Roman"/>
          <w:color w:val="000000" w:themeColor="text1"/>
          <w:sz w:val="20"/>
          <w:szCs w:val="32"/>
        </w:rPr>
        <w:t xml:space="preserve"> devices, aiming to facilitate data generation and connectivity. This revolutionises </w:t>
      </w:r>
      <w:r w:rsidR="00F72221" w:rsidRPr="00EC7C29">
        <w:rPr>
          <w:rFonts w:ascii="Times New Roman" w:hAnsi="Times New Roman" w:cs="Times New Roman"/>
          <w:noProof/>
          <w:color w:val="000000" w:themeColor="text1"/>
          <w:sz w:val="20"/>
          <w:szCs w:val="32"/>
          <w:lang w:eastAsia="en-AU"/>
        </w:rPr>
        <w:drawing>
          <wp:anchor distT="0" distB="0" distL="114300" distR="114300" simplePos="0" relativeHeight="251658240" behindDoc="1" locked="0" layoutInCell="1" allowOverlap="1" wp14:anchorId="1779B6BA" wp14:editId="65FB626B">
            <wp:simplePos x="0" y="0"/>
            <wp:positionH relativeFrom="column">
              <wp:posOffset>2313120</wp:posOffset>
            </wp:positionH>
            <wp:positionV relativeFrom="paragraph">
              <wp:posOffset>152</wp:posOffset>
            </wp:positionV>
            <wp:extent cx="3559810" cy="2482215"/>
            <wp:effectExtent l="0" t="0" r="0" b="0"/>
            <wp:wrapTight wrapText="bothSides">
              <wp:wrapPolygon edited="0">
                <wp:start x="0" y="0"/>
                <wp:lineTo x="0" y="21440"/>
                <wp:lineTo x="21500" y="21440"/>
                <wp:lineTo x="21500" y="0"/>
                <wp:lineTo x="0" y="0"/>
              </wp:wrapPolygon>
            </wp:wrapTight>
            <wp:docPr id="111621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160" name="Picture 11162181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9810" cy="2482215"/>
                    </a:xfrm>
                    <a:prstGeom prst="rect">
                      <a:avLst/>
                    </a:prstGeom>
                  </pic:spPr>
                </pic:pic>
              </a:graphicData>
            </a:graphic>
            <wp14:sizeRelH relativeFrom="page">
              <wp14:pctWidth>0</wp14:pctWidth>
            </wp14:sizeRelH>
            <wp14:sizeRelV relativeFrom="page">
              <wp14:pctHeight>0</wp14:pctHeight>
            </wp14:sizeRelV>
          </wp:anchor>
        </w:drawing>
      </w:r>
      <w:r w:rsidR="00B869AC" w:rsidRPr="00EC7C29">
        <w:rPr>
          <w:rFonts w:ascii="Times New Roman" w:hAnsi="Times New Roman" w:cs="Times New Roman"/>
          <w:color w:val="000000" w:themeColor="text1"/>
          <w:sz w:val="20"/>
          <w:szCs w:val="32"/>
        </w:rPr>
        <w:t xml:space="preserve">industry practices by enhancing operational efficiency and </w:t>
      </w:r>
      <w:r w:rsidR="006349AA" w:rsidRPr="00EC7C29">
        <w:rPr>
          <w:rFonts w:ascii="Times New Roman" w:hAnsi="Times New Roman" w:cs="Times New Roman"/>
          <w:color w:val="000000" w:themeColor="text1"/>
          <w:sz w:val="20"/>
          <w:szCs w:val="32"/>
        </w:rPr>
        <w:t>decision</w:t>
      </w:r>
      <w:r w:rsidR="006349AA">
        <w:rPr>
          <w:rFonts w:ascii="Times New Roman" w:hAnsi="Times New Roman" w:cs="Times New Roman"/>
          <w:color w:val="000000" w:themeColor="text1"/>
          <w:sz w:val="20"/>
          <w:szCs w:val="32"/>
        </w:rPr>
        <w:t>-</w:t>
      </w:r>
      <w:r w:rsidR="00B869AC" w:rsidRPr="00EC7C29">
        <w:rPr>
          <w:rFonts w:ascii="Times New Roman" w:hAnsi="Times New Roman" w:cs="Times New Roman"/>
          <w:color w:val="000000" w:themeColor="text1"/>
          <w:sz w:val="20"/>
          <w:szCs w:val="32"/>
        </w:rPr>
        <w:t xml:space="preserve">making through real-time data insights. </w:t>
      </w:r>
      <w:r w:rsidR="00FC4F3F" w:rsidRPr="00EC7C29">
        <w:rPr>
          <w:rFonts w:ascii="Times New Roman" w:hAnsi="Times New Roman" w:cs="Times New Roman"/>
          <w:color w:val="000000" w:themeColor="text1"/>
          <w:sz w:val="20"/>
          <w:szCs w:val="32"/>
        </w:rPr>
        <w:t xml:space="preserve">These advancements have created a new era of data generation and interconnected devices enhancing </w:t>
      </w:r>
      <w:r w:rsidR="006349AA" w:rsidRPr="00EC7C29">
        <w:rPr>
          <w:rFonts w:ascii="Times New Roman" w:hAnsi="Times New Roman" w:cs="Times New Roman"/>
          <w:color w:val="000000" w:themeColor="text1"/>
          <w:sz w:val="20"/>
          <w:szCs w:val="32"/>
        </w:rPr>
        <w:t>decision</w:t>
      </w:r>
      <w:r w:rsidR="006349AA">
        <w:rPr>
          <w:rFonts w:ascii="Times New Roman" w:hAnsi="Times New Roman" w:cs="Times New Roman"/>
          <w:color w:val="000000" w:themeColor="text1"/>
          <w:sz w:val="20"/>
          <w:szCs w:val="32"/>
        </w:rPr>
        <w:t>-</w:t>
      </w:r>
      <w:r w:rsidR="00FC4F3F" w:rsidRPr="00EC7C29">
        <w:rPr>
          <w:rFonts w:ascii="Times New Roman" w:hAnsi="Times New Roman" w:cs="Times New Roman"/>
          <w:color w:val="000000" w:themeColor="text1"/>
          <w:sz w:val="20"/>
          <w:szCs w:val="32"/>
        </w:rPr>
        <w:t>making through data analysis [7]</w:t>
      </w:r>
      <w:r w:rsidR="00171836" w:rsidRPr="00EC7C29">
        <w:rPr>
          <w:rFonts w:ascii="Times New Roman" w:hAnsi="Times New Roman" w:cs="Times New Roman"/>
          <w:color w:val="000000" w:themeColor="text1"/>
          <w:sz w:val="20"/>
          <w:szCs w:val="32"/>
        </w:rPr>
        <w:t>.</w:t>
      </w:r>
      <w:r w:rsidR="00F21211">
        <w:rPr>
          <w:rFonts w:ascii="Times New Roman" w:hAnsi="Times New Roman" w:cs="Times New Roman"/>
          <w:color w:val="000000" w:themeColor="text1"/>
          <w:sz w:val="20"/>
          <w:szCs w:val="32"/>
        </w:rPr>
        <w:t xml:space="preserve"> </w:t>
      </w:r>
    </w:p>
    <w:p w14:paraId="446B0637" w14:textId="7773173E" w:rsidR="003A5ABF" w:rsidRPr="00EC7C29" w:rsidRDefault="00B869AC" w:rsidP="00D2469D">
      <w:pPr>
        <w:pStyle w:val="ListParagrap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 </w:t>
      </w:r>
    </w:p>
    <w:p w14:paraId="41A74992" w14:textId="49BE3C5B" w:rsidR="0011143A" w:rsidRPr="00EC7C29" w:rsidRDefault="002A673F"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Evolution:</w:t>
      </w:r>
    </w:p>
    <w:p w14:paraId="3F41CCA2" w14:textId="372E7221" w:rsidR="00D1608D" w:rsidRPr="00EC7C29" w:rsidRDefault="00D1608D"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Industry 4.0 has evolved since being brought forward and is closely linked with the advancement and integration of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devices across different industries [1]</w:t>
      </w:r>
      <w:r w:rsidR="00171836" w:rsidRPr="00EC7C29">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outlines the rapid advancement of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devices to lead significant changes and offer new opportunities with innovative </w:t>
      </w:r>
      <w:r w:rsidR="00112A93">
        <w:rPr>
          <w:rFonts w:ascii="Times New Roman" w:hAnsi="Times New Roman" w:cs="Times New Roman"/>
          <w:color w:val="000000" w:themeColor="text1"/>
          <w:sz w:val="20"/>
          <w:szCs w:val="32"/>
        </w:rPr>
        <w:t>system reliability and maintenance approaches</w:t>
      </w:r>
      <w:r w:rsidRPr="00EC7C29">
        <w:rPr>
          <w:rFonts w:ascii="Times New Roman" w:hAnsi="Times New Roman" w:cs="Times New Roman"/>
          <w:color w:val="000000" w:themeColor="text1"/>
          <w:sz w:val="20"/>
          <w:szCs w:val="32"/>
        </w:rPr>
        <w:t xml:space="preserve">. </w:t>
      </w:r>
      <w:r w:rsidR="00471B18" w:rsidRPr="00EC7C29">
        <w:rPr>
          <w:rFonts w:ascii="Times New Roman" w:hAnsi="Times New Roman" w:cs="Times New Roman"/>
          <w:color w:val="000000" w:themeColor="text1"/>
          <w:sz w:val="20"/>
          <w:szCs w:val="32"/>
        </w:rPr>
        <w:t xml:space="preserve">Industry 4.0 via </w:t>
      </w:r>
      <w:proofErr w:type="spellStart"/>
      <w:r w:rsidR="00471B18" w:rsidRPr="00EC7C29">
        <w:rPr>
          <w:rFonts w:ascii="Times New Roman" w:hAnsi="Times New Roman" w:cs="Times New Roman"/>
          <w:color w:val="000000" w:themeColor="text1"/>
          <w:sz w:val="20"/>
          <w:szCs w:val="32"/>
        </w:rPr>
        <w:t>IoT</w:t>
      </w:r>
      <w:proofErr w:type="spellEnd"/>
      <w:r w:rsidR="00471B18" w:rsidRPr="00EC7C29">
        <w:rPr>
          <w:rFonts w:ascii="Times New Roman" w:hAnsi="Times New Roman" w:cs="Times New Roman"/>
          <w:color w:val="000000" w:themeColor="text1"/>
          <w:sz w:val="20"/>
          <w:szCs w:val="32"/>
        </w:rPr>
        <w:t xml:space="preserve"> devices has become an integral part of various industries such as smart cities, healthcare, manufacturing, and transportation [7]</w:t>
      </w:r>
      <w:r w:rsidR="00171836" w:rsidRPr="00EC7C29">
        <w:rPr>
          <w:rFonts w:ascii="Times New Roman" w:hAnsi="Times New Roman" w:cs="Times New Roman"/>
          <w:color w:val="000000" w:themeColor="text1"/>
          <w:sz w:val="20"/>
          <w:szCs w:val="32"/>
        </w:rPr>
        <w:t>.</w:t>
      </w:r>
      <w:r w:rsidR="00471B18" w:rsidRPr="00EC7C29">
        <w:rPr>
          <w:rFonts w:ascii="Times New Roman" w:hAnsi="Times New Roman" w:cs="Times New Roman"/>
          <w:color w:val="000000" w:themeColor="text1"/>
          <w:sz w:val="20"/>
          <w:szCs w:val="32"/>
        </w:rPr>
        <w:t xml:space="preserve"> </w:t>
      </w:r>
    </w:p>
    <w:p w14:paraId="768A324B" w14:textId="2EB852C6" w:rsidR="0011143A" w:rsidRPr="00EC7C29" w:rsidRDefault="002A673F"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Core Technologies:</w:t>
      </w:r>
    </w:p>
    <w:p w14:paraId="3111F31B" w14:textId="178372D0" w:rsidR="008F6BE1" w:rsidRPr="00EC7C29" w:rsidRDefault="00D1608D"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[1] outlines the two core technologies within Industry 4.0</w:t>
      </w:r>
      <w:r w:rsidR="00112A93">
        <w:rPr>
          <w:rFonts w:ascii="Times New Roman" w:hAnsi="Times New Roman" w:cs="Times New Roman"/>
          <w:color w:val="000000" w:themeColor="text1"/>
          <w:sz w:val="20"/>
          <w:szCs w:val="32"/>
        </w:rPr>
        <w:t>, DL, Time Series Analysis [TSA], Neural Networks [NN], and Machine Learning [ML],</w:t>
      </w:r>
      <w:r w:rsidR="008F6BE1" w:rsidRPr="00EC7C29">
        <w:rPr>
          <w:rFonts w:ascii="Times New Roman" w:hAnsi="Times New Roman" w:cs="Times New Roman"/>
          <w:color w:val="000000" w:themeColor="text1"/>
          <w:sz w:val="20"/>
          <w:szCs w:val="32"/>
        </w:rPr>
        <w:t xml:space="preserve"> describing how </w:t>
      </w:r>
      <w:proofErr w:type="spellStart"/>
      <w:r w:rsidR="008F6BE1" w:rsidRPr="00EC7C29">
        <w:rPr>
          <w:rFonts w:ascii="Times New Roman" w:hAnsi="Times New Roman" w:cs="Times New Roman"/>
          <w:color w:val="000000" w:themeColor="text1"/>
          <w:sz w:val="20"/>
          <w:szCs w:val="32"/>
        </w:rPr>
        <w:t>IoT</w:t>
      </w:r>
      <w:proofErr w:type="spellEnd"/>
      <w:r w:rsidR="008F6BE1" w:rsidRPr="00EC7C29">
        <w:rPr>
          <w:rFonts w:ascii="Times New Roman" w:hAnsi="Times New Roman" w:cs="Times New Roman"/>
          <w:color w:val="000000" w:themeColor="text1"/>
          <w:sz w:val="20"/>
          <w:szCs w:val="32"/>
        </w:rPr>
        <w:t xml:space="preserve"> devices generate large amounts of sensor data. This data is then analysed through TSA and DL for </w:t>
      </w:r>
      <w:proofErr w:type="spellStart"/>
      <w:r w:rsidR="008F6BE1" w:rsidRPr="00EC7C29">
        <w:rPr>
          <w:rFonts w:ascii="Times New Roman" w:hAnsi="Times New Roman" w:cs="Times New Roman"/>
          <w:color w:val="000000" w:themeColor="text1"/>
          <w:sz w:val="20"/>
          <w:szCs w:val="32"/>
        </w:rPr>
        <w:t>PdM</w:t>
      </w:r>
      <w:proofErr w:type="spellEnd"/>
      <w:r w:rsidR="008F6BE1" w:rsidRPr="00EC7C29">
        <w:rPr>
          <w:rFonts w:ascii="Times New Roman" w:hAnsi="Times New Roman" w:cs="Times New Roman"/>
          <w:color w:val="000000" w:themeColor="text1"/>
          <w:sz w:val="20"/>
          <w:szCs w:val="32"/>
        </w:rPr>
        <w:t xml:space="preserve"> to prevent unexpected failures and optimize system performance</w:t>
      </w:r>
      <w:r w:rsidR="00171836" w:rsidRPr="00EC7C29">
        <w:rPr>
          <w:rFonts w:ascii="Times New Roman" w:hAnsi="Times New Roman" w:cs="Times New Roman"/>
          <w:color w:val="000000" w:themeColor="text1"/>
          <w:sz w:val="20"/>
          <w:szCs w:val="32"/>
        </w:rPr>
        <w:t xml:space="preserve"> [8]</w:t>
      </w:r>
      <w:r w:rsidR="00112A93">
        <w:rPr>
          <w:rFonts w:ascii="Times New Roman" w:hAnsi="Times New Roman" w:cs="Times New Roman"/>
          <w:color w:val="000000" w:themeColor="text1"/>
          <w:sz w:val="20"/>
          <w:szCs w:val="32"/>
        </w:rPr>
        <w:t>, demonstrating</w:t>
      </w:r>
      <w:r w:rsidR="00171836" w:rsidRPr="00EC7C29">
        <w:rPr>
          <w:rFonts w:ascii="Times New Roman" w:hAnsi="Times New Roman" w:cs="Times New Roman"/>
          <w:color w:val="000000" w:themeColor="text1"/>
          <w:sz w:val="20"/>
          <w:szCs w:val="32"/>
        </w:rPr>
        <w:t xml:space="preserve"> how NN and ML techniques such as LSTM </w:t>
      </w:r>
      <w:r w:rsidR="00E2647A" w:rsidRPr="00EC7C29">
        <w:rPr>
          <w:rFonts w:ascii="Times New Roman" w:hAnsi="Times New Roman" w:cs="Times New Roman"/>
          <w:color w:val="000000" w:themeColor="text1"/>
          <w:sz w:val="20"/>
          <w:szCs w:val="32"/>
        </w:rPr>
        <w:t xml:space="preserve">have been utilized within Industry 4.0 and are effective at ensuring proactive system </w:t>
      </w:r>
      <w:r w:rsidR="00391349" w:rsidRPr="00EC7C29">
        <w:rPr>
          <w:rFonts w:ascii="Times New Roman" w:hAnsi="Times New Roman" w:cs="Times New Roman"/>
          <w:color w:val="000000" w:themeColor="text1"/>
          <w:sz w:val="20"/>
          <w:szCs w:val="32"/>
        </w:rPr>
        <w:t>maintenance</w:t>
      </w:r>
      <w:r w:rsidR="00E2647A" w:rsidRPr="00EC7C29">
        <w:rPr>
          <w:rFonts w:ascii="Times New Roman" w:hAnsi="Times New Roman" w:cs="Times New Roman"/>
          <w:color w:val="000000" w:themeColor="text1"/>
          <w:sz w:val="20"/>
          <w:szCs w:val="32"/>
        </w:rPr>
        <w:t>.</w:t>
      </w:r>
    </w:p>
    <w:p w14:paraId="3652FBA4" w14:textId="288C9D51" w:rsidR="0011143A" w:rsidRPr="00EC7C29" w:rsidRDefault="003A5ABF"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Manufacturing Impact</w:t>
      </w:r>
    </w:p>
    <w:p w14:paraId="608292B9" w14:textId="4CECF72E" w:rsidR="000F473D" w:rsidRPr="00EC7C29" w:rsidRDefault="000F473D"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Reliability and efficiency of operations </w:t>
      </w:r>
      <w:r w:rsidR="00112A93">
        <w:rPr>
          <w:rFonts w:ascii="Times New Roman" w:hAnsi="Times New Roman" w:cs="Times New Roman"/>
          <w:color w:val="000000" w:themeColor="text1"/>
          <w:sz w:val="20"/>
          <w:szCs w:val="32"/>
        </w:rPr>
        <w:t>have</w:t>
      </w:r>
      <w:r w:rsidRPr="00EC7C29">
        <w:rPr>
          <w:rFonts w:ascii="Times New Roman" w:hAnsi="Times New Roman" w:cs="Times New Roman"/>
          <w:color w:val="000000" w:themeColor="text1"/>
          <w:sz w:val="20"/>
          <w:szCs w:val="32"/>
        </w:rPr>
        <w:t xml:space="preserve"> a large impact on manufacturing that is brought forward by Industry 4.0. The approach outlined in Industry 4.0 helps to decrease maintenance costs pre-emptively by predicting and fixing potential problems before they occur</w:t>
      </w:r>
      <w:r w:rsidR="00F72221" w:rsidRPr="00EC7C29">
        <w:rPr>
          <w:rFonts w:ascii="Times New Roman" w:hAnsi="Times New Roman" w:cs="Times New Roman"/>
          <w:color w:val="000000" w:themeColor="text1"/>
          <w:sz w:val="20"/>
          <w:szCs w:val="32"/>
        </w:rPr>
        <w:t xml:space="preserve"> [1]</w:t>
      </w:r>
      <w:r w:rsidR="00112A93">
        <w:rPr>
          <w:rFonts w:ascii="Times New Roman" w:hAnsi="Times New Roman" w:cs="Times New Roman"/>
          <w:color w:val="000000" w:themeColor="text1"/>
          <w:sz w:val="20"/>
          <w:szCs w:val="32"/>
        </w:rPr>
        <w:t>.</w:t>
      </w:r>
    </w:p>
    <w:p w14:paraId="6251DA6B" w14:textId="5E0B49F4"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0" w:name="_Toc166548911"/>
      <w:r w:rsidRPr="00EC7C29">
        <w:rPr>
          <w:rFonts w:ascii="Times New Roman" w:hAnsi="Times New Roman" w:cs="Times New Roman"/>
          <w:b/>
          <w:bCs/>
          <w:color w:val="000000" w:themeColor="text1"/>
          <w:sz w:val="20"/>
          <w:szCs w:val="20"/>
        </w:rPr>
        <w:t>Predictive Maintenance</w:t>
      </w:r>
      <w:bookmarkEnd w:id="10"/>
    </w:p>
    <w:p w14:paraId="39B55B21" w14:textId="77777777" w:rsidR="00E737DD" w:rsidRPr="00EC7C29" w:rsidRDefault="00E737DD" w:rsidP="00D2469D">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3C20FAB9" w14:textId="3C2E0718" w:rsidR="00E737DD" w:rsidRPr="00EC7C29" w:rsidRDefault="00FE75B1" w:rsidP="001351E7">
      <w:pPr>
        <w:pStyle w:val="ListParagraph"/>
        <w:ind w:firstLine="360"/>
        <w:jc w:val="both"/>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w:t>
      </w:r>
      <w:r w:rsidR="00D70F14" w:rsidRPr="00EC7C29">
        <w:rPr>
          <w:rFonts w:ascii="Times New Roman" w:hAnsi="Times New Roman" w:cs="Times New Roman"/>
          <w:color w:val="000000" w:themeColor="text1"/>
          <w:sz w:val="20"/>
          <w:szCs w:val="32"/>
        </w:rPr>
        <w:t xml:space="preserve">enhances the </w:t>
      </w:r>
      <w:r w:rsidR="0042290A" w:rsidRPr="00EC7C29">
        <w:rPr>
          <w:rFonts w:ascii="Times New Roman" w:hAnsi="Times New Roman" w:cs="Times New Roman"/>
          <w:color w:val="000000" w:themeColor="text1"/>
          <w:sz w:val="20"/>
          <w:szCs w:val="32"/>
        </w:rPr>
        <w:t>efficiency</w:t>
      </w:r>
      <w:r w:rsidR="00D70F14" w:rsidRPr="00EC7C29">
        <w:rPr>
          <w:rFonts w:ascii="Times New Roman" w:hAnsi="Times New Roman" w:cs="Times New Roman"/>
          <w:color w:val="000000" w:themeColor="text1"/>
          <w:sz w:val="20"/>
          <w:szCs w:val="32"/>
        </w:rPr>
        <w:t xml:space="preserve"> and </w:t>
      </w:r>
      <w:r w:rsidR="0042290A" w:rsidRPr="00EC7C29">
        <w:rPr>
          <w:rFonts w:ascii="Times New Roman" w:hAnsi="Times New Roman" w:cs="Times New Roman"/>
          <w:color w:val="000000" w:themeColor="text1"/>
          <w:sz w:val="20"/>
          <w:szCs w:val="32"/>
        </w:rPr>
        <w:t>maintenance</w:t>
      </w:r>
      <w:r w:rsidR="00D70F14" w:rsidRPr="00EC7C29">
        <w:rPr>
          <w:rFonts w:ascii="Times New Roman" w:hAnsi="Times New Roman" w:cs="Times New Roman"/>
          <w:color w:val="000000" w:themeColor="text1"/>
          <w:sz w:val="20"/>
          <w:szCs w:val="32"/>
        </w:rPr>
        <w:t xml:space="preserve"> of </w:t>
      </w:r>
      <w:proofErr w:type="spellStart"/>
      <w:r w:rsidR="0042290A" w:rsidRPr="00EC7C29">
        <w:rPr>
          <w:rFonts w:ascii="Times New Roman" w:hAnsi="Times New Roman" w:cs="Times New Roman"/>
          <w:color w:val="000000" w:themeColor="text1"/>
          <w:sz w:val="20"/>
          <w:szCs w:val="32"/>
        </w:rPr>
        <w:t>IoT</w:t>
      </w:r>
      <w:proofErr w:type="spellEnd"/>
      <w:r w:rsidR="0042290A" w:rsidRPr="00EC7C29">
        <w:rPr>
          <w:rFonts w:ascii="Times New Roman" w:hAnsi="Times New Roman" w:cs="Times New Roman"/>
          <w:color w:val="000000" w:themeColor="text1"/>
          <w:sz w:val="20"/>
          <w:szCs w:val="32"/>
        </w:rPr>
        <w:t xml:space="preserve"> devices leveraging TSA and DL</w:t>
      </w:r>
      <w:r w:rsidR="00614F12" w:rsidRPr="00EC7C29">
        <w:rPr>
          <w:rFonts w:ascii="Times New Roman" w:hAnsi="Times New Roman" w:cs="Times New Roman"/>
          <w:color w:val="000000" w:themeColor="text1"/>
          <w:sz w:val="20"/>
          <w:szCs w:val="32"/>
        </w:rPr>
        <w:t>.</w:t>
      </w:r>
      <w:r w:rsidR="00DA03C6" w:rsidRPr="00EC7C29">
        <w:rPr>
          <w:rFonts w:ascii="Times New Roman" w:hAnsi="Times New Roman" w:cs="Times New Roman"/>
          <w:color w:val="000000" w:themeColor="text1"/>
          <w:sz w:val="20"/>
          <w:szCs w:val="32"/>
        </w:rPr>
        <w:t xml:space="preserve"> [1] explains </w:t>
      </w:r>
      <w:r w:rsidR="00B77B31" w:rsidRPr="00EC7C29">
        <w:rPr>
          <w:rFonts w:ascii="Times New Roman" w:hAnsi="Times New Roman" w:cs="Times New Roman"/>
          <w:color w:val="000000" w:themeColor="text1"/>
          <w:sz w:val="20"/>
          <w:szCs w:val="32"/>
        </w:rPr>
        <w:t>that different data</w:t>
      </w:r>
      <w:r w:rsidR="00B27FCF" w:rsidRPr="00EC7C29">
        <w:rPr>
          <w:rFonts w:ascii="Times New Roman" w:hAnsi="Times New Roman" w:cs="Times New Roman"/>
          <w:color w:val="000000" w:themeColor="text1"/>
          <w:sz w:val="20"/>
          <w:szCs w:val="32"/>
        </w:rPr>
        <w:t xml:space="preserve"> types such as sensor data, </w:t>
      </w:r>
      <w:r w:rsidR="009A0056" w:rsidRPr="00EC7C29">
        <w:rPr>
          <w:rFonts w:ascii="Times New Roman" w:hAnsi="Times New Roman" w:cs="Times New Roman"/>
          <w:color w:val="000000" w:themeColor="text1"/>
          <w:sz w:val="20"/>
          <w:szCs w:val="32"/>
        </w:rPr>
        <w:t xml:space="preserve">error logs, and historical maintenance records </w:t>
      </w:r>
      <w:r w:rsidR="005E6C8D" w:rsidRPr="00EC7C29">
        <w:rPr>
          <w:rFonts w:ascii="Times New Roman" w:hAnsi="Times New Roman" w:cs="Times New Roman"/>
          <w:color w:val="000000" w:themeColor="text1"/>
          <w:sz w:val="20"/>
          <w:szCs w:val="32"/>
        </w:rPr>
        <w:t xml:space="preserve">can be used within </w:t>
      </w:r>
      <w:proofErr w:type="spellStart"/>
      <w:r w:rsidR="005E6C8D" w:rsidRPr="00EC7C29">
        <w:rPr>
          <w:rFonts w:ascii="Times New Roman" w:hAnsi="Times New Roman" w:cs="Times New Roman"/>
          <w:color w:val="000000" w:themeColor="text1"/>
          <w:sz w:val="20"/>
          <w:szCs w:val="32"/>
        </w:rPr>
        <w:t>PdM</w:t>
      </w:r>
      <w:proofErr w:type="spellEnd"/>
      <w:r w:rsidR="005E6C8D" w:rsidRPr="00EC7C29">
        <w:rPr>
          <w:rFonts w:ascii="Times New Roman" w:hAnsi="Times New Roman" w:cs="Times New Roman"/>
          <w:color w:val="000000" w:themeColor="text1"/>
          <w:sz w:val="20"/>
          <w:szCs w:val="32"/>
        </w:rPr>
        <w:t xml:space="preserve"> to help </w:t>
      </w:r>
      <w:r w:rsidR="00384B1D" w:rsidRPr="00EC7C29">
        <w:rPr>
          <w:rFonts w:ascii="Times New Roman" w:hAnsi="Times New Roman" w:cs="Times New Roman"/>
          <w:color w:val="000000" w:themeColor="text1"/>
          <w:sz w:val="20"/>
          <w:szCs w:val="32"/>
        </w:rPr>
        <w:t>optimize resource utilization a</w:t>
      </w:r>
      <w:r w:rsidR="00654455" w:rsidRPr="00EC7C29">
        <w:rPr>
          <w:rFonts w:ascii="Times New Roman" w:hAnsi="Times New Roman" w:cs="Times New Roman"/>
          <w:color w:val="000000" w:themeColor="text1"/>
          <w:sz w:val="20"/>
          <w:szCs w:val="32"/>
        </w:rPr>
        <w:t>iming to reduce maintenance downtime.</w:t>
      </w:r>
      <w:r w:rsidR="00FC1DE0" w:rsidRPr="00EC7C29">
        <w:rPr>
          <w:rFonts w:ascii="Times New Roman" w:hAnsi="Times New Roman" w:cs="Times New Roman"/>
          <w:color w:val="000000" w:themeColor="text1"/>
          <w:sz w:val="20"/>
          <w:szCs w:val="32"/>
        </w:rPr>
        <w:t xml:space="preserve"> Generally, this approach will involve data pre-processi</w:t>
      </w:r>
      <w:r w:rsidR="008470D7" w:rsidRPr="00EC7C29">
        <w:rPr>
          <w:rFonts w:ascii="Times New Roman" w:hAnsi="Times New Roman" w:cs="Times New Roman"/>
          <w:color w:val="000000" w:themeColor="text1"/>
          <w:sz w:val="20"/>
          <w:szCs w:val="32"/>
        </w:rPr>
        <w:t>ng to extract features, normalize, and clean the data.</w:t>
      </w:r>
    </w:p>
    <w:p w14:paraId="2D5F1B95" w14:textId="7AA77E3F" w:rsidR="00E737DD" w:rsidRPr="00EC7C29" w:rsidRDefault="00E737DD" w:rsidP="00D2469D">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Contextual importance</w:t>
      </w:r>
    </w:p>
    <w:p w14:paraId="4830766C" w14:textId="1EAE1691" w:rsidR="002E172E" w:rsidRPr="00EC7C29" w:rsidRDefault="00B262C3" w:rsidP="001351E7">
      <w:pPr>
        <w:pStyle w:val="ListParagraph"/>
        <w:ind w:firstLine="360"/>
        <w:jc w:val="both"/>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addresses the need for an innovative approach</w:t>
      </w:r>
      <w:r w:rsidR="004026A8" w:rsidRPr="00EC7C29">
        <w:rPr>
          <w:rFonts w:ascii="Times New Roman" w:hAnsi="Times New Roman" w:cs="Times New Roman"/>
          <w:color w:val="000000" w:themeColor="text1"/>
          <w:sz w:val="20"/>
          <w:szCs w:val="32"/>
        </w:rPr>
        <w:t xml:space="preserve"> </w:t>
      </w:r>
      <w:r w:rsidR="008E30BF">
        <w:rPr>
          <w:rFonts w:ascii="Times New Roman" w:hAnsi="Times New Roman" w:cs="Times New Roman"/>
          <w:color w:val="000000" w:themeColor="text1"/>
          <w:sz w:val="20"/>
          <w:szCs w:val="32"/>
        </w:rPr>
        <w:t xml:space="preserve">to maintenance by increasing the uninterrupted functionality of </w:t>
      </w:r>
      <w:proofErr w:type="spellStart"/>
      <w:r w:rsidR="008E30BF">
        <w:rPr>
          <w:rFonts w:ascii="Times New Roman" w:hAnsi="Times New Roman" w:cs="Times New Roman"/>
          <w:color w:val="000000" w:themeColor="text1"/>
          <w:sz w:val="20"/>
          <w:szCs w:val="32"/>
        </w:rPr>
        <w:t>IoT</w:t>
      </w:r>
      <w:proofErr w:type="spellEnd"/>
      <w:r w:rsidR="008E30BF">
        <w:rPr>
          <w:rFonts w:ascii="Times New Roman" w:hAnsi="Times New Roman" w:cs="Times New Roman"/>
          <w:color w:val="000000" w:themeColor="text1"/>
          <w:sz w:val="20"/>
          <w:szCs w:val="32"/>
        </w:rPr>
        <w:t xml:space="preserve"> devices whilst increasing their</w:t>
      </w:r>
      <w:r w:rsidR="00EA6D2E" w:rsidRPr="00EC7C29">
        <w:rPr>
          <w:rFonts w:ascii="Times New Roman" w:hAnsi="Times New Roman" w:cs="Times New Roman"/>
          <w:color w:val="000000" w:themeColor="text1"/>
          <w:sz w:val="20"/>
          <w:szCs w:val="32"/>
        </w:rPr>
        <w:t xml:space="preserve"> reliability</w:t>
      </w:r>
      <w:r w:rsidR="00070A04" w:rsidRPr="00EC7C29">
        <w:rPr>
          <w:rFonts w:ascii="Times New Roman" w:hAnsi="Times New Roman" w:cs="Times New Roman"/>
          <w:color w:val="000000" w:themeColor="text1"/>
          <w:sz w:val="20"/>
          <w:szCs w:val="32"/>
        </w:rPr>
        <w:t xml:space="preserve"> [1]</w:t>
      </w:r>
      <w:r w:rsidR="008E30BF">
        <w:rPr>
          <w:rFonts w:ascii="Times New Roman" w:hAnsi="Times New Roman" w:cs="Times New Roman"/>
          <w:color w:val="000000" w:themeColor="text1"/>
          <w:sz w:val="20"/>
          <w:szCs w:val="32"/>
        </w:rPr>
        <w:t>.</w:t>
      </w:r>
      <w:r w:rsidR="00BE2067" w:rsidRPr="00EC7C29">
        <w:rPr>
          <w:rFonts w:ascii="Times New Roman" w:hAnsi="Times New Roman" w:cs="Times New Roman"/>
          <w:color w:val="000000" w:themeColor="text1"/>
          <w:sz w:val="20"/>
          <w:szCs w:val="32"/>
        </w:rPr>
        <w:t xml:space="preserve"> </w:t>
      </w:r>
      <w:proofErr w:type="spellStart"/>
      <w:r w:rsidR="00BE2067" w:rsidRPr="00EC7C29">
        <w:rPr>
          <w:rFonts w:ascii="Times New Roman" w:hAnsi="Times New Roman" w:cs="Times New Roman"/>
          <w:color w:val="000000" w:themeColor="text1"/>
          <w:sz w:val="20"/>
          <w:szCs w:val="32"/>
        </w:rPr>
        <w:t>PdM</w:t>
      </w:r>
      <w:proofErr w:type="spellEnd"/>
      <w:r w:rsidR="00BE2067" w:rsidRPr="00EC7C29">
        <w:rPr>
          <w:rFonts w:ascii="Times New Roman" w:hAnsi="Times New Roman" w:cs="Times New Roman"/>
          <w:color w:val="000000" w:themeColor="text1"/>
          <w:sz w:val="20"/>
          <w:szCs w:val="32"/>
        </w:rPr>
        <w:t xml:space="preserve"> aims to maximise</w:t>
      </w:r>
      <w:r w:rsidR="009055FD" w:rsidRPr="00EC7C29">
        <w:rPr>
          <w:rFonts w:ascii="Times New Roman" w:hAnsi="Times New Roman" w:cs="Times New Roman"/>
          <w:color w:val="000000" w:themeColor="text1"/>
          <w:sz w:val="20"/>
          <w:szCs w:val="32"/>
        </w:rPr>
        <w:t xml:space="preserve"> the potential </w:t>
      </w:r>
      <w:r w:rsidR="0053125F" w:rsidRPr="00EC7C29">
        <w:rPr>
          <w:rFonts w:ascii="Times New Roman" w:hAnsi="Times New Roman" w:cs="Times New Roman"/>
          <w:color w:val="000000" w:themeColor="text1"/>
          <w:sz w:val="20"/>
          <w:szCs w:val="32"/>
        </w:rPr>
        <w:t>benefits</w:t>
      </w:r>
      <w:r w:rsidR="009055FD" w:rsidRPr="00EC7C29">
        <w:rPr>
          <w:rFonts w:ascii="Times New Roman" w:hAnsi="Times New Roman" w:cs="Times New Roman"/>
          <w:color w:val="000000" w:themeColor="text1"/>
          <w:sz w:val="20"/>
          <w:szCs w:val="32"/>
        </w:rPr>
        <w:t xml:space="preserve"> of the interconnected </w:t>
      </w:r>
      <w:proofErr w:type="spellStart"/>
      <w:r w:rsidR="009055FD" w:rsidRPr="00EC7C29">
        <w:rPr>
          <w:rFonts w:ascii="Times New Roman" w:hAnsi="Times New Roman" w:cs="Times New Roman"/>
          <w:color w:val="000000" w:themeColor="text1"/>
          <w:sz w:val="20"/>
          <w:szCs w:val="32"/>
        </w:rPr>
        <w:t>IoT</w:t>
      </w:r>
      <w:proofErr w:type="spellEnd"/>
      <w:r w:rsidR="009055FD" w:rsidRPr="00EC7C29">
        <w:rPr>
          <w:rFonts w:ascii="Times New Roman" w:hAnsi="Times New Roman" w:cs="Times New Roman"/>
          <w:color w:val="000000" w:themeColor="text1"/>
          <w:sz w:val="20"/>
          <w:szCs w:val="32"/>
        </w:rPr>
        <w:t xml:space="preserve"> devices within different industries</w:t>
      </w:r>
      <w:r w:rsidR="0088441D" w:rsidRPr="00EC7C29">
        <w:rPr>
          <w:rFonts w:ascii="Times New Roman" w:hAnsi="Times New Roman" w:cs="Times New Roman"/>
          <w:color w:val="000000" w:themeColor="text1"/>
          <w:sz w:val="20"/>
          <w:szCs w:val="32"/>
        </w:rPr>
        <w:t xml:space="preserve"> through predicted interventions </w:t>
      </w:r>
      <w:r w:rsidR="008E30BF">
        <w:rPr>
          <w:rFonts w:ascii="Times New Roman" w:hAnsi="Times New Roman" w:cs="Times New Roman"/>
          <w:color w:val="000000" w:themeColor="text1"/>
          <w:sz w:val="20"/>
          <w:szCs w:val="32"/>
        </w:rPr>
        <w:t>that</w:t>
      </w:r>
      <w:r w:rsidR="0088441D" w:rsidRPr="00EC7C29">
        <w:rPr>
          <w:rFonts w:ascii="Times New Roman" w:hAnsi="Times New Roman" w:cs="Times New Roman"/>
          <w:color w:val="000000" w:themeColor="text1"/>
          <w:sz w:val="20"/>
          <w:szCs w:val="32"/>
        </w:rPr>
        <w:t xml:space="preserve"> minimise downtime and maximise productivity.</w:t>
      </w:r>
      <w:r w:rsidR="00070A04" w:rsidRPr="00EC7C29">
        <w:rPr>
          <w:rFonts w:ascii="Times New Roman" w:hAnsi="Times New Roman" w:cs="Times New Roman"/>
          <w:color w:val="000000" w:themeColor="text1"/>
          <w:sz w:val="20"/>
          <w:szCs w:val="32"/>
        </w:rPr>
        <w:t xml:space="preserve"> [8] </w:t>
      </w:r>
      <w:r w:rsidR="008E30BF">
        <w:rPr>
          <w:rFonts w:ascii="Times New Roman" w:hAnsi="Times New Roman" w:cs="Times New Roman"/>
          <w:color w:val="000000" w:themeColor="text1"/>
          <w:sz w:val="20"/>
          <w:szCs w:val="32"/>
        </w:rPr>
        <w:t>e</w:t>
      </w:r>
      <w:r w:rsidR="008E30BF" w:rsidRPr="00EC7C29">
        <w:rPr>
          <w:rFonts w:ascii="Times New Roman" w:hAnsi="Times New Roman" w:cs="Times New Roman"/>
          <w:color w:val="000000" w:themeColor="text1"/>
          <w:sz w:val="20"/>
          <w:szCs w:val="32"/>
        </w:rPr>
        <w:t xml:space="preserve">mphasizes </w:t>
      </w:r>
      <w:r w:rsidR="00070A04" w:rsidRPr="00EC7C29">
        <w:rPr>
          <w:rFonts w:ascii="Times New Roman" w:hAnsi="Times New Roman" w:cs="Times New Roman"/>
          <w:color w:val="000000" w:themeColor="text1"/>
          <w:sz w:val="20"/>
          <w:szCs w:val="32"/>
        </w:rPr>
        <w:t xml:space="preserve">the </w:t>
      </w:r>
      <w:r w:rsidR="00AD2B48" w:rsidRPr="00EC7C29">
        <w:rPr>
          <w:rFonts w:ascii="Times New Roman" w:hAnsi="Times New Roman" w:cs="Times New Roman"/>
          <w:color w:val="000000" w:themeColor="text1"/>
          <w:sz w:val="20"/>
          <w:szCs w:val="32"/>
        </w:rPr>
        <w:t>performance</w:t>
      </w:r>
      <w:r w:rsidR="00070A04" w:rsidRPr="00EC7C29">
        <w:rPr>
          <w:rFonts w:ascii="Times New Roman" w:hAnsi="Times New Roman" w:cs="Times New Roman"/>
          <w:color w:val="000000" w:themeColor="text1"/>
          <w:sz w:val="20"/>
          <w:szCs w:val="32"/>
        </w:rPr>
        <w:t xml:space="preserve"> of </w:t>
      </w:r>
      <w:r w:rsidR="00AD2B48" w:rsidRPr="00EC7C29">
        <w:rPr>
          <w:rFonts w:ascii="Times New Roman" w:hAnsi="Times New Roman" w:cs="Times New Roman"/>
          <w:color w:val="000000" w:themeColor="text1"/>
          <w:sz w:val="20"/>
          <w:szCs w:val="32"/>
        </w:rPr>
        <w:t>LSTM in handling time series data</w:t>
      </w:r>
      <w:r w:rsidR="008E30BF">
        <w:rPr>
          <w:rFonts w:ascii="Times New Roman" w:hAnsi="Times New Roman" w:cs="Times New Roman"/>
          <w:color w:val="000000" w:themeColor="text1"/>
          <w:sz w:val="20"/>
          <w:szCs w:val="32"/>
        </w:rPr>
        <w:t>,</w:t>
      </w:r>
      <w:r w:rsidR="00AD2B48" w:rsidRPr="00EC7C29">
        <w:rPr>
          <w:rFonts w:ascii="Times New Roman" w:hAnsi="Times New Roman" w:cs="Times New Roman"/>
          <w:color w:val="000000" w:themeColor="text1"/>
          <w:sz w:val="20"/>
          <w:szCs w:val="32"/>
        </w:rPr>
        <w:t xml:space="preserve"> which is directly applicable to </w:t>
      </w:r>
      <w:proofErr w:type="spellStart"/>
      <w:r w:rsidR="00AD2B48" w:rsidRPr="00EC7C29">
        <w:rPr>
          <w:rFonts w:ascii="Times New Roman" w:hAnsi="Times New Roman" w:cs="Times New Roman"/>
          <w:color w:val="000000" w:themeColor="text1"/>
          <w:sz w:val="20"/>
          <w:szCs w:val="32"/>
        </w:rPr>
        <w:t>PdM</w:t>
      </w:r>
      <w:proofErr w:type="spellEnd"/>
      <w:r w:rsidR="0026615E" w:rsidRPr="00EC7C29">
        <w:rPr>
          <w:rFonts w:ascii="Times New Roman" w:hAnsi="Times New Roman" w:cs="Times New Roman"/>
          <w:color w:val="000000" w:themeColor="text1"/>
          <w:sz w:val="20"/>
          <w:szCs w:val="32"/>
        </w:rPr>
        <w:t xml:space="preserve"> problems within the </w:t>
      </w:r>
      <w:r w:rsidR="00F21211">
        <w:rPr>
          <w:rFonts w:ascii="Times New Roman" w:hAnsi="Times New Roman" w:cs="Times New Roman"/>
          <w:color w:val="000000" w:themeColor="text1"/>
          <w:sz w:val="20"/>
          <w:szCs w:val="32"/>
        </w:rPr>
        <w:t>I</w:t>
      </w:r>
      <w:r w:rsidR="00F21211" w:rsidRPr="00EC7C29">
        <w:rPr>
          <w:rFonts w:ascii="Times New Roman" w:hAnsi="Times New Roman" w:cs="Times New Roman"/>
          <w:color w:val="000000" w:themeColor="text1"/>
          <w:sz w:val="20"/>
          <w:szCs w:val="32"/>
        </w:rPr>
        <w:t xml:space="preserve">ndustry </w:t>
      </w:r>
      <w:r w:rsidR="0026615E" w:rsidRPr="00EC7C29">
        <w:rPr>
          <w:rFonts w:ascii="Times New Roman" w:hAnsi="Times New Roman" w:cs="Times New Roman"/>
          <w:color w:val="000000" w:themeColor="text1"/>
          <w:sz w:val="20"/>
          <w:szCs w:val="32"/>
        </w:rPr>
        <w:t xml:space="preserve">4.0 setting. Using </w:t>
      </w:r>
      <w:r w:rsidR="003107A0" w:rsidRPr="00EC7C29">
        <w:rPr>
          <w:rFonts w:ascii="Times New Roman" w:hAnsi="Times New Roman" w:cs="Times New Roman"/>
          <w:color w:val="000000" w:themeColor="text1"/>
          <w:sz w:val="20"/>
          <w:szCs w:val="32"/>
        </w:rPr>
        <w:t>advanced algorithms (such as OC-SVM and SVDD)</w:t>
      </w:r>
      <w:r w:rsidR="00F21211">
        <w:rPr>
          <w:rFonts w:ascii="Times New Roman" w:hAnsi="Times New Roman" w:cs="Times New Roman"/>
          <w:color w:val="000000" w:themeColor="text1"/>
          <w:sz w:val="20"/>
          <w:szCs w:val="32"/>
        </w:rPr>
        <w:t>, the accuracy of anomaly detection can be improved,</w:t>
      </w:r>
      <w:r w:rsidR="00D2469D" w:rsidRPr="00EC7C29">
        <w:rPr>
          <w:rFonts w:ascii="Times New Roman" w:hAnsi="Times New Roman" w:cs="Times New Roman"/>
          <w:color w:val="000000" w:themeColor="text1"/>
          <w:sz w:val="20"/>
          <w:szCs w:val="32"/>
        </w:rPr>
        <w:t xml:space="preserve"> which is critical to effective </w:t>
      </w:r>
      <w:proofErr w:type="spellStart"/>
      <w:r w:rsidR="00D2469D" w:rsidRPr="00EC7C29">
        <w:rPr>
          <w:rFonts w:ascii="Times New Roman" w:hAnsi="Times New Roman" w:cs="Times New Roman"/>
          <w:color w:val="000000" w:themeColor="text1"/>
          <w:sz w:val="20"/>
          <w:szCs w:val="32"/>
        </w:rPr>
        <w:t>PdM</w:t>
      </w:r>
      <w:proofErr w:type="spellEnd"/>
      <w:r w:rsidR="007709F1" w:rsidRPr="00EC7C29">
        <w:rPr>
          <w:rFonts w:ascii="Times New Roman" w:hAnsi="Times New Roman" w:cs="Times New Roman"/>
          <w:color w:val="000000" w:themeColor="text1"/>
          <w:sz w:val="20"/>
          <w:szCs w:val="32"/>
        </w:rPr>
        <w:t xml:space="preserve"> [21</w:t>
      </w:r>
      <w:r w:rsidR="00FD1AF3" w:rsidRPr="00EC7C29">
        <w:rPr>
          <w:rFonts w:ascii="Times New Roman" w:hAnsi="Times New Roman" w:cs="Times New Roman"/>
          <w:color w:val="000000" w:themeColor="text1"/>
          <w:sz w:val="20"/>
          <w:szCs w:val="32"/>
        </w:rPr>
        <w:t>, 33</w:t>
      </w:r>
      <w:r w:rsidR="007709F1" w:rsidRPr="00EC7C29">
        <w:rPr>
          <w:rFonts w:ascii="Times New Roman" w:hAnsi="Times New Roman" w:cs="Times New Roman"/>
          <w:color w:val="000000" w:themeColor="text1"/>
          <w:sz w:val="20"/>
          <w:szCs w:val="32"/>
        </w:rPr>
        <w:t>]</w:t>
      </w:r>
      <w:r w:rsidR="008E30BF">
        <w:rPr>
          <w:rFonts w:ascii="Times New Roman" w:hAnsi="Times New Roman" w:cs="Times New Roman"/>
          <w:color w:val="000000" w:themeColor="text1"/>
          <w:sz w:val="20"/>
          <w:szCs w:val="32"/>
        </w:rPr>
        <w:t>.</w:t>
      </w:r>
    </w:p>
    <w:p w14:paraId="3CCCFE19" w14:textId="6399B155" w:rsidR="002E172E" w:rsidRPr="00EC7C29" w:rsidRDefault="002E172E" w:rsidP="00D2469D">
      <w:pPr>
        <w:pStyle w:val="ListParagraph"/>
        <w:numPr>
          <w:ilvl w:val="0"/>
          <w:numId w:val="32"/>
        </w:num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Foundations</w:t>
      </w:r>
    </w:p>
    <w:p w14:paraId="7709ADB8" w14:textId="45B13358" w:rsidR="003B3EBF" w:rsidRPr="00EC7C29" w:rsidRDefault="00177FD2" w:rsidP="001351E7">
      <w:pPr>
        <w:pStyle w:val="ListParagraph"/>
        <w:ind w:firstLine="720"/>
        <w:jc w:val="both"/>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uses DL and TSA to determine temporal patterns of which</w:t>
      </w:r>
      <w:r w:rsidR="004B34C2" w:rsidRPr="00EC7C29">
        <w:rPr>
          <w:rFonts w:ascii="Times New Roman" w:hAnsi="Times New Roman" w:cs="Times New Roman"/>
          <w:color w:val="000000" w:themeColor="text1"/>
          <w:sz w:val="20"/>
          <w:szCs w:val="32"/>
        </w:rPr>
        <w:t xml:space="preserve"> decomposition (time series) </w:t>
      </w:r>
      <w:r w:rsidR="00533326" w:rsidRPr="00EC7C29">
        <w:rPr>
          <w:rFonts w:ascii="Times New Roman" w:hAnsi="Times New Roman" w:cs="Times New Roman"/>
          <w:color w:val="000000" w:themeColor="text1"/>
          <w:sz w:val="20"/>
          <w:szCs w:val="32"/>
        </w:rPr>
        <w:t>and statistical analysis can be used to identify trends. [1] identifies commonly used deep learning models such as RNN</w:t>
      </w:r>
      <w:r w:rsidR="007A4434" w:rsidRPr="00EC7C29">
        <w:rPr>
          <w:rFonts w:ascii="Times New Roman" w:hAnsi="Times New Roman" w:cs="Times New Roman"/>
          <w:color w:val="000000" w:themeColor="text1"/>
          <w:sz w:val="20"/>
          <w:szCs w:val="32"/>
        </w:rPr>
        <w:t xml:space="preserve"> and LSTM which are used to predict maintenance needs based on historical data.</w:t>
      </w:r>
      <w:r w:rsidR="004C1FC3" w:rsidRPr="00EC7C29">
        <w:rPr>
          <w:rFonts w:ascii="Times New Roman" w:hAnsi="Times New Roman" w:cs="Times New Roman"/>
          <w:color w:val="000000" w:themeColor="text1"/>
          <w:sz w:val="20"/>
          <w:szCs w:val="32"/>
        </w:rPr>
        <w:t xml:space="preserve"> </w:t>
      </w:r>
      <w:r w:rsidR="00132726" w:rsidRPr="00EC7C29">
        <w:rPr>
          <w:rFonts w:ascii="Times New Roman" w:hAnsi="Times New Roman" w:cs="Times New Roman"/>
          <w:color w:val="000000" w:themeColor="text1"/>
          <w:sz w:val="20"/>
          <w:szCs w:val="32"/>
        </w:rPr>
        <w:t>LTSM</w:t>
      </w:r>
      <w:r w:rsidR="000A1ADA" w:rsidRPr="00EC7C29">
        <w:rPr>
          <w:rFonts w:ascii="Times New Roman" w:hAnsi="Times New Roman" w:cs="Times New Roman"/>
          <w:color w:val="000000" w:themeColor="text1"/>
          <w:sz w:val="20"/>
          <w:szCs w:val="32"/>
        </w:rPr>
        <w:t xml:space="preserve"> are powerful dynamic classifiers</w:t>
      </w:r>
      <w:r w:rsidR="00673069" w:rsidRPr="00EC7C29">
        <w:rPr>
          <w:rFonts w:ascii="Times New Roman" w:hAnsi="Times New Roman" w:cs="Times New Roman"/>
          <w:color w:val="000000" w:themeColor="text1"/>
          <w:sz w:val="20"/>
          <w:szCs w:val="32"/>
        </w:rPr>
        <w:t xml:space="preserve"> </w:t>
      </w:r>
      <w:r w:rsidR="006D6CCA">
        <w:rPr>
          <w:rFonts w:ascii="Times New Roman" w:hAnsi="Times New Roman" w:cs="Times New Roman"/>
          <w:color w:val="000000" w:themeColor="text1"/>
          <w:sz w:val="20"/>
          <w:szCs w:val="32"/>
        </w:rPr>
        <w:t>that</w:t>
      </w:r>
      <w:r w:rsidR="00673069" w:rsidRPr="00EC7C29">
        <w:rPr>
          <w:rFonts w:ascii="Times New Roman" w:hAnsi="Times New Roman" w:cs="Times New Roman"/>
          <w:color w:val="000000" w:themeColor="text1"/>
          <w:sz w:val="20"/>
          <w:szCs w:val="32"/>
        </w:rPr>
        <w:t xml:space="preserve"> approach problems </w:t>
      </w:r>
      <w:r w:rsidR="006D6CCA">
        <w:rPr>
          <w:rFonts w:ascii="Times New Roman" w:hAnsi="Times New Roman" w:cs="Times New Roman"/>
          <w:color w:val="000000" w:themeColor="text1"/>
          <w:sz w:val="20"/>
          <w:szCs w:val="32"/>
        </w:rPr>
        <w:t>related</w:t>
      </w:r>
      <w:r w:rsidR="00673069" w:rsidRPr="00EC7C29">
        <w:rPr>
          <w:rFonts w:ascii="Times New Roman" w:hAnsi="Times New Roman" w:cs="Times New Roman"/>
          <w:color w:val="000000" w:themeColor="text1"/>
          <w:sz w:val="20"/>
          <w:szCs w:val="32"/>
        </w:rPr>
        <w:t xml:space="preserve"> to vanishing gradients</w:t>
      </w:r>
      <w:r w:rsidR="00FF598D" w:rsidRPr="00EC7C29">
        <w:rPr>
          <w:rFonts w:ascii="Times New Roman" w:hAnsi="Times New Roman" w:cs="Times New Roman"/>
          <w:color w:val="000000" w:themeColor="text1"/>
          <w:sz w:val="20"/>
          <w:szCs w:val="32"/>
        </w:rPr>
        <w:t xml:space="preserve"> to ensure more reliable and consistent performance. [2] </w:t>
      </w:r>
      <w:r w:rsidR="00D55C62" w:rsidRPr="00EC7C29">
        <w:rPr>
          <w:rFonts w:ascii="Times New Roman" w:hAnsi="Times New Roman" w:cs="Times New Roman"/>
          <w:color w:val="000000" w:themeColor="text1"/>
          <w:sz w:val="20"/>
          <w:szCs w:val="32"/>
        </w:rPr>
        <w:t>Transformer-based models can also be utilised within</w:t>
      </w:r>
      <w:r w:rsidR="002949CC" w:rsidRPr="00EC7C29">
        <w:rPr>
          <w:rFonts w:ascii="Times New Roman" w:hAnsi="Times New Roman" w:cs="Times New Roman"/>
          <w:color w:val="000000" w:themeColor="text1"/>
          <w:sz w:val="20"/>
          <w:szCs w:val="32"/>
        </w:rPr>
        <w:t xml:space="preserve"> </w:t>
      </w:r>
      <w:proofErr w:type="spellStart"/>
      <w:r w:rsidR="002949CC" w:rsidRPr="00EC7C29">
        <w:rPr>
          <w:rFonts w:ascii="Times New Roman" w:hAnsi="Times New Roman" w:cs="Times New Roman"/>
          <w:color w:val="000000" w:themeColor="text1"/>
          <w:sz w:val="20"/>
          <w:szCs w:val="32"/>
        </w:rPr>
        <w:t>PdM</w:t>
      </w:r>
      <w:proofErr w:type="spellEnd"/>
      <w:r w:rsidR="002949CC" w:rsidRPr="00EC7C29">
        <w:rPr>
          <w:rFonts w:ascii="Times New Roman" w:hAnsi="Times New Roman" w:cs="Times New Roman"/>
          <w:color w:val="000000" w:themeColor="text1"/>
          <w:sz w:val="20"/>
          <w:szCs w:val="32"/>
        </w:rPr>
        <w:t xml:space="preserve"> leveraging DL</w:t>
      </w:r>
      <w:r w:rsidR="00F9657F" w:rsidRPr="00EC7C29">
        <w:rPr>
          <w:rFonts w:ascii="Times New Roman" w:hAnsi="Times New Roman" w:cs="Times New Roman"/>
          <w:color w:val="000000" w:themeColor="text1"/>
          <w:sz w:val="20"/>
          <w:szCs w:val="32"/>
        </w:rPr>
        <w:t xml:space="preserve"> to increase reliability.</w:t>
      </w:r>
      <w:r w:rsidR="00590D6F" w:rsidRPr="00EC7C29">
        <w:rPr>
          <w:rFonts w:ascii="Times New Roman" w:hAnsi="Times New Roman" w:cs="Times New Roman"/>
          <w:color w:val="000000" w:themeColor="text1"/>
          <w:sz w:val="20"/>
          <w:szCs w:val="32"/>
        </w:rPr>
        <w:t xml:space="preserve"> Transformer models</w:t>
      </w:r>
      <w:r w:rsidR="00B0238D" w:rsidRPr="00EC7C29">
        <w:rPr>
          <w:rFonts w:ascii="Times New Roman" w:hAnsi="Times New Roman" w:cs="Times New Roman"/>
          <w:color w:val="000000" w:themeColor="text1"/>
          <w:sz w:val="20"/>
          <w:szCs w:val="32"/>
        </w:rPr>
        <w:t xml:space="preserve"> can provide a different approach to </w:t>
      </w:r>
      <w:proofErr w:type="spellStart"/>
      <w:r w:rsidR="00B0238D" w:rsidRPr="00EC7C29">
        <w:rPr>
          <w:rFonts w:ascii="Times New Roman" w:hAnsi="Times New Roman" w:cs="Times New Roman"/>
          <w:color w:val="000000" w:themeColor="text1"/>
          <w:sz w:val="20"/>
          <w:szCs w:val="32"/>
        </w:rPr>
        <w:t>PdM</w:t>
      </w:r>
      <w:proofErr w:type="spellEnd"/>
      <w:r w:rsidR="008C050C" w:rsidRPr="00EC7C29">
        <w:rPr>
          <w:rFonts w:ascii="Times New Roman" w:hAnsi="Times New Roman" w:cs="Times New Roman"/>
          <w:color w:val="000000" w:themeColor="text1"/>
          <w:sz w:val="20"/>
          <w:szCs w:val="32"/>
        </w:rPr>
        <w:t xml:space="preserve"> using positional encoding to handle time series data.</w:t>
      </w:r>
      <w:r w:rsidR="00F9657F" w:rsidRPr="00EC7C29">
        <w:rPr>
          <w:rFonts w:ascii="Times New Roman" w:hAnsi="Times New Roman" w:cs="Times New Roman"/>
          <w:color w:val="000000" w:themeColor="text1"/>
          <w:sz w:val="20"/>
          <w:szCs w:val="32"/>
        </w:rPr>
        <w:t xml:space="preserve"> </w:t>
      </w:r>
      <w:r w:rsidR="008C050C" w:rsidRPr="00EC7C29">
        <w:rPr>
          <w:rFonts w:ascii="Times New Roman" w:hAnsi="Times New Roman" w:cs="Times New Roman"/>
          <w:color w:val="000000" w:themeColor="text1"/>
          <w:sz w:val="20"/>
          <w:szCs w:val="32"/>
        </w:rPr>
        <w:t>[14] T</w:t>
      </w:r>
      <w:r w:rsidR="004C1FC3" w:rsidRPr="00EC7C29">
        <w:rPr>
          <w:rFonts w:ascii="Times New Roman" w:hAnsi="Times New Roman" w:cs="Times New Roman"/>
          <w:color w:val="000000" w:themeColor="text1"/>
          <w:sz w:val="20"/>
          <w:szCs w:val="32"/>
        </w:rPr>
        <w:t>hese models</w:t>
      </w:r>
      <w:r w:rsidR="008C050C" w:rsidRPr="00EC7C29">
        <w:rPr>
          <w:rFonts w:ascii="Times New Roman" w:hAnsi="Times New Roman" w:cs="Times New Roman"/>
          <w:color w:val="000000" w:themeColor="text1"/>
          <w:sz w:val="20"/>
          <w:szCs w:val="32"/>
        </w:rPr>
        <w:t xml:space="preserve"> </w:t>
      </w:r>
      <w:r w:rsidR="006D6CCA">
        <w:rPr>
          <w:rFonts w:ascii="Times New Roman" w:hAnsi="Times New Roman" w:cs="Times New Roman"/>
          <w:color w:val="000000" w:themeColor="text1"/>
          <w:sz w:val="20"/>
          <w:szCs w:val="32"/>
        </w:rPr>
        <w:t>will identify complex patterns and relationships from</w:t>
      </w:r>
      <w:r w:rsidR="00B0087E" w:rsidRPr="00EC7C29">
        <w:rPr>
          <w:rFonts w:ascii="Times New Roman" w:hAnsi="Times New Roman" w:cs="Times New Roman"/>
          <w:color w:val="000000" w:themeColor="text1"/>
          <w:sz w:val="20"/>
          <w:szCs w:val="32"/>
        </w:rPr>
        <w:t xml:space="preserve"> time-series data for an integrated approach to </w:t>
      </w:r>
      <w:r w:rsidR="006A6444" w:rsidRPr="00EC7C29">
        <w:rPr>
          <w:rFonts w:ascii="Times New Roman" w:hAnsi="Times New Roman" w:cs="Times New Roman"/>
          <w:color w:val="000000" w:themeColor="text1"/>
          <w:sz w:val="20"/>
          <w:szCs w:val="32"/>
        </w:rPr>
        <w:t xml:space="preserve">anticipating maintenance. </w:t>
      </w:r>
      <w:r w:rsidR="00FF598D" w:rsidRPr="00EC7C29">
        <w:rPr>
          <w:rFonts w:ascii="Times New Roman" w:hAnsi="Times New Roman" w:cs="Times New Roman"/>
          <w:color w:val="000000" w:themeColor="text1"/>
          <w:sz w:val="20"/>
          <w:szCs w:val="32"/>
        </w:rPr>
        <w:t>[</w:t>
      </w:r>
      <w:r w:rsidR="006F0EFC" w:rsidRPr="00EC7C29">
        <w:rPr>
          <w:rFonts w:ascii="Times New Roman" w:hAnsi="Times New Roman" w:cs="Times New Roman"/>
          <w:color w:val="000000" w:themeColor="text1"/>
          <w:sz w:val="20"/>
          <w:szCs w:val="32"/>
        </w:rPr>
        <w:t>1</w:t>
      </w:r>
      <w:r w:rsidR="002F428F" w:rsidRPr="00EC7C29">
        <w:rPr>
          <w:rFonts w:ascii="Times New Roman" w:hAnsi="Times New Roman" w:cs="Times New Roman"/>
          <w:color w:val="000000" w:themeColor="text1"/>
          <w:sz w:val="20"/>
          <w:szCs w:val="32"/>
        </w:rPr>
        <w:t>, 29</w:t>
      </w:r>
      <w:r w:rsidR="00FF598D" w:rsidRPr="00EC7C29">
        <w:rPr>
          <w:rFonts w:ascii="Times New Roman" w:hAnsi="Times New Roman" w:cs="Times New Roman"/>
          <w:color w:val="000000" w:themeColor="text1"/>
          <w:sz w:val="20"/>
          <w:szCs w:val="32"/>
        </w:rPr>
        <w:t>]</w:t>
      </w:r>
      <w:r w:rsidR="00EB18CC" w:rsidRPr="00EC7C29">
        <w:rPr>
          <w:rFonts w:ascii="Times New Roman" w:hAnsi="Times New Roman" w:cs="Times New Roman"/>
          <w:color w:val="000000" w:themeColor="text1"/>
          <w:sz w:val="20"/>
          <w:szCs w:val="32"/>
        </w:rPr>
        <w:t xml:space="preserve"> The accuracy of the </w:t>
      </w:r>
      <w:proofErr w:type="spellStart"/>
      <w:r w:rsidR="00EB18CC" w:rsidRPr="00EC7C29">
        <w:rPr>
          <w:rFonts w:ascii="Times New Roman" w:hAnsi="Times New Roman" w:cs="Times New Roman"/>
          <w:color w:val="000000" w:themeColor="text1"/>
          <w:sz w:val="20"/>
          <w:szCs w:val="32"/>
        </w:rPr>
        <w:t>PdM</w:t>
      </w:r>
      <w:proofErr w:type="spellEnd"/>
      <w:r w:rsidR="00EB18CC" w:rsidRPr="00EC7C29">
        <w:rPr>
          <w:rFonts w:ascii="Times New Roman" w:hAnsi="Times New Roman" w:cs="Times New Roman"/>
          <w:color w:val="000000" w:themeColor="text1"/>
          <w:sz w:val="20"/>
          <w:szCs w:val="32"/>
        </w:rPr>
        <w:t xml:space="preserve"> system model is determined after training the model</w:t>
      </w:r>
      <w:r w:rsidR="00277900" w:rsidRPr="00EC7C29">
        <w:rPr>
          <w:rFonts w:ascii="Times New Roman" w:hAnsi="Times New Roman" w:cs="Times New Roman"/>
          <w:color w:val="000000" w:themeColor="text1"/>
          <w:sz w:val="20"/>
          <w:szCs w:val="32"/>
        </w:rPr>
        <w:t>, where the test samples are used as inputs to the models</w:t>
      </w:r>
      <w:r w:rsidR="006D6CCA">
        <w:rPr>
          <w:rFonts w:ascii="Times New Roman" w:hAnsi="Times New Roman" w:cs="Times New Roman"/>
          <w:color w:val="000000" w:themeColor="text1"/>
          <w:sz w:val="20"/>
          <w:szCs w:val="32"/>
        </w:rPr>
        <w:t>,</w:t>
      </w:r>
      <w:r w:rsidR="00277900" w:rsidRPr="00EC7C29">
        <w:rPr>
          <w:rFonts w:ascii="Times New Roman" w:hAnsi="Times New Roman" w:cs="Times New Roman"/>
          <w:color w:val="000000" w:themeColor="text1"/>
          <w:sz w:val="20"/>
          <w:szCs w:val="32"/>
        </w:rPr>
        <w:t xml:space="preserve"> and the network will then compare</w:t>
      </w:r>
      <w:r w:rsidR="003D5301" w:rsidRPr="00EC7C29">
        <w:rPr>
          <w:rFonts w:ascii="Times New Roman" w:hAnsi="Times New Roman" w:cs="Times New Roman"/>
          <w:color w:val="000000" w:themeColor="text1"/>
          <w:sz w:val="20"/>
          <w:szCs w:val="32"/>
        </w:rPr>
        <w:t xml:space="preserve"> the reconstructed values against the input values.</w:t>
      </w:r>
      <w:r w:rsidR="00AA4D5A" w:rsidRPr="00EC7C29">
        <w:rPr>
          <w:rFonts w:ascii="Times New Roman" w:hAnsi="Times New Roman" w:cs="Times New Roman"/>
          <w:color w:val="000000" w:themeColor="text1"/>
          <w:sz w:val="20"/>
          <w:szCs w:val="32"/>
        </w:rPr>
        <w:t xml:space="preserve"> From </w:t>
      </w:r>
      <w:r w:rsidR="00707B05" w:rsidRPr="00EC7C29">
        <w:rPr>
          <w:rFonts w:ascii="Times New Roman" w:hAnsi="Times New Roman" w:cs="Times New Roman"/>
          <w:color w:val="000000" w:themeColor="text1"/>
          <w:sz w:val="20"/>
          <w:szCs w:val="32"/>
        </w:rPr>
        <w:t>these comparative statistics</w:t>
      </w:r>
      <w:r w:rsidR="006D6CCA">
        <w:rPr>
          <w:rFonts w:ascii="Times New Roman" w:hAnsi="Times New Roman" w:cs="Times New Roman"/>
          <w:color w:val="000000" w:themeColor="text1"/>
          <w:sz w:val="20"/>
          <w:szCs w:val="32"/>
        </w:rPr>
        <w:t>, such as R squared, the</w:t>
      </w:r>
      <w:r w:rsidR="00A7645B" w:rsidRPr="00EC7C29">
        <w:rPr>
          <w:rFonts w:ascii="Times New Roman" w:hAnsi="Times New Roman" w:cs="Times New Roman"/>
          <w:color w:val="000000" w:themeColor="text1"/>
          <w:sz w:val="20"/>
          <w:szCs w:val="32"/>
        </w:rPr>
        <w:t xml:space="preserve"> </w:t>
      </w:r>
      <w:r w:rsidR="00D77C6A" w:rsidRPr="00EC7C29">
        <w:rPr>
          <w:rFonts w:ascii="Times New Roman" w:hAnsi="Times New Roman" w:cs="Times New Roman"/>
          <w:color w:val="000000" w:themeColor="text1"/>
          <w:sz w:val="20"/>
          <w:szCs w:val="32"/>
        </w:rPr>
        <w:t>accuracy rate</w:t>
      </w:r>
      <w:r w:rsidR="00234A46" w:rsidRPr="00EC7C29">
        <w:rPr>
          <w:rFonts w:ascii="Times New Roman" w:hAnsi="Times New Roman" w:cs="Times New Roman"/>
          <w:color w:val="000000" w:themeColor="text1"/>
          <w:sz w:val="20"/>
          <w:szCs w:val="32"/>
        </w:rPr>
        <w:t xml:space="preserve"> </w:t>
      </w:r>
      <w:r w:rsidR="0068656E" w:rsidRPr="00EC7C29">
        <w:rPr>
          <w:rFonts w:ascii="Times New Roman" w:hAnsi="Times New Roman" w:cs="Times New Roman"/>
          <w:color w:val="000000" w:themeColor="text1"/>
          <w:sz w:val="20"/>
          <w:szCs w:val="32"/>
        </w:rPr>
        <w:t>is</w:t>
      </w:r>
      <w:r w:rsidR="00234A46" w:rsidRPr="00EC7C29">
        <w:rPr>
          <w:rFonts w:ascii="Times New Roman" w:hAnsi="Times New Roman" w:cs="Times New Roman"/>
          <w:color w:val="000000" w:themeColor="text1"/>
          <w:sz w:val="20"/>
          <w:szCs w:val="32"/>
        </w:rPr>
        <w:t xml:space="preserve"> obtained from an average calculation of </w:t>
      </w:r>
      <w:r w:rsidR="00A7645B" w:rsidRPr="00EC7C29">
        <w:rPr>
          <w:rFonts w:ascii="Times New Roman" w:hAnsi="Times New Roman" w:cs="Times New Roman"/>
          <w:color w:val="000000" w:themeColor="text1"/>
          <w:sz w:val="20"/>
          <w:szCs w:val="32"/>
        </w:rPr>
        <w:t xml:space="preserve">the </w:t>
      </w:r>
      <w:r w:rsidR="003B48C9" w:rsidRPr="00EC7C29">
        <w:rPr>
          <w:rFonts w:ascii="Times New Roman" w:hAnsi="Times New Roman" w:cs="Times New Roman"/>
          <w:color w:val="000000" w:themeColor="text1"/>
          <w:sz w:val="20"/>
          <w:szCs w:val="32"/>
        </w:rPr>
        <w:t>mean error squared</w:t>
      </w:r>
      <w:r w:rsidR="00234A46" w:rsidRPr="00EC7C29">
        <w:rPr>
          <w:rFonts w:ascii="Times New Roman" w:hAnsi="Times New Roman" w:cs="Times New Roman"/>
          <w:color w:val="000000" w:themeColor="text1"/>
          <w:sz w:val="20"/>
          <w:szCs w:val="32"/>
        </w:rPr>
        <w:t xml:space="preserve"> </w:t>
      </w:r>
      <w:r w:rsidR="00A7645B" w:rsidRPr="00EC7C29">
        <w:rPr>
          <w:rFonts w:ascii="Times New Roman" w:hAnsi="Times New Roman" w:cs="Times New Roman"/>
          <w:color w:val="000000" w:themeColor="text1"/>
          <w:sz w:val="20"/>
          <w:szCs w:val="32"/>
        </w:rPr>
        <w:t>values</w:t>
      </w:r>
      <w:r w:rsidR="00707B05" w:rsidRPr="00EC7C29">
        <w:rPr>
          <w:rFonts w:ascii="Times New Roman" w:hAnsi="Times New Roman" w:cs="Times New Roman"/>
          <w:color w:val="000000" w:themeColor="text1"/>
          <w:sz w:val="20"/>
          <w:szCs w:val="32"/>
        </w:rPr>
        <w:t xml:space="preserve"> [12]</w:t>
      </w:r>
      <w:r w:rsidR="006D6CCA">
        <w:rPr>
          <w:rFonts w:ascii="Times New Roman" w:hAnsi="Times New Roman" w:cs="Times New Roman"/>
          <w:color w:val="000000" w:themeColor="text1"/>
          <w:sz w:val="20"/>
          <w:szCs w:val="32"/>
        </w:rPr>
        <w:t>.</w:t>
      </w:r>
    </w:p>
    <w:p w14:paraId="495A5438" w14:textId="77777777" w:rsidR="003B3EBF" w:rsidRPr="00EC7C29" w:rsidRDefault="003B3EBF" w:rsidP="003B3EBF">
      <w:pPr>
        <w:pStyle w:val="Heading2"/>
        <w:numPr>
          <w:ilvl w:val="0"/>
          <w:numId w:val="23"/>
        </w:numPr>
        <w:ind w:left="360"/>
        <w:rPr>
          <w:rFonts w:ascii="Times New Roman" w:hAnsi="Times New Roman" w:cs="Times New Roman"/>
          <w:b/>
          <w:bCs/>
          <w:color w:val="000000" w:themeColor="text1"/>
          <w:sz w:val="20"/>
          <w:szCs w:val="20"/>
        </w:rPr>
      </w:pPr>
      <w:bookmarkStart w:id="11" w:name="_Toc166548912"/>
      <w:r w:rsidRPr="00EC7C29">
        <w:rPr>
          <w:rFonts w:ascii="Times New Roman" w:hAnsi="Times New Roman" w:cs="Times New Roman"/>
          <w:b/>
          <w:bCs/>
          <w:color w:val="000000" w:themeColor="text1"/>
          <w:sz w:val="20"/>
          <w:szCs w:val="20"/>
        </w:rPr>
        <w:t>Security and Reliability</w:t>
      </w:r>
      <w:bookmarkEnd w:id="11"/>
    </w:p>
    <w:p w14:paraId="295DC33C" w14:textId="71B5137F" w:rsidR="003B3EBF" w:rsidRPr="00EC7C29" w:rsidRDefault="003B3EBF" w:rsidP="009E55CE">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Cyber-security concerns</w:t>
      </w:r>
    </w:p>
    <w:p w14:paraId="1E8FB517" w14:textId="10CB019B" w:rsidR="001C1008" w:rsidRPr="00EC7C29" w:rsidRDefault="00D2046C"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[5] Highlights the susceptibility of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systems to </w:t>
      </w:r>
      <w:r w:rsidR="008B5F52" w:rsidRPr="00EC7C29">
        <w:rPr>
          <w:rFonts w:ascii="Times New Roman" w:hAnsi="Times New Roman" w:cs="Times New Roman"/>
          <w:color w:val="000000" w:themeColor="text1"/>
          <w:sz w:val="20"/>
          <w:szCs w:val="32"/>
        </w:rPr>
        <w:t>cyber-attacks focussing on FDIA</w:t>
      </w:r>
      <w:r w:rsidR="00127CB7" w:rsidRPr="00EC7C29">
        <w:rPr>
          <w:rFonts w:ascii="Times New Roman" w:hAnsi="Times New Roman" w:cs="Times New Roman"/>
          <w:color w:val="000000" w:themeColor="text1"/>
          <w:sz w:val="20"/>
          <w:szCs w:val="32"/>
        </w:rPr>
        <w:t>.</w:t>
      </w:r>
      <w:r w:rsidR="00D34107" w:rsidRPr="00EC7C29">
        <w:rPr>
          <w:rFonts w:ascii="Times New Roman" w:hAnsi="Times New Roman" w:cs="Times New Roman"/>
          <w:color w:val="000000" w:themeColor="text1"/>
          <w:sz w:val="20"/>
          <w:szCs w:val="32"/>
        </w:rPr>
        <w:t xml:space="preserve"> The vulnerability of </w:t>
      </w:r>
      <w:proofErr w:type="spellStart"/>
      <w:r w:rsidR="00D34107" w:rsidRPr="00EC7C29">
        <w:rPr>
          <w:rFonts w:ascii="Times New Roman" w:hAnsi="Times New Roman" w:cs="Times New Roman"/>
          <w:color w:val="000000" w:themeColor="text1"/>
          <w:sz w:val="20"/>
          <w:szCs w:val="32"/>
        </w:rPr>
        <w:t>PdM</w:t>
      </w:r>
      <w:proofErr w:type="spellEnd"/>
      <w:r w:rsidR="00D34107" w:rsidRPr="00EC7C29">
        <w:rPr>
          <w:rFonts w:ascii="Times New Roman" w:hAnsi="Times New Roman" w:cs="Times New Roman"/>
          <w:color w:val="000000" w:themeColor="text1"/>
          <w:sz w:val="20"/>
          <w:szCs w:val="32"/>
        </w:rPr>
        <w:t xml:space="preserve"> systems to FDIA is critical as they directly impact the </w:t>
      </w:r>
      <w:r w:rsidR="008B048C" w:rsidRPr="00EC7C29">
        <w:rPr>
          <w:rFonts w:ascii="Times New Roman" w:hAnsi="Times New Roman" w:cs="Times New Roman"/>
          <w:color w:val="000000" w:themeColor="text1"/>
          <w:sz w:val="20"/>
          <w:szCs w:val="32"/>
        </w:rPr>
        <w:t xml:space="preserve">reliability and accuracy of </w:t>
      </w:r>
      <w:r w:rsidR="00D34107" w:rsidRPr="00EC7C29">
        <w:rPr>
          <w:rFonts w:ascii="Times New Roman" w:hAnsi="Times New Roman" w:cs="Times New Roman"/>
          <w:color w:val="000000" w:themeColor="text1"/>
          <w:sz w:val="20"/>
          <w:szCs w:val="32"/>
        </w:rPr>
        <w:t>predictive capabilities</w:t>
      </w:r>
      <w:r w:rsidR="00BC2C0B">
        <w:rPr>
          <w:rFonts w:ascii="Times New Roman" w:hAnsi="Times New Roman" w:cs="Times New Roman"/>
          <w:color w:val="000000" w:themeColor="text1"/>
          <w:sz w:val="20"/>
          <w:szCs w:val="32"/>
        </w:rPr>
        <w:t>,</w:t>
      </w:r>
      <w:r w:rsidR="008B048C" w:rsidRPr="00EC7C29">
        <w:rPr>
          <w:rFonts w:ascii="Times New Roman" w:hAnsi="Times New Roman" w:cs="Times New Roman"/>
          <w:color w:val="000000" w:themeColor="text1"/>
          <w:sz w:val="20"/>
          <w:szCs w:val="32"/>
        </w:rPr>
        <w:t xml:space="preserve"> leading to potential catastrophic </w:t>
      </w:r>
      <w:r w:rsidR="00DC3E1F" w:rsidRPr="00EC7C29">
        <w:rPr>
          <w:rFonts w:ascii="Times New Roman" w:hAnsi="Times New Roman" w:cs="Times New Roman"/>
          <w:color w:val="000000" w:themeColor="text1"/>
          <w:sz w:val="20"/>
          <w:szCs w:val="32"/>
        </w:rPr>
        <w:t>consequences.</w:t>
      </w:r>
      <w:r w:rsidR="00387357" w:rsidRPr="00EC7C29">
        <w:rPr>
          <w:rFonts w:ascii="Times New Roman" w:hAnsi="Times New Roman" w:cs="Times New Roman"/>
          <w:color w:val="000000" w:themeColor="text1"/>
          <w:sz w:val="20"/>
          <w:szCs w:val="32"/>
        </w:rPr>
        <w:t xml:space="preserve"> [6] notes that the community has addressed the potential concerns by developing </w:t>
      </w:r>
      <w:r w:rsidR="00581010" w:rsidRPr="00EC7C29">
        <w:rPr>
          <w:rFonts w:ascii="Times New Roman" w:hAnsi="Times New Roman" w:cs="Times New Roman"/>
          <w:color w:val="000000" w:themeColor="text1"/>
          <w:sz w:val="20"/>
          <w:szCs w:val="32"/>
        </w:rPr>
        <w:t xml:space="preserve">CPS [cyber-physical systems] which utilize DL within the </w:t>
      </w:r>
      <w:proofErr w:type="spellStart"/>
      <w:r w:rsidR="00581010" w:rsidRPr="00EC7C29">
        <w:rPr>
          <w:rFonts w:ascii="Times New Roman" w:hAnsi="Times New Roman" w:cs="Times New Roman"/>
          <w:color w:val="000000" w:themeColor="text1"/>
          <w:sz w:val="20"/>
          <w:szCs w:val="32"/>
        </w:rPr>
        <w:t>IoT</w:t>
      </w:r>
      <w:proofErr w:type="spellEnd"/>
      <w:r w:rsidR="00581010" w:rsidRPr="00EC7C29">
        <w:rPr>
          <w:rFonts w:ascii="Times New Roman" w:hAnsi="Times New Roman" w:cs="Times New Roman"/>
          <w:color w:val="000000" w:themeColor="text1"/>
          <w:sz w:val="20"/>
          <w:szCs w:val="32"/>
        </w:rPr>
        <w:t>.</w:t>
      </w:r>
      <w:r w:rsidR="00E06DCF" w:rsidRPr="00EC7C29">
        <w:rPr>
          <w:rFonts w:ascii="Times New Roman" w:hAnsi="Times New Roman" w:cs="Times New Roman"/>
          <w:color w:val="000000" w:themeColor="text1"/>
          <w:sz w:val="20"/>
          <w:szCs w:val="32"/>
        </w:rPr>
        <w:t xml:space="preserve"> Another security concern highlighted in [27] </w:t>
      </w:r>
      <w:r w:rsidR="00BC2C0B">
        <w:rPr>
          <w:rFonts w:ascii="Times New Roman" w:hAnsi="Times New Roman" w:cs="Times New Roman"/>
          <w:color w:val="000000" w:themeColor="text1"/>
          <w:sz w:val="20"/>
          <w:szCs w:val="32"/>
        </w:rPr>
        <w:t>alongside the timing attacks is the threat of chronological data patterns,</w:t>
      </w:r>
      <w:r w:rsidR="00D476C8" w:rsidRPr="00EC7C29">
        <w:rPr>
          <w:rFonts w:ascii="Times New Roman" w:hAnsi="Times New Roman" w:cs="Times New Roman"/>
          <w:color w:val="000000" w:themeColor="text1"/>
          <w:sz w:val="20"/>
          <w:szCs w:val="32"/>
        </w:rPr>
        <w:t xml:space="preserve"> which can be exploited to reverse engineer encryption.</w:t>
      </w:r>
    </w:p>
    <w:p w14:paraId="5CB9813E" w14:textId="2E2A4170" w:rsidR="003B3EBF" w:rsidRPr="00EC7C29" w:rsidRDefault="00FE6BB7" w:rsidP="001C1008">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Management Strategies</w:t>
      </w:r>
    </w:p>
    <w:p w14:paraId="6E3B3C09" w14:textId="4166F478" w:rsidR="002F05B5" w:rsidRPr="00EC7C29" w:rsidRDefault="00243ED5"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Statistical and hybrid approaches are methods that can be employed to counteract</w:t>
      </w:r>
      <w:r w:rsidR="00DC3E1F" w:rsidRPr="00EC7C29">
        <w:rPr>
          <w:rFonts w:ascii="Times New Roman" w:hAnsi="Times New Roman" w:cs="Times New Roman"/>
          <w:color w:val="000000" w:themeColor="text1"/>
          <w:sz w:val="20"/>
          <w:szCs w:val="32"/>
        </w:rPr>
        <w:t xml:space="preserve"> these attacks</w:t>
      </w:r>
      <w:r w:rsidR="00B83B09">
        <w:rPr>
          <w:rFonts w:ascii="Times New Roman" w:hAnsi="Times New Roman" w:cs="Times New Roman"/>
          <w:color w:val="000000" w:themeColor="text1"/>
          <w:sz w:val="20"/>
          <w:szCs w:val="32"/>
        </w:rPr>
        <w:t>,</w:t>
      </w:r>
      <w:r w:rsidR="00DC3E1F" w:rsidRPr="00EC7C29">
        <w:rPr>
          <w:rFonts w:ascii="Times New Roman" w:hAnsi="Times New Roman" w:cs="Times New Roman"/>
          <w:color w:val="000000" w:themeColor="text1"/>
          <w:sz w:val="20"/>
          <w:szCs w:val="32"/>
        </w:rPr>
        <w:t xml:space="preserve"> which </w:t>
      </w:r>
      <w:r w:rsidR="001D7AA1" w:rsidRPr="00EC7C29">
        <w:rPr>
          <w:rFonts w:ascii="Times New Roman" w:hAnsi="Times New Roman" w:cs="Times New Roman"/>
          <w:color w:val="000000" w:themeColor="text1"/>
          <w:sz w:val="20"/>
          <w:szCs w:val="32"/>
        </w:rPr>
        <w:t>use anomaly detection and behaviour analysis to spot inconsistencies and data analysis.</w:t>
      </w:r>
      <w:r w:rsidR="00DC3E1F" w:rsidRPr="00EC7C29">
        <w:rPr>
          <w:rFonts w:ascii="Times New Roman" w:hAnsi="Times New Roman" w:cs="Times New Roman"/>
          <w:color w:val="000000" w:themeColor="text1"/>
          <w:sz w:val="20"/>
          <w:szCs w:val="32"/>
        </w:rPr>
        <w:t xml:space="preserve"> </w:t>
      </w:r>
      <w:r w:rsidR="008C2E8F" w:rsidRPr="00EC7C29">
        <w:rPr>
          <w:rFonts w:ascii="Times New Roman" w:hAnsi="Times New Roman" w:cs="Times New Roman"/>
          <w:color w:val="000000" w:themeColor="text1"/>
          <w:sz w:val="20"/>
          <w:szCs w:val="32"/>
        </w:rPr>
        <w:t>[5</w:t>
      </w:r>
      <w:r w:rsidR="007D33CE" w:rsidRPr="00EC7C29">
        <w:rPr>
          <w:rFonts w:ascii="Times New Roman" w:hAnsi="Times New Roman" w:cs="Times New Roman"/>
          <w:color w:val="000000" w:themeColor="text1"/>
          <w:sz w:val="20"/>
          <w:szCs w:val="32"/>
        </w:rPr>
        <w:t>,25</w:t>
      </w:r>
      <w:r w:rsidR="008C2E8F" w:rsidRPr="00EC7C29">
        <w:rPr>
          <w:rFonts w:ascii="Times New Roman" w:hAnsi="Times New Roman" w:cs="Times New Roman"/>
          <w:color w:val="000000" w:themeColor="text1"/>
          <w:sz w:val="20"/>
          <w:szCs w:val="32"/>
        </w:rPr>
        <w:t>]</w:t>
      </w:r>
      <w:r w:rsidR="007926B3" w:rsidRPr="00EC7C29">
        <w:rPr>
          <w:rFonts w:ascii="Times New Roman" w:hAnsi="Times New Roman" w:cs="Times New Roman"/>
          <w:color w:val="000000" w:themeColor="text1"/>
          <w:sz w:val="20"/>
          <w:szCs w:val="32"/>
        </w:rPr>
        <w:t xml:space="preserve"> Strategies include </w:t>
      </w:r>
      <w:r w:rsidR="00D74F87" w:rsidRPr="00EC7C29">
        <w:rPr>
          <w:rFonts w:ascii="Times New Roman" w:hAnsi="Times New Roman" w:cs="Times New Roman"/>
          <w:color w:val="000000" w:themeColor="text1"/>
          <w:sz w:val="20"/>
          <w:szCs w:val="32"/>
        </w:rPr>
        <w:t xml:space="preserve">a feedback design </w:t>
      </w:r>
      <w:r w:rsidR="00B83B09">
        <w:rPr>
          <w:rFonts w:ascii="Times New Roman" w:hAnsi="Times New Roman" w:cs="Times New Roman"/>
          <w:color w:val="000000" w:themeColor="text1"/>
          <w:sz w:val="20"/>
          <w:szCs w:val="32"/>
        </w:rPr>
        <w:t>that is preventative against denial-of-service attacks [DOS] and FDIA attacks are explored in [6],</w:t>
      </w:r>
      <w:r w:rsidR="007E0DEC" w:rsidRPr="00EC7C29">
        <w:rPr>
          <w:rFonts w:ascii="Times New Roman" w:hAnsi="Times New Roman" w:cs="Times New Roman"/>
          <w:color w:val="000000" w:themeColor="text1"/>
          <w:sz w:val="20"/>
          <w:szCs w:val="32"/>
        </w:rPr>
        <w:t xml:space="preserve"> demonstrating how both ‘active’ and ‘passive’ defence systems are vital.</w:t>
      </w:r>
      <w:r w:rsidR="00D40B46" w:rsidRPr="00EC7C29">
        <w:rPr>
          <w:rFonts w:ascii="Times New Roman" w:hAnsi="Times New Roman" w:cs="Times New Roman"/>
          <w:color w:val="000000" w:themeColor="text1"/>
          <w:sz w:val="20"/>
          <w:szCs w:val="32"/>
        </w:rPr>
        <w:t xml:space="preserve"> [10] also states that</w:t>
      </w:r>
      <w:r w:rsidR="006F1AD7" w:rsidRPr="00EC7C29">
        <w:rPr>
          <w:rFonts w:ascii="Times New Roman" w:hAnsi="Times New Roman" w:cs="Times New Roman"/>
          <w:color w:val="000000" w:themeColor="text1"/>
          <w:sz w:val="20"/>
          <w:szCs w:val="32"/>
        </w:rPr>
        <w:t xml:space="preserve"> “Extensive research has been performed on the detection and mitigation of FDI attacks in cyber-physical systems (CPS) domain. Unfortunately, the effect of FDIA on a </w:t>
      </w:r>
      <w:proofErr w:type="spellStart"/>
      <w:r w:rsidR="006F1AD7" w:rsidRPr="00EC7C29">
        <w:rPr>
          <w:rFonts w:ascii="Times New Roman" w:hAnsi="Times New Roman" w:cs="Times New Roman"/>
          <w:color w:val="000000" w:themeColor="text1"/>
          <w:sz w:val="20"/>
          <w:szCs w:val="32"/>
        </w:rPr>
        <w:t>PdM</w:t>
      </w:r>
      <w:proofErr w:type="spellEnd"/>
      <w:r w:rsidR="006F1AD7" w:rsidRPr="00EC7C29">
        <w:rPr>
          <w:rFonts w:ascii="Times New Roman" w:hAnsi="Times New Roman" w:cs="Times New Roman"/>
          <w:color w:val="000000" w:themeColor="text1"/>
          <w:sz w:val="20"/>
          <w:szCs w:val="32"/>
        </w:rPr>
        <w:t xml:space="preserve"> system is yet not explored.” </w:t>
      </w:r>
    </w:p>
    <w:p w14:paraId="731B3D40" w14:textId="2D161F25" w:rsidR="003B3EBF" w:rsidRPr="00EC7C29" w:rsidRDefault="003B3EBF" w:rsidP="009B38E0">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Reliability </w:t>
      </w:r>
    </w:p>
    <w:p w14:paraId="2BD4167C" w14:textId="7A5629D5" w:rsidR="008C7E09" w:rsidRPr="00EC7C29" w:rsidRDefault="009B38E0"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FDIA attacks threaten the reliability </w:t>
      </w:r>
      <w:r w:rsidR="001E3FCD" w:rsidRPr="00EC7C29">
        <w:rPr>
          <w:rFonts w:ascii="Times New Roman" w:hAnsi="Times New Roman" w:cs="Times New Roman"/>
          <w:color w:val="000000" w:themeColor="text1"/>
          <w:sz w:val="20"/>
          <w:szCs w:val="32"/>
        </w:rPr>
        <w:t xml:space="preserve">and accuracy of </w:t>
      </w:r>
      <w:proofErr w:type="spellStart"/>
      <w:r w:rsidR="001E3FCD" w:rsidRPr="00EC7C29">
        <w:rPr>
          <w:rFonts w:ascii="Times New Roman" w:hAnsi="Times New Roman" w:cs="Times New Roman"/>
          <w:color w:val="000000" w:themeColor="text1"/>
          <w:sz w:val="20"/>
          <w:szCs w:val="32"/>
        </w:rPr>
        <w:t>PdM</w:t>
      </w:r>
      <w:proofErr w:type="spellEnd"/>
      <w:r w:rsidR="001E3FCD" w:rsidRPr="00EC7C29">
        <w:rPr>
          <w:rFonts w:ascii="Times New Roman" w:hAnsi="Times New Roman" w:cs="Times New Roman"/>
          <w:color w:val="000000" w:themeColor="text1"/>
          <w:sz w:val="20"/>
          <w:szCs w:val="32"/>
        </w:rPr>
        <w:t xml:space="preserve"> systems</w:t>
      </w:r>
      <w:r w:rsidR="00626ED9" w:rsidRPr="00EC7C29">
        <w:rPr>
          <w:rFonts w:ascii="Times New Roman" w:hAnsi="Times New Roman" w:cs="Times New Roman"/>
          <w:color w:val="000000" w:themeColor="text1"/>
          <w:sz w:val="20"/>
          <w:szCs w:val="32"/>
        </w:rPr>
        <w:t xml:space="preserve"> by the introduction of these errors</w:t>
      </w:r>
      <w:r w:rsidR="00B83B09">
        <w:rPr>
          <w:rFonts w:ascii="Times New Roman" w:hAnsi="Times New Roman" w:cs="Times New Roman"/>
          <w:color w:val="000000" w:themeColor="text1"/>
          <w:sz w:val="20"/>
          <w:szCs w:val="32"/>
        </w:rPr>
        <w:t>,</w:t>
      </w:r>
      <w:r w:rsidR="008C2E8F" w:rsidRPr="00EC7C29">
        <w:rPr>
          <w:rFonts w:ascii="Times New Roman" w:hAnsi="Times New Roman" w:cs="Times New Roman"/>
          <w:color w:val="000000" w:themeColor="text1"/>
          <w:sz w:val="20"/>
          <w:szCs w:val="32"/>
        </w:rPr>
        <w:t xml:space="preserve"> which mimic normal sensor input and are</w:t>
      </w:r>
      <w:r w:rsidR="00B83B09">
        <w:rPr>
          <w:rFonts w:ascii="Times New Roman" w:hAnsi="Times New Roman" w:cs="Times New Roman"/>
          <w:color w:val="000000" w:themeColor="text1"/>
          <w:sz w:val="20"/>
          <w:szCs w:val="32"/>
        </w:rPr>
        <w:t>,</w:t>
      </w:r>
      <w:r w:rsidR="008C2E8F" w:rsidRPr="00EC7C29">
        <w:rPr>
          <w:rFonts w:ascii="Times New Roman" w:hAnsi="Times New Roman" w:cs="Times New Roman"/>
          <w:color w:val="000000" w:themeColor="text1"/>
          <w:sz w:val="20"/>
          <w:szCs w:val="32"/>
        </w:rPr>
        <w:t xml:space="preserve"> therefore</w:t>
      </w:r>
      <w:r w:rsidR="00B83B09">
        <w:rPr>
          <w:rFonts w:ascii="Times New Roman" w:hAnsi="Times New Roman" w:cs="Times New Roman"/>
          <w:color w:val="000000" w:themeColor="text1"/>
          <w:sz w:val="20"/>
          <w:szCs w:val="32"/>
        </w:rPr>
        <w:t>,</w:t>
      </w:r>
      <w:r w:rsidR="008C2E8F" w:rsidRPr="00EC7C29">
        <w:rPr>
          <w:rFonts w:ascii="Times New Roman" w:hAnsi="Times New Roman" w:cs="Times New Roman"/>
          <w:color w:val="000000" w:themeColor="text1"/>
          <w:sz w:val="20"/>
          <w:szCs w:val="32"/>
        </w:rPr>
        <w:t xml:space="preserve"> hard to detect.</w:t>
      </w:r>
      <w:r w:rsidR="00E025A5" w:rsidRPr="00EC7C29">
        <w:rPr>
          <w:rFonts w:ascii="Times New Roman" w:hAnsi="Times New Roman" w:cs="Times New Roman"/>
          <w:color w:val="000000" w:themeColor="text1"/>
          <w:sz w:val="20"/>
          <w:szCs w:val="32"/>
        </w:rPr>
        <w:t xml:space="preserve"> This puts emphasis on the robustness </w:t>
      </w:r>
      <w:r w:rsidR="00D367B8" w:rsidRPr="00EC7C29">
        <w:rPr>
          <w:rFonts w:ascii="Times New Roman" w:hAnsi="Times New Roman" w:cs="Times New Roman"/>
          <w:color w:val="000000" w:themeColor="text1"/>
          <w:sz w:val="20"/>
          <w:szCs w:val="32"/>
        </w:rPr>
        <w:t xml:space="preserve">of the countermeasures needed </w:t>
      </w:r>
      <w:r w:rsidR="00033AD8" w:rsidRPr="00EC7C29">
        <w:rPr>
          <w:rFonts w:ascii="Times New Roman" w:hAnsi="Times New Roman" w:cs="Times New Roman"/>
          <w:color w:val="000000" w:themeColor="text1"/>
          <w:sz w:val="20"/>
          <w:szCs w:val="32"/>
        </w:rPr>
        <w:t xml:space="preserve">in these </w:t>
      </w:r>
      <w:proofErr w:type="spellStart"/>
      <w:r w:rsidR="00033AD8" w:rsidRPr="00EC7C29">
        <w:rPr>
          <w:rFonts w:ascii="Times New Roman" w:hAnsi="Times New Roman" w:cs="Times New Roman"/>
          <w:color w:val="000000" w:themeColor="text1"/>
          <w:sz w:val="20"/>
          <w:szCs w:val="32"/>
        </w:rPr>
        <w:t>PdM</w:t>
      </w:r>
      <w:proofErr w:type="spellEnd"/>
      <w:r w:rsidR="00033AD8" w:rsidRPr="00EC7C29">
        <w:rPr>
          <w:rFonts w:ascii="Times New Roman" w:hAnsi="Times New Roman" w:cs="Times New Roman"/>
          <w:color w:val="000000" w:themeColor="text1"/>
          <w:sz w:val="20"/>
          <w:szCs w:val="32"/>
        </w:rPr>
        <w:t xml:space="preserve"> models [5]</w:t>
      </w:r>
      <w:r w:rsidR="00B83B09">
        <w:rPr>
          <w:rFonts w:ascii="Times New Roman" w:hAnsi="Times New Roman" w:cs="Times New Roman"/>
          <w:color w:val="000000" w:themeColor="text1"/>
          <w:sz w:val="20"/>
          <w:szCs w:val="32"/>
        </w:rPr>
        <w:t>.</w:t>
      </w:r>
      <w:r w:rsidR="00471DD5" w:rsidRPr="00EC7C29">
        <w:rPr>
          <w:rFonts w:ascii="Times New Roman" w:hAnsi="Times New Roman" w:cs="Times New Roman"/>
          <w:color w:val="000000" w:themeColor="text1"/>
          <w:sz w:val="20"/>
          <w:szCs w:val="32"/>
        </w:rPr>
        <w:t xml:space="preserve"> FDIA attacks are </w:t>
      </w:r>
      <w:r w:rsidR="00AF7ACF" w:rsidRPr="00EC7C29">
        <w:rPr>
          <w:rFonts w:ascii="Times New Roman" w:hAnsi="Times New Roman" w:cs="Times New Roman"/>
          <w:color w:val="000000" w:themeColor="text1"/>
          <w:sz w:val="20"/>
          <w:szCs w:val="32"/>
        </w:rPr>
        <w:t>subtler</w:t>
      </w:r>
      <w:r w:rsidR="00471DD5" w:rsidRPr="00EC7C29">
        <w:rPr>
          <w:rFonts w:ascii="Times New Roman" w:hAnsi="Times New Roman" w:cs="Times New Roman"/>
          <w:color w:val="000000" w:themeColor="text1"/>
          <w:sz w:val="20"/>
          <w:szCs w:val="32"/>
        </w:rPr>
        <w:t xml:space="preserve"> than DOS</w:t>
      </w:r>
      <w:r w:rsidR="00AA2CAB" w:rsidRPr="00EC7C29">
        <w:rPr>
          <w:rFonts w:ascii="Times New Roman" w:hAnsi="Times New Roman" w:cs="Times New Roman"/>
          <w:color w:val="000000" w:themeColor="text1"/>
          <w:sz w:val="20"/>
          <w:szCs w:val="32"/>
        </w:rPr>
        <w:t xml:space="preserve"> attacks </w:t>
      </w:r>
      <w:r w:rsidR="00BD1FE2" w:rsidRPr="00EC7C29">
        <w:rPr>
          <w:rFonts w:ascii="Times New Roman" w:hAnsi="Times New Roman" w:cs="Times New Roman"/>
          <w:color w:val="000000" w:themeColor="text1"/>
          <w:sz w:val="20"/>
          <w:szCs w:val="32"/>
        </w:rPr>
        <w:t>and are</w:t>
      </w:r>
      <w:r w:rsidR="00B83B09">
        <w:rPr>
          <w:rFonts w:ascii="Times New Roman" w:hAnsi="Times New Roman" w:cs="Times New Roman"/>
          <w:color w:val="000000" w:themeColor="text1"/>
          <w:sz w:val="20"/>
          <w:szCs w:val="32"/>
        </w:rPr>
        <w:t>, therefore, more difficult to detect,</w:t>
      </w:r>
      <w:r w:rsidR="0085640E" w:rsidRPr="00EC7C29">
        <w:rPr>
          <w:rFonts w:ascii="Times New Roman" w:hAnsi="Times New Roman" w:cs="Times New Roman"/>
          <w:color w:val="000000" w:themeColor="text1"/>
          <w:sz w:val="20"/>
          <w:szCs w:val="32"/>
        </w:rPr>
        <w:t xml:space="preserve"> requiring advanced detection mechanisms</w:t>
      </w:r>
      <w:r w:rsidR="0066509C" w:rsidRPr="00EC7C29">
        <w:rPr>
          <w:rFonts w:ascii="Times New Roman" w:hAnsi="Times New Roman" w:cs="Times New Roman"/>
          <w:color w:val="000000" w:themeColor="text1"/>
          <w:sz w:val="20"/>
          <w:szCs w:val="32"/>
        </w:rPr>
        <w:t xml:space="preserve"> [6]</w:t>
      </w:r>
      <w:r w:rsidR="00B83B09">
        <w:rPr>
          <w:rFonts w:ascii="Times New Roman" w:hAnsi="Times New Roman" w:cs="Times New Roman"/>
          <w:color w:val="000000" w:themeColor="text1"/>
          <w:sz w:val="20"/>
          <w:szCs w:val="32"/>
        </w:rPr>
        <w:t>.</w:t>
      </w:r>
      <w:r w:rsidR="0066509C" w:rsidRPr="00EC7C29">
        <w:rPr>
          <w:rFonts w:ascii="Times New Roman" w:hAnsi="Times New Roman" w:cs="Times New Roman"/>
          <w:color w:val="000000" w:themeColor="text1"/>
          <w:sz w:val="20"/>
          <w:szCs w:val="32"/>
        </w:rPr>
        <w:t xml:space="preserve"> </w:t>
      </w:r>
      <w:r w:rsidR="00CB30BD" w:rsidRPr="00EC7C29">
        <w:rPr>
          <w:rFonts w:ascii="Times New Roman" w:hAnsi="Times New Roman" w:cs="Times New Roman"/>
          <w:color w:val="000000" w:themeColor="text1"/>
          <w:sz w:val="20"/>
          <w:szCs w:val="32"/>
        </w:rPr>
        <w:t>Data integrity is crucial for the reliability of ML models</w:t>
      </w:r>
      <w:r w:rsidR="0077715B" w:rsidRPr="00EC7C29">
        <w:rPr>
          <w:rFonts w:ascii="Times New Roman" w:hAnsi="Times New Roman" w:cs="Times New Roman"/>
          <w:color w:val="000000" w:themeColor="text1"/>
          <w:sz w:val="20"/>
          <w:szCs w:val="32"/>
        </w:rPr>
        <w:t xml:space="preserve"> as the compromised data can lead to erroneous predictions [27]</w:t>
      </w:r>
      <w:r w:rsidR="00843B94">
        <w:rPr>
          <w:rFonts w:ascii="Times New Roman" w:hAnsi="Times New Roman" w:cs="Times New Roman"/>
          <w:color w:val="000000" w:themeColor="text1"/>
          <w:sz w:val="20"/>
          <w:szCs w:val="32"/>
        </w:rPr>
        <w:t>.</w:t>
      </w:r>
      <w:r w:rsidR="00A76EA2" w:rsidRPr="00EC7C29">
        <w:rPr>
          <w:rFonts w:ascii="Times New Roman" w:hAnsi="Times New Roman" w:cs="Times New Roman"/>
          <w:color w:val="000000" w:themeColor="text1"/>
          <w:sz w:val="20"/>
          <w:szCs w:val="32"/>
        </w:rPr>
        <w:t xml:space="preserve"> </w:t>
      </w:r>
      <w:r w:rsidR="00AA7641" w:rsidRPr="00EC7C29">
        <w:rPr>
          <w:rFonts w:ascii="Times New Roman" w:hAnsi="Times New Roman" w:cs="Times New Roman"/>
          <w:color w:val="000000" w:themeColor="text1"/>
          <w:sz w:val="20"/>
          <w:szCs w:val="32"/>
        </w:rPr>
        <w:t xml:space="preserve">It is important to combat these </w:t>
      </w:r>
      <w:r w:rsidR="005C46C7" w:rsidRPr="00EC7C29">
        <w:rPr>
          <w:rFonts w:ascii="Times New Roman" w:hAnsi="Times New Roman" w:cs="Times New Roman"/>
          <w:color w:val="000000" w:themeColor="text1"/>
          <w:sz w:val="20"/>
          <w:szCs w:val="32"/>
        </w:rPr>
        <w:t>cyber-attacks</w:t>
      </w:r>
      <w:r w:rsidR="00E127AA" w:rsidRPr="00EC7C29">
        <w:rPr>
          <w:rFonts w:ascii="Times New Roman" w:hAnsi="Times New Roman" w:cs="Times New Roman"/>
          <w:color w:val="000000" w:themeColor="text1"/>
          <w:sz w:val="20"/>
          <w:szCs w:val="32"/>
        </w:rPr>
        <w:t xml:space="preserve"> with a resilient</w:t>
      </w:r>
      <w:r w:rsidR="005C46C7" w:rsidRPr="00EC7C29">
        <w:rPr>
          <w:rFonts w:ascii="Times New Roman" w:hAnsi="Times New Roman" w:cs="Times New Roman"/>
          <w:color w:val="000000" w:themeColor="text1"/>
          <w:sz w:val="20"/>
          <w:szCs w:val="32"/>
        </w:rPr>
        <w:t xml:space="preserve"> cyber strategy that is dynamic and </w:t>
      </w:r>
      <w:r w:rsidR="00BA6720" w:rsidRPr="00EC7C29">
        <w:rPr>
          <w:rFonts w:ascii="Times New Roman" w:hAnsi="Times New Roman" w:cs="Times New Roman"/>
          <w:color w:val="000000" w:themeColor="text1"/>
          <w:sz w:val="20"/>
          <w:szCs w:val="32"/>
        </w:rPr>
        <w:t>incorporates continuous adjustment</w:t>
      </w:r>
      <w:r w:rsidR="008C7E09" w:rsidRPr="00EC7C29">
        <w:rPr>
          <w:rFonts w:ascii="Times New Roman" w:hAnsi="Times New Roman" w:cs="Times New Roman"/>
          <w:color w:val="000000" w:themeColor="text1"/>
          <w:sz w:val="20"/>
          <w:szCs w:val="32"/>
        </w:rPr>
        <w:t xml:space="preserve"> to technical measures and new </w:t>
      </w:r>
      <w:r w:rsidR="005151E9" w:rsidRPr="00EC7C29">
        <w:rPr>
          <w:rFonts w:ascii="Times New Roman" w:hAnsi="Times New Roman" w:cs="Times New Roman"/>
          <w:color w:val="000000" w:themeColor="text1"/>
          <w:sz w:val="20"/>
          <w:szCs w:val="32"/>
        </w:rPr>
        <w:t>threats. [22]</w:t>
      </w:r>
    </w:p>
    <w:p w14:paraId="246014F3" w14:textId="706E129A"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2" w:name="_Toc166548913"/>
      <w:r w:rsidRPr="00EC7C29">
        <w:rPr>
          <w:rFonts w:ascii="Times New Roman" w:hAnsi="Times New Roman" w:cs="Times New Roman"/>
          <w:b/>
          <w:bCs/>
          <w:color w:val="000000" w:themeColor="text1"/>
          <w:sz w:val="20"/>
          <w:szCs w:val="20"/>
        </w:rPr>
        <w:t>Machine Learning</w:t>
      </w:r>
      <w:bookmarkEnd w:id="12"/>
    </w:p>
    <w:p w14:paraId="151078D5" w14:textId="21998E4C" w:rsidR="008F7303" w:rsidRPr="00EC7C29" w:rsidRDefault="002A673F" w:rsidP="00163064">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Fundamentals</w:t>
      </w:r>
    </w:p>
    <w:p w14:paraId="4CE4A1DA" w14:textId="55F61162" w:rsidR="00A45630" w:rsidRPr="00EC7C29" w:rsidRDefault="00163064"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ML algorithms are used</w:t>
      </w:r>
      <w:r w:rsidR="000A202B" w:rsidRPr="00EC7C29">
        <w:rPr>
          <w:rFonts w:ascii="Times New Roman" w:hAnsi="Times New Roman" w:cs="Times New Roman"/>
          <w:color w:val="000000" w:themeColor="text1"/>
          <w:sz w:val="20"/>
          <w:szCs w:val="32"/>
        </w:rPr>
        <w:t xml:space="preserve"> in the context of </w:t>
      </w:r>
      <w:r w:rsidR="00843B94">
        <w:rPr>
          <w:rFonts w:ascii="Times New Roman" w:hAnsi="Times New Roman" w:cs="Times New Roman"/>
          <w:color w:val="000000" w:themeColor="text1"/>
          <w:sz w:val="20"/>
          <w:szCs w:val="32"/>
        </w:rPr>
        <w:t>I</w:t>
      </w:r>
      <w:r w:rsidR="00843B94" w:rsidRPr="00EC7C29">
        <w:rPr>
          <w:rFonts w:ascii="Times New Roman" w:hAnsi="Times New Roman" w:cs="Times New Roman"/>
          <w:color w:val="000000" w:themeColor="text1"/>
          <w:sz w:val="20"/>
          <w:szCs w:val="32"/>
        </w:rPr>
        <w:t xml:space="preserve">ndustry </w:t>
      </w:r>
      <w:r w:rsidR="000A202B" w:rsidRPr="00EC7C29">
        <w:rPr>
          <w:rFonts w:ascii="Times New Roman" w:hAnsi="Times New Roman" w:cs="Times New Roman"/>
          <w:color w:val="000000" w:themeColor="text1"/>
          <w:sz w:val="20"/>
          <w:szCs w:val="32"/>
        </w:rPr>
        <w:t xml:space="preserve">4.0 and </w:t>
      </w:r>
      <w:proofErr w:type="spellStart"/>
      <w:r w:rsidR="000A202B" w:rsidRPr="00EC7C29">
        <w:rPr>
          <w:rFonts w:ascii="Times New Roman" w:hAnsi="Times New Roman" w:cs="Times New Roman"/>
          <w:color w:val="000000" w:themeColor="text1"/>
          <w:sz w:val="20"/>
          <w:szCs w:val="32"/>
        </w:rPr>
        <w:t>PdM</w:t>
      </w:r>
      <w:proofErr w:type="spellEnd"/>
      <w:r w:rsidR="000A202B" w:rsidRPr="00EC7C29">
        <w:rPr>
          <w:rFonts w:ascii="Times New Roman" w:hAnsi="Times New Roman" w:cs="Times New Roman"/>
          <w:color w:val="000000" w:themeColor="text1"/>
          <w:sz w:val="20"/>
          <w:szCs w:val="32"/>
        </w:rPr>
        <w:t xml:space="preserve"> to predict part and </w:t>
      </w:r>
      <w:r w:rsidR="00E15969" w:rsidRPr="00EC7C29">
        <w:rPr>
          <w:rFonts w:ascii="Times New Roman" w:hAnsi="Times New Roman" w:cs="Times New Roman"/>
          <w:color w:val="000000" w:themeColor="text1"/>
          <w:sz w:val="20"/>
          <w:szCs w:val="32"/>
        </w:rPr>
        <w:t>equipment</w:t>
      </w:r>
      <w:r w:rsidR="000A202B" w:rsidRPr="00EC7C29">
        <w:rPr>
          <w:rFonts w:ascii="Times New Roman" w:hAnsi="Times New Roman" w:cs="Times New Roman"/>
          <w:color w:val="000000" w:themeColor="text1"/>
          <w:sz w:val="20"/>
          <w:szCs w:val="32"/>
        </w:rPr>
        <w:t xml:space="preserve"> failures</w:t>
      </w:r>
      <w:r w:rsidR="00E504B7" w:rsidRPr="00EC7C29">
        <w:rPr>
          <w:rFonts w:ascii="Times New Roman" w:hAnsi="Times New Roman" w:cs="Times New Roman"/>
          <w:color w:val="000000" w:themeColor="text1"/>
          <w:sz w:val="20"/>
          <w:szCs w:val="32"/>
        </w:rPr>
        <w:t xml:space="preserve"> through sensor data analysis. DL is </w:t>
      </w:r>
      <w:r w:rsidR="00D71DDC" w:rsidRPr="00EC7C29">
        <w:rPr>
          <w:rFonts w:ascii="Times New Roman" w:hAnsi="Times New Roman" w:cs="Times New Roman"/>
          <w:color w:val="000000" w:themeColor="text1"/>
          <w:sz w:val="20"/>
          <w:szCs w:val="32"/>
        </w:rPr>
        <w:t>categorized</w:t>
      </w:r>
      <w:r w:rsidR="00E504B7" w:rsidRPr="00EC7C29">
        <w:rPr>
          <w:rFonts w:ascii="Times New Roman" w:hAnsi="Times New Roman" w:cs="Times New Roman"/>
          <w:color w:val="000000" w:themeColor="text1"/>
          <w:sz w:val="20"/>
          <w:szCs w:val="32"/>
        </w:rPr>
        <w:t xml:space="preserve"> as </w:t>
      </w:r>
      <w:r w:rsidR="00D71DDC" w:rsidRPr="00EC7C29">
        <w:rPr>
          <w:rFonts w:ascii="Times New Roman" w:hAnsi="Times New Roman" w:cs="Times New Roman"/>
          <w:color w:val="000000" w:themeColor="text1"/>
          <w:sz w:val="20"/>
          <w:szCs w:val="32"/>
        </w:rPr>
        <w:t xml:space="preserve">an </w:t>
      </w:r>
      <w:r w:rsidR="00E504B7" w:rsidRPr="00EC7C29">
        <w:rPr>
          <w:rFonts w:ascii="Times New Roman" w:hAnsi="Times New Roman" w:cs="Times New Roman"/>
          <w:color w:val="000000" w:themeColor="text1"/>
          <w:sz w:val="20"/>
          <w:szCs w:val="32"/>
        </w:rPr>
        <w:t>ML</w:t>
      </w:r>
      <w:r w:rsidR="00D71DDC" w:rsidRPr="00EC7C29">
        <w:rPr>
          <w:rFonts w:ascii="Times New Roman" w:hAnsi="Times New Roman" w:cs="Times New Roman"/>
          <w:color w:val="000000" w:themeColor="text1"/>
          <w:sz w:val="20"/>
          <w:szCs w:val="32"/>
        </w:rPr>
        <w:t xml:space="preserve"> algorithm</w:t>
      </w:r>
      <w:r w:rsidR="00843B94">
        <w:rPr>
          <w:rFonts w:ascii="Times New Roman" w:hAnsi="Times New Roman" w:cs="Times New Roman"/>
          <w:color w:val="000000" w:themeColor="text1"/>
          <w:sz w:val="20"/>
          <w:szCs w:val="32"/>
        </w:rPr>
        <w:t>,</w:t>
      </w:r>
      <w:r w:rsidR="00D71DDC" w:rsidRPr="00EC7C29">
        <w:rPr>
          <w:rFonts w:ascii="Times New Roman" w:hAnsi="Times New Roman" w:cs="Times New Roman"/>
          <w:color w:val="000000" w:themeColor="text1"/>
          <w:sz w:val="20"/>
          <w:szCs w:val="32"/>
        </w:rPr>
        <w:t xml:space="preserve"> </w:t>
      </w:r>
      <w:r w:rsidR="003A28BC" w:rsidRPr="00EC7C29">
        <w:rPr>
          <w:rFonts w:ascii="Times New Roman" w:hAnsi="Times New Roman" w:cs="Times New Roman"/>
          <w:color w:val="000000" w:themeColor="text1"/>
          <w:sz w:val="20"/>
          <w:szCs w:val="32"/>
        </w:rPr>
        <w:t xml:space="preserve">and the fundamental advantage of the pair is </w:t>
      </w:r>
      <w:r w:rsidR="00843B94">
        <w:rPr>
          <w:rFonts w:ascii="Times New Roman" w:hAnsi="Times New Roman" w:cs="Times New Roman"/>
          <w:color w:val="000000" w:themeColor="text1"/>
          <w:sz w:val="20"/>
          <w:szCs w:val="32"/>
        </w:rPr>
        <w:t>its</w:t>
      </w:r>
      <w:r w:rsidR="003A28BC" w:rsidRPr="00EC7C29">
        <w:rPr>
          <w:rFonts w:ascii="Times New Roman" w:hAnsi="Times New Roman" w:cs="Times New Roman"/>
          <w:color w:val="000000" w:themeColor="text1"/>
          <w:sz w:val="20"/>
          <w:szCs w:val="32"/>
        </w:rPr>
        <w:t xml:space="preserve"> ability</w:t>
      </w:r>
      <w:r w:rsidR="00EC6ADF" w:rsidRPr="00EC7C29">
        <w:rPr>
          <w:rFonts w:ascii="Times New Roman" w:hAnsi="Times New Roman" w:cs="Times New Roman"/>
          <w:color w:val="000000" w:themeColor="text1"/>
          <w:sz w:val="20"/>
          <w:szCs w:val="32"/>
        </w:rPr>
        <w:t xml:space="preserve"> to </w:t>
      </w:r>
      <w:r w:rsidR="0073717E" w:rsidRPr="00EC7C29">
        <w:rPr>
          <w:rFonts w:ascii="Times New Roman" w:hAnsi="Times New Roman" w:cs="Times New Roman"/>
          <w:color w:val="000000" w:themeColor="text1"/>
          <w:sz w:val="20"/>
          <w:szCs w:val="32"/>
        </w:rPr>
        <w:t xml:space="preserve">handle and learn from large amounts of data. This is done with the intention of </w:t>
      </w:r>
      <w:r w:rsidR="00012DE6" w:rsidRPr="00EC7C29">
        <w:rPr>
          <w:rFonts w:ascii="Times New Roman" w:hAnsi="Times New Roman" w:cs="Times New Roman"/>
          <w:color w:val="000000" w:themeColor="text1"/>
          <w:sz w:val="20"/>
          <w:szCs w:val="32"/>
        </w:rPr>
        <w:t xml:space="preserve">making accurate predictions </w:t>
      </w:r>
      <w:r w:rsidR="00A144F0" w:rsidRPr="00EC7C29">
        <w:rPr>
          <w:rFonts w:ascii="Times New Roman" w:hAnsi="Times New Roman" w:cs="Times New Roman"/>
          <w:color w:val="000000" w:themeColor="text1"/>
          <w:sz w:val="20"/>
          <w:szCs w:val="32"/>
        </w:rPr>
        <w:t>surrounding</w:t>
      </w:r>
      <w:r w:rsidR="00012DE6" w:rsidRPr="00EC7C29">
        <w:rPr>
          <w:rFonts w:ascii="Times New Roman" w:hAnsi="Times New Roman" w:cs="Times New Roman"/>
          <w:color w:val="000000" w:themeColor="text1"/>
          <w:sz w:val="20"/>
          <w:szCs w:val="32"/>
        </w:rPr>
        <w:t xml:space="preserve"> system failures</w:t>
      </w:r>
      <w:r w:rsidR="002C71F0">
        <w:rPr>
          <w:rFonts w:ascii="Times New Roman" w:hAnsi="Times New Roman" w:cs="Times New Roman"/>
          <w:color w:val="000000" w:themeColor="text1"/>
          <w:sz w:val="20"/>
          <w:szCs w:val="32"/>
        </w:rPr>
        <w:t>, which enables pro</w:t>
      </w:r>
      <w:r w:rsidR="00A01ABD" w:rsidRPr="00EC7C29">
        <w:rPr>
          <w:rFonts w:ascii="Times New Roman" w:hAnsi="Times New Roman" w:cs="Times New Roman"/>
          <w:color w:val="000000" w:themeColor="text1"/>
          <w:sz w:val="20"/>
          <w:szCs w:val="32"/>
        </w:rPr>
        <w:t>active management strategies.</w:t>
      </w:r>
      <w:r w:rsidR="00AF5E40" w:rsidRPr="00EC7C29">
        <w:rPr>
          <w:rFonts w:ascii="Times New Roman" w:hAnsi="Times New Roman" w:cs="Times New Roman"/>
          <w:color w:val="000000" w:themeColor="text1"/>
          <w:sz w:val="20"/>
          <w:szCs w:val="32"/>
        </w:rPr>
        <w:t xml:space="preserve"> [3]</w:t>
      </w:r>
      <w:r w:rsidR="000A691E" w:rsidRPr="00EC7C29">
        <w:rPr>
          <w:rFonts w:ascii="Times New Roman" w:hAnsi="Times New Roman" w:cs="Times New Roman"/>
          <w:color w:val="000000" w:themeColor="text1"/>
          <w:sz w:val="20"/>
          <w:szCs w:val="32"/>
        </w:rPr>
        <w:t xml:space="preserve"> In </w:t>
      </w:r>
      <w:proofErr w:type="spellStart"/>
      <w:r w:rsidR="000A691E" w:rsidRPr="00EC7C29">
        <w:rPr>
          <w:rFonts w:ascii="Times New Roman" w:hAnsi="Times New Roman" w:cs="Times New Roman"/>
          <w:color w:val="000000" w:themeColor="text1"/>
          <w:sz w:val="20"/>
          <w:szCs w:val="32"/>
        </w:rPr>
        <w:t>PdM</w:t>
      </w:r>
      <w:proofErr w:type="spellEnd"/>
      <w:r w:rsidR="000A691E" w:rsidRPr="00EC7C29">
        <w:rPr>
          <w:rFonts w:ascii="Times New Roman" w:hAnsi="Times New Roman" w:cs="Times New Roman"/>
          <w:color w:val="000000" w:themeColor="text1"/>
          <w:sz w:val="20"/>
          <w:szCs w:val="32"/>
        </w:rPr>
        <w:t>, ML focuses on data-driven methods</w:t>
      </w:r>
      <w:r w:rsidR="0089076F" w:rsidRPr="00EC7C29">
        <w:rPr>
          <w:rFonts w:ascii="Times New Roman" w:hAnsi="Times New Roman" w:cs="Times New Roman"/>
          <w:color w:val="000000" w:themeColor="text1"/>
          <w:sz w:val="20"/>
          <w:szCs w:val="32"/>
        </w:rPr>
        <w:t xml:space="preserve"> that handle the </w:t>
      </w:r>
      <w:r w:rsidR="00D86DCF" w:rsidRPr="00EC7C29">
        <w:rPr>
          <w:rFonts w:ascii="Times New Roman" w:hAnsi="Times New Roman" w:cs="Times New Roman"/>
          <w:color w:val="000000" w:themeColor="text1"/>
          <w:sz w:val="20"/>
          <w:szCs w:val="32"/>
        </w:rPr>
        <w:t xml:space="preserve">multivariate nature </w:t>
      </w:r>
      <w:r w:rsidR="002F2027" w:rsidRPr="00EC7C29">
        <w:rPr>
          <w:rFonts w:ascii="Times New Roman" w:hAnsi="Times New Roman" w:cs="Times New Roman"/>
          <w:color w:val="000000" w:themeColor="text1"/>
          <w:sz w:val="20"/>
          <w:szCs w:val="32"/>
        </w:rPr>
        <w:t xml:space="preserve">of data collected in </w:t>
      </w:r>
      <w:r w:rsidR="00316B75" w:rsidRPr="00EC7C29">
        <w:rPr>
          <w:rFonts w:ascii="Times New Roman" w:hAnsi="Times New Roman" w:cs="Times New Roman"/>
          <w:color w:val="000000" w:themeColor="text1"/>
          <w:sz w:val="20"/>
          <w:szCs w:val="32"/>
        </w:rPr>
        <w:t>condition-based</w:t>
      </w:r>
      <w:r w:rsidR="002F2027" w:rsidRPr="00EC7C29">
        <w:rPr>
          <w:rFonts w:ascii="Times New Roman" w:hAnsi="Times New Roman" w:cs="Times New Roman"/>
          <w:color w:val="000000" w:themeColor="text1"/>
          <w:sz w:val="20"/>
          <w:szCs w:val="32"/>
        </w:rPr>
        <w:t xml:space="preserve"> maintenance.</w:t>
      </w:r>
      <w:r w:rsidR="00316B75" w:rsidRPr="00EC7C29">
        <w:rPr>
          <w:rFonts w:ascii="Times New Roman" w:hAnsi="Times New Roman" w:cs="Times New Roman"/>
          <w:color w:val="000000" w:themeColor="text1"/>
          <w:sz w:val="20"/>
          <w:szCs w:val="32"/>
        </w:rPr>
        <w:t xml:space="preserve"> [11] investigates</w:t>
      </w:r>
      <w:r w:rsidR="000F340C" w:rsidRPr="00EC7C29">
        <w:rPr>
          <w:rFonts w:ascii="Times New Roman" w:hAnsi="Times New Roman" w:cs="Times New Roman"/>
          <w:color w:val="000000" w:themeColor="text1"/>
          <w:sz w:val="20"/>
          <w:szCs w:val="32"/>
        </w:rPr>
        <w:t xml:space="preserve"> DL models such as RNN</w:t>
      </w:r>
      <w:r w:rsidR="002C71F0">
        <w:rPr>
          <w:rFonts w:ascii="Times New Roman" w:hAnsi="Times New Roman" w:cs="Times New Roman"/>
          <w:color w:val="000000" w:themeColor="text1"/>
          <w:sz w:val="20"/>
          <w:szCs w:val="32"/>
        </w:rPr>
        <w:t>s and determines</w:t>
      </w:r>
      <w:r w:rsidR="00667F6B" w:rsidRPr="00EC7C29">
        <w:rPr>
          <w:rFonts w:ascii="Times New Roman" w:hAnsi="Times New Roman" w:cs="Times New Roman"/>
          <w:color w:val="000000" w:themeColor="text1"/>
          <w:sz w:val="20"/>
          <w:szCs w:val="32"/>
        </w:rPr>
        <w:t xml:space="preserve"> that they excel in their ability to </w:t>
      </w:r>
      <w:r w:rsidR="00813BE7" w:rsidRPr="00EC7C29">
        <w:rPr>
          <w:rFonts w:ascii="Times New Roman" w:hAnsi="Times New Roman" w:cs="Times New Roman"/>
          <w:color w:val="000000" w:themeColor="text1"/>
          <w:sz w:val="20"/>
          <w:szCs w:val="32"/>
        </w:rPr>
        <w:t>extract features and predict trends automatically from the data.</w:t>
      </w:r>
      <w:r w:rsidR="00796E30" w:rsidRPr="00EC7C29">
        <w:rPr>
          <w:rFonts w:ascii="Times New Roman" w:hAnsi="Times New Roman" w:cs="Times New Roman"/>
          <w:color w:val="000000" w:themeColor="text1"/>
          <w:sz w:val="20"/>
          <w:szCs w:val="32"/>
        </w:rPr>
        <w:t xml:space="preserve"> </w:t>
      </w:r>
      <w:r w:rsidR="00785E24" w:rsidRPr="00EC7C29">
        <w:rPr>
          <w:rFonts w:ascii="Times New Roman" w:hAnsi="Times New Roman" w:cs="Times New Roman"/>
          <w:color w:val="000000" w:themeColor="text1"/>
          <w:sz w:val="20"/>
          <w:szCs w:val="32"/>
        </w:rPr>
        <w:t xml:space="preserve">[9] discusses the fundamental </w:t>
      </w:r>
      <w:r w:rsidR="00E044EB" w:rsidRPr="00EC7C29">
        <w:rPr>
          <w:rFonts w:ascii="Times New Roman" w:hAnsi="Times New Roman" w:cs="Times New Roman"/>
          <w:color w:val="000000" w:themeColor="text1"/>
          <w:sz w:val="20"/>
          <w:szCs w:val="32"/>
        </w:rPr>
        <w:t>applications of RNN</w:t>
      </w:r>
      <w:r w:rsidR="002C71F0">
        <w:rPr>
          <w:rFonts w:ascii="Times New Roman" w:hAnsi="Times New Roman" w:cs="Times New Roman"/>
          <w:color w:val="000000" w:themeColor="text1"/>
          <w:sz w:val="20"/>
          <w:szCs w:val="32"/>
        </w:rPr>
        <w:t>s – LSTM and GRU designed for handling time series data, giving insights on the fundamentals of machine learning and</w:t>
      </w:r>
      <w:r w:rsidR="00FB1636" w:rsidRPr="00EC7C29">
        <w:rPr>
          <w:rFonts w:ascii="Times New Roman" w:hAnsi="Times New Roman" w:cs="Times New Roman"/>
          <w:color w:val="000000" w:themeColor="text1"/>
          <w:sz w:val="20"/>
          <w:szCs w:val="32"/>
        </w:rPr>
        <w:t xml:space="preserve"> the </w:t>
      </w:r>
      <w:r w:rsidR="00B568B3" w:rsidRPr="00EC7C29">
        <w:rPr>
          <w:rFonts w:ascii="Times New Roman" w:hAnsi="Times New Roman" w:cs="Times New Roman"/>
          <w:color w:val="000000" w:themeColor="text1"/>
          <w:sz w:val="20"/>
          <w:szCs w:val="32"/>
        </w:rPr>
        <w:t>ability</w:t>
      </w:r>
      <w:r w:rsidR="00FB1636" w:rsidRPr="00EC7C29">
        <w:rPr>
          <w:rFonts w:ascii="Times New Roman" w:hAnsi="Times New Roman" w:cs="Times New Roman"/>
          <w:color w:val="000000" w:themeColor="text1"/>
          <w:sz w:val="20"/>
          <w:szCs w:val="32"/>
        </w:rPr>
        <w:t xml:space="preserve"> to </w:t>
      </w:r>
      <w:r w:rsidR="00B568B3" w:rsidRPr="00EC7C29">
        <w:rPr>
          <w:rFonts w:ascii="Times New Roman" w:hAnsi="Times New Roman" w:cs="Times New Roman"/>
          <w:color w:val="000000" w:themeColor="text1"/>
          <w:sz w:val="20"/>
          <w:szCs w:val="32"/>
        </w:rPr>
        <w:t>handle the</w:t>
      </w:r>
      <w:r w:rsidR="00FB1636" w:rsidRPr="00EC7C29">
        <w:rPr>
          <w:rFonts w:ascii="Times New Roman" w:hAnsi="Times New Roman" w:cs="Times New Roman"/>
          <w:color w:val="000000" w:themeColor="text1"/>
          <w:sz w:val="20"/>
          <w:szCs w:val="32"/>
        </w:rPr>
        <w:t xml:space="preserve"> sequential</w:t>
      </w:r>
      <w:r w:rsidR="00B568B3" w:rsidRPr="00EC7C29">
        <w:rPr>
          <w:rFonts w:ascii="Times New Roman" w:hAnsi="Times New Roman" w:cs="Times New Roman"/>
          <w:color w:val="000000" w:themeColor="text1"/>
          <w:sz w:val="20"/>
          <w:szCs w:val="32"/>
        </w:rPr>
        <w:t xml:space="preserve"> nature of data</w:t>
      </w:r>
      <w:r w:rsidR="00910565" w:rsidRPr="00EC7C29">
        <w:rPr>
          <w:rFonts w:ascii="Times New Roman" w:hAnsi="Times New Roman" w:cs="Times New Roman"/>
          <w:color w:val="000000" w:themeColor="text1"/>
          <w:sz w:val="20"/>
          <w:szCs w:val="32"/>
        </w:rPr>
        <w:t xml:space="preserve"> without reducing the dimensionality.</w:t>
      </w:r>
      <w:r w:rsidR="00316B75" w:rsidRPr="00EC7C29">
        <w:rPr>
          <w:rFonts w:ascii="Times New Roman" w:hAnsi="Times New Roman" w:cs="Times New Roman"/>
          <w:color w:val="000000" w:themeColor="text1"/>
          <w:sz w:val="20"/>
          <w:szCs w:val="32"/>
        </w:rPr>
        <w:t xml:space="preserve"> </w:t>
      </w:r>
    </w:p>
    <w:p w14:paraId="7C7CAF6D" w14:textId="4BEE4BEB" w:rsidR="00A45630" w:rsidRPr="00EC7C29" w:rsidRDefault="00A45630" w:rsidP="00A45630">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Advantages</w:t>
      </w:r>
    </w:p>
    <w:p w14:paraId="1F46B0C1" w14:textId="42F428A3" w:rsidR="00A45630" w:rsidRPr="00EC7C29" w:rsidRDefault="00AF5E40"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Traditional approaches </w:t>
      </w:r>
      <w:r w:rsidR="002C71F0">
        <w:rPr>
          <w:rFonts w:ascii="Times New Roman" w:hAnsi="Times New Roman" w:cs="Times New Roman"/>
          <w:color w:val="000000" w:themeColor="text1"/>
          <w:sz w:val="20"/>
          <w:szCs w:val="32"/>
        </w:rPr>
        <w:t>before</w:t>
      </w:r>
      <w:r w:rsidRPr="00EC7C29">
        <w:rPr>
          <w:rFonts w:ascii="Times New Roman" w:hAnsi="Times New Roman" w:cs="Times New Roman"/>
          <w:color w:val="000000" w:themeColor="text1"/>
          <w:sz w:val="20"/>
          <w:szCs w:val="32"/>
        </w:rPr>
        <w:t xml:space="preserve"> </w:t>
      </w:r>
      <w:r w:rsidR="002C71F0">
        <w:rPr>
          <w:rFonts w:ascii="Times New Roman" w:hAnsi="Times New Roman" w:cs="Times New Roman"/>
          <w:color w:val="000000" w:themeColor="text1"/>
          <w:sz w:val="20"/>
          <w:szCs w:val="32"/>
        </w:rPr>
        <w:t>Industry 4.0 have struggled for decades,</w:t>
      </w:r>
      <w:r w:rsidR="00BA0199" w:rsidRPr="00EC7C29">
        <w:rPr>
          <w:rFonts w:ascii="Times New Roman" w:hAnsi="Times New Roman" w:cs="Times New Roman"/>
          <w:color w:val="000000" w:themeColor="text1"/>
          <w:sz w:val="20"/>
          <w:szCs w:val="32"/>
        </w:rPr>
        <w:t xml:space="preserve"> and ML has provided a clear advant</w:t>
      </w:r>
      <w:r w:rsidR="0033149E" w:rsidRPr="00EC7C29">
        <w:rPr>
          <w:rFonts w:ascii="Times New Roman" w:hAnsi="Times New Roman" w:cs="Times New Roman"/>
          <w:color w:val="000000" w:themeColor="text1"/>
          <w:sz w:val="20"/>
          <w:szCs w:val="32"/>
        </w:rPr>
        <w:t>age in the context of predictive maintenance.</w:t>
      </w:r>
      <w:r w:rsidR="00FE18BB" w:rsidRPr="00EC7C29">
        <w:rPr>
          <w:rFonts w:ascii="Times New Roman" w:hAnsi="Times New Roman" w:cs="Times New Roman"/>
          <w:color w:val="000000" w:themeColor="text1"/>
          <w:sz w:val="20"/>
          <w:szCs w:val="32"/>
        </w:rPr>
        <w:t xml:space="preserve"> ML Algorithms offer </w:t>
      </w:r>
      <w:r w:rsidR="00DB1111" w:rsidRPr="00EC7C29">
        <w:rPr>
          <w:rFonts w:ascii="Times New Roman" w:hAnsi="Times New Roman" w:cs="Times New Roman"/>
          <w:color w:val="000000" w:themeColor="text1"/>
          <w:sz w:val="20"/>
          <w:szCs w:val="32"/>
        </w:rPr>
        <w:t xml:space="preserve">reduced downtime through their greater data handling </w:t>
      </w:r>
      <w:r w:rsidR="00634F67" w:rsidRPr="00EC7C29">
        <w:rPr>
          <w:rFonts w:ascii="Times New Roman" w:hAnsi="Times New Roman" w:cs="Times New Roman"/>
          <w:color w:val="000000" w:themeColor="text1"/>
          <w:sz w:val="20"/>
          <w:szCs w:val="32"/>
        </w:rPr>
        <w:t>capabilities as well as a greater ability to predict</w:t>
      </w:r>
      <w:r w:rsidR="00783F70" w:rsidRPr="00EC7C29">
        <w:rPr>
          <w:rFonts w:ascii="Times New Roman" w:hAnsi="Times New Roman" w:cs="Times New Roman"/>
          <w:color w:val="000000" w:themeColor="text1"/>
          <w:sz w:val="20"/>
          <w:szCs w:val="32"/>
        </w:rPr>
        <w:t xml:space="preserve"> system behaviour early</w:t>
      </w:r>
      <w:r w:rsidR="002C71F0">
        <w:rPr>
          <w:rFonts w:ascii="Times New Roman" w:hAnsi="Times New Roman" w:cs="Times New Roman"/>
          <w:color w:val="000000" w:themeColor="text1"/>
          <w:sz w:val="20"/>
          <w:szCs w:val="32"/>
        </w:rPr>
        <w:t>,</w:t>
      </w:r>
      <w:r w:rsidR="00783F70" w:rsidRPr="00EC7C29">
        <w:rPr>
          <w:rFonts w:ascii="Times New Roman" w:hAnsi="Times New Roman" w:cs="Times New Roman"/>
          <w:color w:val="000000" w:themeColor="text1"/>
          <w:sz w:val="20"/>
          <w:szCs w:val="32"/>
        </w:rPr>
        <w:t xml:space="preserve"> providing warnings before catastrophic damage. [3]</w:t>
      </w:r>
      <w:r w:rsidR="008774AA" w:rsidRPr="00EC7C29">
        <w:rPr>
          <w:rFonts w:ascii="Times New Roman" w:hAnsi="Times New Roman" w:cs="Times New Roman"/>
          <w:color w:val="000000" w:themeColor="text1"/>
          <w:sz w:val="20"/>
          <w:szCs w:val="32"/>
        </w:rPr>
        <w:t xml:space="preserve"> The ability of RNNs to detect subtle anomalies that </w:t>
      </w:r>
      <w:r w:rsidR="004B7559" w:rsidRPr="00EC7C29">
        <w:rPr>
          <w:rFonts w:ascii="Times New Roman" w:hAnsi="Times New Roman" w:cs="Times New Roman"/>
          <w:color w:val="000000" w:themeColor="text1"/>
          <w:sz w:val="20"/>
          <w:szCs w:val="32"/>
        </w:rPr>
        <w:t>traditional</w:t>
      </w:r>
      <w:r w:rsidR="008774AA" w:rsidRPr="00EC7C29">
        <w:rPr>
          <w:rFonts w:ascii="Times New Roman" w:hAnsi="Times New Roman" w:cs="Times New Roman"/>
          <w:color w:val="000000" w:themeColor="text1"/>
          <w:sz w:val="20"/>
          <w:szCs w:val="32"/>
        </w:rPr>
        <w:t xml:space="preserve"> methods may miss</w:t>
      </w:r>
      <w:r w:rsidR="004D741F" w:rsidRPr="00EC7C29">
        <w:rPr>
          <w:rFonts w:ascii="Times New Roman" w:hAnsi="Times New Roman" w:cs="Times New Roman"/>
          <w:color w:val="000000" w:themeColor="text1"/>
          <w:sz w:val="20"/>
          <w:szCs w:val="32"/>
        </w:rPr>
        <w:t xml:space="preserve"> is found to be a</w:t>
      </w:r>
      <w:r w:rsidR="00EA0DB2" w:rsidRPr="00EC7C29">
        <w:rPr>
          <w:rFonts w:ascii="Times New Roman" w:hAnsi="Times New Roman" w:cs="Times New Roman"/>
          <w:color w:val="000000" w:themeColor="text1"/>
          <w:sz w:val="20"/>
          <w:szCs w:val="32"/>
        </w:rPr>
        <w:t xml:space="preserve">n </w:t>
      </w:r>
      <w:r w:rsidR="004D741F" w:rsidRPr="00EC7C29">
        <w:rPr>
          <w:rFonts w:ascii="Times New Roman" w:hAnsi="Times New Roman" w:cs="Times New Roman"/>
          <w:color w:val="000000" w:themeColor="text1"/>
          <w:sz w:val="20"/>
          <w:szCs w:val="32"/>
        </w:rPr>
        <w:t>advantage in [9]</w:t>
      </w:r>
      <w:r w:rsidR="00EA0DB2" w:rsidRPr="00EC7C29">
        <w:rPr>
          <w:rFonts w:ascii="Times New Roman" w:hAnsi="Times New Roman" w:cs="Times New Roman"/>
          <w:color w:val="000000" w:themeColor="text1"/>
          <w:sz w:val="20"/>
          <w:szCs w:val="32"/>
        </w:rPr>
        <w:t xml:space="preserve"> of ML approaches to </w:t>
      </w:r>
      <w:proofErr w:type="spellStart"/>
      <w:r w:rsidR="00EA0DB2" w:rsidRPr="00EC7C29">
        <w:rPr>
          <w:rFonts w:ascii="Times New Roman" w:hAnsi="Times New Roman" w:cs="Times New Roman"/>
          <w:color w:val="000000" w:themeColor="text1"/>
          <w:sz w:val="20"/>
          <w:szCs w:val="32"/>
        </w:rPr>
        <w:t>PdM</w:t>
      </w:r>
      <w:proofErr w:type="spellEnd"/>
      <w:r w:rsidR="004D741F" w:rsidRPr="00EC7C29">
        <w:rPr>
          <w:rFonts w:ascii="Times New Roman" w:hAnsi="Times New Roman" w:cs="Times New Roman"/>
          <w:color w:val="000000" w:themeColor="text1"/>
          <w:sz w:val="20"/>
          <w:szCs w:val="32"/>
        </w:rPr>
        <w:t>.</w:t>
      </w:r>
      <w:r w:rsidR="00E129E7" w:rsidRPr="00EC7C29">
        <w:rPr>
          <w:rFonts w:ascii="Times New Roman" w:hAnsi="Times New Roman" w:cs="Times New Roman"/>
          <w:color w:val="000000" w:themeColor="text1"/>
          <w:sz w:val="20"/>
          <w:szCs w:val="32"/>
        </w:rPr>
        <w:t xml:space="preserve"> The capability of RNN</w:t>
      </w:r>
      <w:r w:rsidR="002C71F0">
        <w:rPr>
          <w:rFonts w:ascii="Times New Roman" w:hAnsi="Times New Roman" w:cs="Times New Roman"/>
          <w:color w:val="000000" w:themeColor="text1"/>
          <w:sz w:val="20"/>
          <w:szCs w:val="32"/>
        </w:rPr>
        <w:t>s and LSTMs is an advantage where the behaviour of the machinery can have significant variety, making DL models and, by extension,</w:t>
      </w:r>
      <w:r w:rsidR="00542900" w:rsidRPr="00EC7C29">
        <w:rPr>
          <w:rFonts w:ascii="Times New Roman" w:hAnsi="Times New Roman" w:cs="Times New Roman"/>
          <w:color w:val="000000" w:themeColor="text1"/>
          <w:sz w:val="20"/>
          <w:szCs w:val="32"/>
        </w:rPr>
        <w:t xml:space="preserve"> an ML approach far superior </w:t>
      </w:r>
      <w:r w:rsidR="00796E30" w:rsidRPr="00EC7C29">
        <w:rPr>
          <w:rFonts w:ascii="Times New Roman" w:hAnsi="Times New Roman" w:cs="Times New Roman"/>
          <w:color w:val="000000" w:themeColor="text1"/>
          <w:sz w:val="20"/>
          <w:szCs w:val="32"/>
        </w:rPr>
        <w:t>to</w:t>
      </w:r>
      <w:r w:rsidR="00542900" w:rsidRPr="00EC7C29">
        <w:rPr>
          <w:rFonts w:ascii="Times New Roman" w:hAnsi="Times New Roman" w:cs="Times New Roman"/>
          <w:color w:val="000000" w:themeColor="text1"/>
          <w:sz w:val="20"/>
          <w:szCs w:val="32"/>
        </w:rPr>
        <w:t xml:space="preserve"> traditional methods.</w:t>
      </w:r>
    </w:p>
    <w:p w14:paraId="142BE1EB" w14:textId="27C49559"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3" w:name="_Toc166548914"/>
      <w:r w:rsidRPr="00EC7C29">
        <w:rPr>
          <w:rFonts w:ascii="Times New Roman" w:hAnsi="Times New Roman" w:cs="Times New Roman"/>
          <w:b/>
          <w:bCs/>
          <w:color w:val="000000" w:themeColor="text1"/>
          <w:sz w:val="20"/>
          <w:szCs w:val="20"/>
        </w:rPr>
        <w:t>Deep Learning</w:t>
      </w:r>
      <w:bookmarkEnd w:id="13"/>
    </w:p>
    <w:p w14:paraId="7286AFDD" w14:textId="4E04EAAB" w:rsidR="008F7303" w:rsidRPr="00EC7C29" w:rsidRDefault="002A673F" w:rsidP="005C1C1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Definition</w:t>
      </w:r>
    </w:p>
    <w:p w14:paraId="583BC64E" w14:textId="5B05093F" w:rsidR="006F3980" w:rsidRPr="00EC7C29" w:rsidRDefault="006B562F"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 DL</w:t>
      </w:r>
      <w:r w:rsidR="001A34FA">
        <w:rPr>
          <w:rFonts w:ascii="Times New Roman" w:hAnsi="Times New Roman" w:cs="Times New Roman"/>
          <w:color w:val="000000" w:themeColor="text1"/>
          <w:sz w:val="20"/>
          <w:szCs w:val="32"/>
        </w:rPr>
        <w:t xml:space="preserve"> </w:t>
      </w:r>
      <w:r w:rsidR="005C1C19" w:rsidRPr="00EC7C29">
        <w:rPr>
          <w:rFonts w:ascii="Times New Roman" w:hAnsi="Times New Roman" w:cs="Times New Roman"/>
          <w:color w:val="000000" w:themeColor="text1"/>
          <w:sz w:val="20"/>
          <w:szCs w:val="32"/>
        </w:rPr>
        <w:t>falls under the categorization of ML algorithms and utilizes</w:t>
      </w:r>
      <w:r w:rsidR="00EE29FC" w:rsidRPr="00EC7C29">
        <w:rPr>
          <w:rFonts w:ascii="Times New Roman" w:hAnsi="Times New Roman" w:cs="Times New Roman"/>
          <w:color w:val="000000" w:themeColor="text1"/>
          <w:sz w:val="20"/>
          <w:szCs w:val="32"/>
        </w:rPr>
        <w:t xml:space="preserve"> multi-layer neural networks to learn from large amounts of data</w:t>
      </w:r>
      <w:r w:rsidRPr="00EC7C29">
        <w:rPr>
          <w:rFonts w:ascii="Times New Roman" w:hAnsi="Times New Roman" w:cs="Times New Roman"/>
          <w:color w:val="000000" w:themeColor="text1"/>
          <w:sz w:val="20"/>
          <w:szCs w:val="32"/>
        </w:rPr>
        <w:t>. DL networks are “capable of learning</w:t>
      </w:r>
      <w:r w:rsidR="00FB2FC1" w:rsidRPr="00EC7C29">
        <w:rPr>
          <w:rFonts w:ascii="Times New Roman" w:hAnsi="Times New Roman" w:cs="Times New Roman"/>
          <w:color w:val="000000" w:themeColor="text1"/>
          <w:sz w:val="20"/>
          <w:szCs w:val="32"/>
        </w:rPr>
        <w:t xml:space="preserve"> rich and complex representations of data, which are used</w:t>
      </w:r>
      <w:r w:rsidR="00BB3BAF" w:rsidRPr="00EC7C29">
        <w:rPr>
          <w:rFonts w:ascii="Times New Roman" w:hAnsi="Times New Roman" w:cs="Times New Roman"/>
          <w:color w:val="000000" w:themeColor="text1"/>
          <w:sz w:val="20"/>
          <w:szCs w:val="32"/>
        </w:rPr>
        <w:t xml:space="preserve"> for a variety of predictive tasks”</w:t>
      </w:r>
      <w:r w:rsidR="00E76297" w:rsidRPr="00EC7C29">
        <w:rPr>
          <w:rFonts w:ascii="Times New Roman" w:hAnsi="Times New Roman" w:cs="Times New Roman"/>
          <w:color w:val="000000" w:themeColor="text1"/>
          <w:sz w:val="20"/>
          <w:szCs w:val="32"/>
        </w:rPr>
        <w:t xml:space="preserve"> [3]</w:t>
      </w:r>
      <w:r w:rsidR="001A34FA">
        <w:rPr>
          <w:rFonts w:ascii="Times New Roman" w:hAnsi="Times New Roman" w:cs="Times New Roman"/>
          <w:color w:val="000000" w:themeColor="text1"/>
          <w:sz w:val="20"/>
          <w:szCs w:val="32"/>
        </w:rPr>
        <w:t>.</w:t>
      </w:r>
      <w:r w:rsidR="00E76297" w:rsidRPr="00EC7C29">
        <w:rPr>
          <w:rFonts w:ascii="Times New Roman" w:hAnsi="Times New Roman" w:cs="Times New Roman"/>
          <w:color w:val="000000" w:themeColor="text1"/>
          <w:sz w:val="20"/>
          <w:szCs w:val="32"/>
        </w:rPr>
        <w:t xml:space="preserve"> </w:t>
      </w:r>
      <w:r w:rsidR="001A34FA">
        <w:rPr>
          <w:rFonts w:ascii="Times New Roman" w:hAnsi="Times New Roman" w:cs="Times New Roman"/>
          <w:color w:val="000000" w:themeColor="text1"/>
          <w:sz w:val="20"/>
          <w:szCs w:val="32"/>
        </w:rPr>
        <w:t>DL's advantage</w:t>
      </w:r>
      <w:r w:rsidR="00BB3BAF" w:rsidRPr="00EC7C29">
        <w:rPr>
          <w:rFonts w:ascii="Times New Roman" w:hAnsi="Times New Roman" w:cs="Times New Roman"/>
          <w:color w:val="000000" w:themeColor="text1"/>
          <w:sz w:val="20"/>
          <w:szCs w:val="32"/>
        </w:rPr>
        <w:t xml:space="preserve"> is that</w:t>
      </w:r>
      <w:r w:rsidR="00E76297" w:rsidRPr="00EC7C29">
        <w:rPr>
          <w:rFonts w:ascii="Times New Roman" w:hAnsi="Times New Roman" w:cs="Times New Roman"/>
          <w:color w:val="000000" w:themeColor="text1"/>
          <w:sz w:val="20"/>
          <w:szCs w:val="32"/>
        </w:rPr>
        <w:t xml:space="preserve"> it can automatically discover the representations needed for </w:t>
      </w:r>
      <w:r w:rsidR="001A34FA">
        <w:rPr>
          <w:rFonts w:ascii="Times New Roman" w:hAnsi="Times New Roman" w:cs="Times New Roman"/>
          <w:color w:val="000000" w:themeColor="text1"/>
          <w:sz w:val="20"/>
          <w:szCs w:val="32"/>
        </w:rPr>
        <w:t>the classification of raw data or feature detection, reducing manual feature extraction</w:t>
      </w:r>
      <w:r w:rsidR="00796E30" w:rsidRPr="00EC7C29">
        <w:rPr>
          <w:rFonts w:ascii="Times New Roman" w:hAnsi="Times New Roman" w:cs="Times New Roman"/>
          <w:color w:val="000000" w:themeColor="text1"/>
          <w:sz w:val="20"/>
          <w:szCs w:val="32"/>
        </w:rPr>
        <w:t xml:space="preserve"> or eliminating it entirely</w:t>
      </w:r>
      <w:r w:rsidR="00E76297" w:rsidRPr="00EC7C29">
        <w:rPr>
          <w:rFonts w:ascii="Times New Roman" w:hAnsi="Times New Roman" w:cs="Times New Roman"/>
          <w:color w:val="000000" w:themeColor="text1"/>
          <w:sz w:val="20"/>
          <w:szCs w:val="32"/>
        </w:rPr>
        <w:t xml:space="preserve"> [3]</w:t>
      </w:r>
      <w:r w:rsidR="001A34FA">
        <w:rPr>
          <w:rFonts w:ascii="Times New Roman" w:hAnsi="Times New Roman" w:cs="Times New Roman"/>
          <w:color w:val="000000" w:themeColor="text1"/>
          <w:sz w:val="20"/>
          <w:szCs w:val="32"/>
        </w:rPr>
        <w:t>.</w:t>
      </w:r>
    </w:p>
    <w:p w14:paraId="40EC143B" w14:textId="1EB80B99" w:rsidR="002A673F" w:rsidRPr="00EC7C29" w:rsidRDefault="002A673F" w:rsidP="006F3980">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RNN</w:t>
      </w:r>
    </w:p>
    <w:p w14:paraId="5C376A69" w14:textId="6B19005E" w:rsidR="00E64968" w:rsidRPr="00EC7C29" w:rsidRDefault="005F17ED"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RNN</w:t>
      </w:r>
      <w:r w:rsidR="001A34FA">
        <w:rPr>
          <w:rFonts w:ascii="Times New Roman" w:hAnsi="Times New Roman" w:cs="Times New Roman"/>
          <w:color w:val="000000" w:themeColor="text1"/>
          <w:sz w:val="20"/>
          <w:szCs w:val="32"/>
        </w:rPr>
        <w:t>s or recurrent neural networks involve connections between nodes that, within a temporal sequence,</w:t>
      </w:r>
      <w:r w:rsidR="00433BB6" w:rsidRPr="00EC7C29">
        <w:rPr>
          <w:rFonts w:ascii="Times New Roman" w:hAnsi="Times New Roman" w:cs="Times New Roman"/>
          <w:color w:val="000000" w:themeColor="text1"/>
          <w:sz w:val="20"/>
          <w:szCs w:val="32"/>
        </w:rPr>
        <w:t xml:space="preserve"> form a direct</w:t>
      </w:r>
      <w:r w:rsidR="000168D3" w:rsidRPr="00EC7C29">
        <w:rPr>
          <w:rFonts w:ascii="Times New Roman" w:hAnsi="Times New Roman" w:cs="Times New Roman"/>
          <w:color w:val="000000" w:themeColor="text1"/>
          <w:sz w:val="20"/>
          <w:szCs w:val="32"/>
        </w:rPr>
        <w:t xml:space="preserve"> graph. RNN</w:t>
      </w:r>
      <w:r w:rsidR="001A34FA">
        <w:rPr>
          <w:rFonts w:ascii="Times New Roman" w:hAnsi="Times New Roman" w:cs="Times New Roman"/>
          <w:color w:val="000000" w:themeColor="text1"/>
          <w:sz w:val="20"/>
          <w:szCs w:val="32"/>
        </w:rPr>
        <w:t>s will display dynamic behaviour, unlike feed-forward neural networks, and use their internal memory to process sequences of inputs,</w:t>
      </w:r>
      <w:r w:rsidR="005A7560" w:rsidRPr="00EC7C29">
        <w:rPr>
          <w:rFonts w:ascii="Times New Roman" w:hAnsi="Times New Roman" w:cs="Times New Roman"/>
          <w:color w:val="000000" w:themeColor="text1"/>
          <w:sz w:val="20"/>
          <w:szCs w:val="32"/>
        </w:rPr>
        <w:t xml:space="preserve"> making them </w:t>
      </w:r>
      <w:r w:rsidR="00E64968" w:rsidRPr="00EC7C29">
        <w:rPr>
          <w:rFonts w:ascii="Times New Roman" w:hAnsi="Times New Roman" w:cs="Times New Roman"/>
          <w:color w:val="000000" w:themeColor="text1"/>
          <w:sz w:val="20"/>
          <w:szCs w:val="32"/>
        </w:rPr>
        <w:t>desirable for anomaly detection where the order of the data points is important [3]</w:t>
      </w:r>
      <w:r w:rsidR="001A34FA">
        <w:rPr>
          <w:rFonts w:ascii="Times New Roman" w:hAnsi="Times New Roman" w:cs="Times New Roman"/>
          <w:color w:val="000000" w:themeColor="text1"/>
          <w:sz w:val="20"/>
          <w:szCs w:val="32"/>
        </w:rPr>
        <w:t>.</w:t>
      </w:r>
      <w:r w:rsidR="00DD152C" w:rsidRPr="00EC7C29">
        <w:rPr>
          <w:rFonts w:ascii="Times New Roman" w:hAnsi="Times New Roman" w:cs="Times New Roman"/>
          <w:color w:val="000000" w:themeColor="text1"/>
          <w:sz w:val="20"/>
          <w:szCs w:val="32"/>
        </w:rPr>
        <w:t xml:space="preserve"> </w:t>
      </w:r>
      <w:r w:rsidR="001A34FA" w:rsidRPr="00EC7C29">
        <w:rPr>
          <w:rFonts w:ascii="Times New Roman" w:hAnsi="Times New Roman" w:cs="Times New Roman"/>
          <w:color w:val="000000" w:themeColor="text1"/>
          <w:sz w:val="20"/>
          <w:szCs w:val="32"/>
        </w:rPr>
        <w:t>RNN</w:t>
      </w:r>
      <w:r w:rsidR="001A34FA">
        <w:rPr>
          <w:rFonts w:ascii="Times New Roman" w:hAnsi="Times New Roman" w:cs="Times New Roman"/>
          <w:color w:val="000000" w:themeColor="text1"/>
          <w:sz w:val="20"/>
          <w:szCs w:val="32"/>
        </w:rPr>
        <w:t>-</w:t>
      </w:r>
      <w:r w:rsidR="00DD152C" w:rsidRPr="00EC7C29">
        <w:rPr>
          <w:rFonts w:ascii="Times New Roman" w:hAnsi="Times New Roman" w:cs="Times New Roman"/>
          <w:color w:val="000000" w:themeColor="text1"/>
          <w:sz w:val="20"/>
          <w:szCs w:val="32"/>
        </w:rPr>
        <w:t xml:space="preserve">based methods may generally draw </w:t>
      </w:r>
      <w:r w:rsidR="009D276C" w:rsidRPr="00EC7C29">
        <w:rPr>
          <w:rFonts w:ascii="Times New Roman" w:hAnsi="Times New Roman" w:cs="Times New Roman"/>
          <w:color w:val="000000" w:themeColor="text1"/>
          <w:sz w:val="20"/>
          <w:szCs w:val="32"/>
        </w:rPr>
        <w:t xml:space="preserve">components </w:t>
      </w:r>
      <w:r w:rsidR="00DD152C" w:rsidRPr="00EC7C29">
        <w:rPr>
          <w:rFonts w:ascii="Times New Roman" w:hAnsi="Times New Roman" w:cs="Times New Roman"/>
          <w:color w:val="000000" w:themeColor="text1"/>
          <w:sz w:val="20"/>
          <w:szCs w:val="32"/>
        </w:rPr>
        <w:t>from LSTM and GRU</w:t>
      </w:r>
      <w:r w:rsidR="009D276C" w:rsidRPr="00EC7C29">
        <w:rPr>
          <w:rFonts w:ascii="Times New Roman" w:hAnsi="Times New Roman" w:cs="Times New Roman"/>
          <w:color w:val="000000" w:themeColor="text1"/>
          <w:sz w:val="20"/>
          <w:szCs w:val="32"/>
        </w:rPr>
        <w:t xml:space="preserve"> to help analyse signal data sequences emphasizing the importance of LSTM</w:t>
      </w:r>
      <w:r w:rsidR="003B3EBF" w:rsidRPr="00EC7C29">
        <w:rPr>
          <w:rFonts w:ascii="Times New Roman" w:hAnsi="Times New Roman" w:cs="Times New Roman"/>
          <w:color w:val="000000" w:themeColor="text1"/>
          <w:sz w:val="20"/>
          <w:szCs w:val="32"/>
        </w:rPr>
        <w:t xml:space="preserve"> within </w:t>
      </w:r>
      <w:proofErr w:type="spellStart"/>
      <w:r w:rsidR="003B3EBF" w:rsidRPr="00EC7C29">
        <w:rPr>
          <w:rFonts w:ascii="Times New Roman" w:hAnsi="Times New Roman" w:cs="Times New Roman"/>
          <w:color w:val="000000" w:themeColor="text1"/>
          <w:sz w:val="20"/>
          <w:szCs w:val="32"/>
        </w:rPr>
        <w:t>PdM</w:t>
      </w:r>
      <w:proofErr w:type="spellEnd"/>
      <w:r w:rsidR="003B3EBF" w:rsidRPr="00EC7C29">
        <w:rPr>
          <w:rFonts w:ascii="Times New Roman" w:hAnsi="Times New Roman" w:cs="Times New Roman"/>
          <w:color w:val="000000" w:themeColor="text1"/>
          <w:sz w:val="20"/>
          <w:szCs w:val="32"/>
        </w:rPr>
        <w:t xml:space="preserve"> [11]</w:t>
      </w:r>
      <w:r w:rsidR="001A34FA">
        <w:rPr>
          <w:rFonts w:ascii="Times New Roman" w:hAnsi="Times New Roman" w:cs="Times New Roman"/>
          <w:color w:val="000000" w:themeColor="text1"/>
          <w:sz w:val="20"/>
          <w:szCs w:val="32"/>
        </w:rPr>
        <w:t>.</w:t>
      </w:r>
      <w:r w:rsidR="00464302" w:rsidRPr="00EC7C29">
        <w:rPr>
          <w:rFonts w:ascii="Times New Roman" w:hAnsi="Times New Roman" w:cs="Times New Roman"/>
          <w:color w:val="000000" w:themeColor="text1"/>
          <w:sz w:val="20"/>
          <w:szCs w:val="32"/>
        </w:rPr>
        <w:t xml:space="preserve"> Handling dynamic and complex fault detection scenarios</w:t>
      </w:r>
      <w:r w:rsidR="00EF2C21" w:rsidRPr="00EC7C29">
        <w:rPr>
          <w:rFonts w:ascii="Times New Roman" w:hAnsi="Times New Roman" w:cs="Times New Roman"/>
          <w:color w:val="000000" w:themeColor="text1"/>
          <w:sz w:val="20"/>
          <w:szCs w:val="32"/>
        </w:rPr>
        <w:t xml:space="preserve"> was demonstrated to be an advantage of RNN</w:t>
      </w:r>
      <w:r w:rsidR="001A34FA">
        <w:rPr>
          <w:rFonts w:ascii="Times New Roman" w:hAnsi="Times New Roman" w:cs="Times New Roman"/>
          <w:color w:val="000000" w:themeColor="text1"/>
          <w:sz w:val="20"/>
          <w:szCs w:val="32"/>
        </w:rPr>
        <w:t>s in [19],</w:t>
      </w:r>
      <w:r w:rsidR="00EF2C21" w:rsidRPr="00EC7C29">
        <w:rPr>
          <w:rFonts w:ascii="Times New Roman" w:hAnsi="Times New Roman" w:cs="Times New Roman"/>
          <w:color w:val="000000" w:themeColor="text1"/>
          <w:sz w:val="20"/>
          <w:szCs w:val="32"/>
        </w:rPr>
        <w:t xml:space="preserve"> which are commo</w:t>
      </w:r>
      <w:r w:rsidR="001915B1" w:rsidRPr="00EC7C29">
        <w:rPr>
          <w:rFonts w:ascii="Times New Roman" w:hAnsi="Times New Roman" w:cs="Times New Roman"/>
          <w:color w:val="000000" w:themeColor="text1"/>
          <w:sz w:val="20"/>
          <w:szCs w:val="32"/>
        </w:rPr>
        <w:t xml:space="preserve">n in </w:t>
      </w:r>
      <w:proofErr w:type="spellStart"/>
      <w:r w:rsidR="001915B1" w:rsidRPr="00EC7C29">
        <w:rPr>
          <w:rFonts w:ascii="Times New Roman" w:hAnsi="Times New Roman" w:cs="Times New Roman"/>
          <w:color w:val="000000" w:themeColor="text1"/>
          <w:sz w:val="20"/>
          <w:szCs w:val="32"/>
        </w:rPr>
        <w:t>PdM</w:t>
      </w:r>
      <w:proofErr w:type="spellEnd"/>
      <w:r w:rsidR="001915B1" w:rsidRPr="00EC7C29">
        <w:rPr>
          <w:rFonts w:ascii="Times New Roman" w:hAnsi="Times New Roman" w:cs="Times New Roman"/>
          <w:color w:val="000000" w:themeColor="text1"/>
          <w:sz w:val="20"/>
          <w:szCs w:val="32"/>
        </w:rPr>
        <w:t xml:space="preserve"> scenarios.</w:t>
      </w:r>
    </w:p>
    <w:p w14:paraId="7BBB626A" w14:textId="2275DD50" w:rsidR="006F3980" w:rsidRPr="00EC7C29" w:rsidRDefault="006F3980" w:rsidP="00E64968">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CNN</w:t>
      </w:r>
    </w:p>
    <w:p w14:paraId="3B6E265D" w14:textId="2D13FB14" w:rsidR="00CB152C" w:rsidRPr="00EC7C29" w:rsidRDefault="00A5050B"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Convolutional neural networks use the mathematical operator, ‘</w:t>
      </w:r>
      <w:r w:rsidR="00CE10C9" w:rsidRPr="00EC7C29">
        <w:rPr>
          <w:rFonts w:ascii="Times New Roman" w:hAnsi="Times New Roman" w:cs="Times New Roman"/>
          <w:color w:val="000000" w:themeColor="text1"/>
          <w:sz w:val="20"/>
          <w:szCs w:val="32"/>
        </w:rPr>
        <w:t>convolution</w:t>
      </w:r>
      <w:r w:rsidRPr="00EC7C29">
        <w:rPr>
          <w:rFonts w:ascii="Times New Roman" w:hAnsi="Times New Roman" w:cs="Times New Roman"/>
          <w:color w:val="000000" w:themeColor="text1"/>
          <w:sz w:val="20"/>
          <w:szCs w:val="32"/>
        </w:rPr>
        <w:t>’ to capture</w:t>
      </w:r>
      <w:r w:rsidR="00CE10C9" w:rsidRPr="00EC7C29">
        <w:rPr>
          <w:rFonts w:ascii="Times New Roman" w:hAnsi="Times New Roman" w:cs="Times New Roman"/>
          <w:color w:val="000000" w:themeColor="text1"/>
          <w:sz w:val="20"/>
          <w:szCs w:val="32"/>
        </w:rPr>
        <w:t xml:space="preserve"> spatial hierarchies in data and apply filters that produce feature maps. </w:t>
      </w:r>
      <w:r w:rsidR="00CB152C" w:rsidRPr="00EC7C29">
        <w:rPr>
          <w:rFonts w:ascii="Times New Roman" w:hAnsi="Times New Roman" w:cs="Times New Roman"/>
          <w:color w:val="000000" w:themeColor="text1"/>
          <w:sz w:val="20"/>
          <w:szCs w:val="32"/>
        </w:rPr>
        <w:t>In doing so</w:t>
      </w:r>
      <w:r w:rsidR="001A34FA">
        <w:rPr>
          <w:rFonts w:ascii="Times New Roman" w:hAnsi="Times New Roman" w:cs="Times New Roman"/>
          <w:color w:val="000000" w:themeColor="text1"/>
          <w:sz w:val="20"/>
          <w:szCs w:val="32"/>
        </w:rPr>
        <w:t>, CNNs become highly effective at the</w:t>
      </w:r>
      <w:r w:rsidR="00CB152C" w:rsidRPr="00EC7C29">
        <w:rPr>
          <w:rFonts w:ascii="Times New Roman" w:hAnsi="Times New Roman" w:cs="Times New Roman"/>
          <w:color w:val="000000" w:themeColor="text1"/>
          <w:sz w:val="20"/>
          <w:szCs w:val="32"/>
        </w:rPr>
        <w:t xml:space="preserve"> recognition of objects in visual contexts and for processing data that has a known topology. [3]</w:t>
      </w:r>
      <w:r w:rsidR="00AA05F2" w:rsidRPr="00EC7C29">
        <w:rPr>
          <w:rFonts w:ascii="Times New Roman" w:hAnsi="Times New Roman" w:cs="Times New Roman"/>
          <w:color w:val="000000" w:themeColor="text1"/>
          <w:sz w:val="20"/>
          <w:szCs w:val="32"/>
        </w:rPr>
        <w:t xml:space="preserve"> </w:t>
      </w:r>
      <w:r w:rsidR="00E25439" w:rsidRPr="00EC7C29">
        <w:rPr>
          <w:rFonts w:ascii="Times New Roman" w:hAnsi="Times New Roman" w:cs="Times New Roman"/>
          <w:color w:val="000000" w:themeColor="text1"/>
          <w:sz w:val="20"/>
          <w:szCs w:val="32"/>
        </w:rPr>
        <w:t xml:space="preserve">The use of </w:t>
      </w:r>
      <w:r w:rsidR="009B11E0" w:rsidRPr="00EC7C29">
        <w:rPr>
          <w:rFonts w:ascii="Times New Roman" w:hAnsi="Times New Roman" w:cs="Times New Roman"/>
          <w:color w:val="000000" w:themeColor="text1"/>
          <w:sz w:val="20"/>
          <w:szCs w:val="32"/>
        </w:rPr>
        <w:t>CNNs</w:t>
      </w:r>
      <w:r w:rsidR="00E25439" w:rsidRPr="00EC7C29">
        <w:rPr>
          <w:rFonts w:ascii="Times New Roman" w:hAnsi="Times New Roman" w:cs="Times New Roman"/>
          <w:color w:val="000000" w:themeColor="text1"/>
          <w:sz w:val="20"/>
          <w:szCs w:val="32"/>
        </w:rPr>
        <w:t xml:space="preserve"> to analyse time series data is highlighted in [11] by extracting spatial </w:t>
      </w:r>
      <w:r w:rsidR="009B11E0" w:rsidRPr="00EC7C29">
        <w:rPr>
          <w:rFonts w:ascii="Times New Roman" w:hAnsi="Times New Roman" w:cs="Times New Roman"/>
          <w:color w:val="000000" w:themeColor="text1"/>
          <w:sz w:val="20"/>
          <w:szCs w:val="32"/>
        </w:rPr>
        <w:t>hierarchies</w:t>
      </w:r>
      <w:r w:rsidR="00F7762F">
        <w:rPr>
          <w:rFonts w:ascii="Times New Roman" w:hAnsi="Times New Roman" w:cs="Times New Roman"/>
          <w:color w:val="000000" w:themeColor="text1"/>
          <w:sz w:val="20"/>
          <w:szCs w:val="32"/>
        </w:rPr>
        <w:t xml:space="preserve">, making CNNs suitable for </w:t>
      </w:r>
      <w:proofErr w:type="spellStart"/>
      <w:r w:rsidR="00F7762F">
        <w:rPr>
          <w:rFonts w:ascii="Times New Roman" w:hAnsi="Times New Roman" w:cs="Times New Roman"/>
          <w:color w:val="000000" w:themeColor="text1"/>
          <w:sz w:val="20"/>
          <w:szCs w:val="32"/>
        </w:rPr>
        <w:t>PdM</w:t>
      </w:r>
      <w:proofErr w:type="spellEnd"/>
      <w:r w:rsidR="00F7762F">
        <w:rPr>
          <w:rFonts w:ascii="Times New Roman" w:hAnsi="Times New Roman" w:cs="Times New Roman"/>
          <w:color w:val="000000" w:themeColor="text1"/>
          <w:sz w:val="20"/>
          <w:szCs w:val="32"/>
        </w:rPr>
        <w:t xml:space="preserve"> approaches where sensor data is</w:t>
      </w:r>
      <w:r w:rsidR="005A171B" w:rsidRPr="00EC7C29">
        <w:rPr>
          <w:rFonts w:ascii="Times New Roman" w:hAnsi="Times New Roman" w:cs="Times New Roman"/>
          <w:color w:val="000000" w:themeColor="text1"/>
          <w:sz w:val="20"/>
          <w:szCs w:val="32"/>
        </w:rPr>
        <w:t xml:space="preserve"> utilised.</w:t>
      </w:r>
      <w:r w:rsidR="008864B3" w:rsidRPr="00EC7C29">
        <w:rPr>
          <w:rFonts w:ascii="Times New Roman" w:hAnsi="Times New Roman" w:cs="Times New Roman"/>
          <w:color w:val="000000" w:themeColor="text1"/>
          <w:sz w:val="20"/>
          <w:szCs w:val="32"/>
        </w:rPr>
        <w:t xml:space="preserve"> [</w:t>
      </w:r>
      <w:r w:rsidR="00CC0BDC" w:rsidRPr="00EC7C29">
        <w:rPr>
          <w:rFonts w:ascii="Times New Roman" w:hAnsi="Times New Roman" w:cs="Times New Roman"/>
          <w:color w:val="000000" w:themeColor="text1"/>
          <w:sz w:val="20"/>
          <w:szCs w:val="32"/>
        </w:rPr>
        <w:t>24</w:t>
      </w:r>
      <w:r w:rsidR="008864B3" w:rsidRPr="00EC7C29">
        <w:rPr>
          <w:rFonts w:ascii="Times New Roman" w:hAnsi="Times New Roman" w:cs="Times New Roman"/>
          <w:color w:val="000000" w:themeColor="text1"/>
          <w:sz w:val="20"/>
          <w:szCs w:val="32"/>
        </w:rPr>
        <w:t xml:space="preserve">] </w:t>
      </w:r>
      <w:r w:rsidR="0028410A" w:rsidRPr="00EC7C29">
        <w:rPr>
          <w:rFonts w:ascii="Times New Roman" w:hAnsi="Times New Roman" w:cs="Times New Roman"/>
          <w:color w:val="000000" w:themeColor="text1"/>
          <w:sz w:val="20"/>
          <w:szCs w:val="32"/>
        </w:rPr>
        <w:t>compared</w:t>
      </w:r>
      <w:r w:rsidR="008864B3" w:rsidRPr="00EC7C29">
        <w:rPr>
          <w:rFonts w:ascii="Times New Roman" w:hAnsi="Times New Roman" w:cs="Times New Roman"/>
          <w:color w:val="000000" w:themeColor="text1"/>
          <w:sz w:val="20"/>
          <w:szCs w:val="32"/>
        </w:rPr>
        <w:t xml:space="preserve"> </w:t>
      </w:r>
      <w:r w:rsidR="009B11E0" w:rsidRPr="00EC7C29">
        <w:rPr>
          <w:rFonts w:ascii="Times New Roman" w:hAnsi="Times New Roman" w:cs="Times New Roman"/>
          <w:color w:val="000000" w:themeColor="text1"/>
          <w:sz w:val="20"/>
          <w:szCs w:val="32"/>
        </w:rPr>
        <w:t xml:space="preserve">CNN’s </w:t>
      </w:r>
      <w:r w:rsidR="00CC0BDC" w:rsidRPr="00EC7C29">
        <w:rPr>
          <w:rFonts w:ascii="Times New Roman" w:hAnsi="Times New Roman" w:cs="Times New Roman"/>
          <w:color w:val="000000" w:themeColor="text1"/>
          <w:sz w:val="20"/>
          <w:szCs w:val="32"/>
        </w:rPr>
        <w:t xml:space="preserve">fault detection capabilities </w:t>
      </w:r>
      <w:r w:rsidR="006456F2" w:rsidRPr="00EC7C29">
        <w:rPr>
          <w:rFonts w:ascii="Times New Roman" w:hAnsi="Times New Roman" w:cs="Times New Roman"/>
          <w:color w:val="000000" w:themeColor="text1"/>
          <w:sz w:val="20"/>
          <w:szCs w:val="32"/>
        </w:rPr>
        <w:t xml:space="preserve">and indicated that </w:t>
      </w:r>
      <w:r w:rsidR="00B21BF0" w:rsidRPr="00EC7C29">
        <w:rPr>
          <w:rFonts w:ascii="Times New Roman" w:hAnsi="Times New Roman" w:cs="Times New Roman"/>
          <w:color w:val="000000" w:themeColor="text1"/>
          <w:sz w:val="20"/>
          <w:szCs w:val="32"/>
        </w:rPr>
        <w:t>CNNs</w:t>
      </w:r>
      <w:r w:rsidR="006456F2" w:rsidRPr="00EC7C29">
        <w:rPr>
          <w:rFonts w:ascii="Times New Roman" w:hAnsi="Times New Roman" w:cs="Times New Roman"/>
          <w:color w:val="000000" w:themeColor="text1"/>
          <w:sz w:val="20"/>
          <w:szCs w:val="32"/>
        </w:rPr>
        <w:t xml:space="preserve"> are important for </w:t>
      </w:r>
      <w:r w:rsidR="00F7762F">
        <w:rPr>
          <w:rFonts w:ascii="Times New Roman" w:hAnsi="Times New Roman" w:cs="Times New Roman"/>
          <w:color w:val="000000" w:themeColor="text1"/>
          <w:sz w:val="20"/>
          <w:szCs w:val="32"/>
        </w:rPr>
        <w:t>data analysis and processing</w:t>
      </w:r>
      <w:r w:rsidR="006456F2" w:rsidRPr="00EC7C29">
        <w:rPr>
          <w:rFonts w:ascii="Times New Roman" w:hAnsi="Times New Roman" w:cs="Times New Roman"/>
          <w:color w:val="000000" w:themeColor="text1"/>
          <w:sz w:val="20"/>
          <w:szCs w:val="32"/>
        </w:rPr>
        <w:t xml:space="preserve"> in </w:t>
      </w:r>
      <w:proofErr w:type="spellStart"/>
      <w:r w:rsidR="006456F2" w:rsidRPr="00EC7C29">
        <w:rPr>
          <w:rFonts w:ascii="Times New Roman" w:hAnsi="Times New Roman" w:cs="Times New Roman"/>
          <w:color w:val="000000" w:themeColor="text1"/>
          <w:sz w:val="20"/>
          <w:szCs w:val="32"/>
        </w:rPr>
        <w:t>PdM</w:t>
      </w:r>
      <w:proofErr w:type="spellEnd"/>
      <w:r w:rsidR="006456F2" w:rsidRPr="00EC7C29">
        <w:rPr>
          <w:rFonts w:ascii="Times New Roman" w:hAnsi="Times New Roman" w:cs="Times New Roman"/>
          <w:color w:val="000000" w:themeColor="text1"/>
          <w:sz w:val="20"/>
          <w:szCs w:val="32"/>
        </w:rPr>
        <w:t xml:space="preserve"> tasks.</w:t>
      </w:r>
      <w:r w:rsidR="009B11E0" w:rsidRPr="00EC7C29">
        <w:rPr>
          <w:rFonts w:ascii="Times New Roman" w:hAnsi="Times New Roman" w:cs="Times New Roman"/>
          <w:color w:val="000000" w:themeColor="text1"/>
          <w:sz w:val="20"/>
          <w:szCs w:val="32"/>
        </w:rPr>
        <w:t xml:space="preserve"> </w:t>
      </w:r>
    </w:p>
    <w:p w14:paraId="5B63E455" w14:textId="35D713C6" w:rsidR="002A673F" w:rsidRPr="00EC7C29" w:rsidRDefault="002A673F" w:rsidP="00CB152C">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LSTM</w:t>
      </w:r>
    </w:p>
    <w:p w14:paraId="022916CF" w14:textId="20C01D91" w:rsidR="00CB152C" w:rsidRPr="00EC7C29" w:rsidRDefault="001F6305"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long </w:t>
      </w:r>
      <w:r w:rsidR="00D837F5" w:rsidRPr="00EC7C29">
        <w:rPr>
          <w:rFonts w:ascii="Times New Roman" w:hAnsi="Times New Roman" w:cs="Times New Roman"/>
          <w:color w:val="000000" w:themeColor="text1"/>
          <w:sz w:val="20"/>
          <w:szCs w:val="32"/>
        </w:rPr>
        <w:t>short-term memory approach is an extension of RNN</w:t>
      </w:r>
      <w:r w:rsidR="00F7762F">
        <w:rPr>
          <w:rFonts w:ascii="Times New Roman" w:hAnsi="Times New Roman" w:cs="Times New Roman"/>
          <w:color w:val="000000" w:themeColor="text1"/>
          <w:sz w:val="20"/>
          <w:szCs w:val="32"/>
        </w:rPr>
        <w:t>s used to avoid long-term dependency problems,</w:t>
      </w:r>
      <w:r w:rsidR="00D837F5" w:rsidRPr="00EC7C29">
        <w:rPr>
          <w:rFonts w:ascii="Times New Roman" w:hAnsi="Times New Roman" w:cs="Times New Roman"/>
          <w:color w:val="000000" w:themeColor="text1"/>
          <w:sz w:val="20"/>
          <w:szCs w:val="32"/>
        </w:rPr>
        <w:t xml:space="preserve"> </w:t>
      </w:r>
      <w:r w:rsidR="00DB21B4" w:rsidRPr="00EC7C29">
        <w:rPr>
          <w:rFonts w:ascii="Times New Roman" w:hAnsi="Times New Roman" w:cs="Times New Roman"/>
          <w:color w:val="000000" w:themeColor="text1"/>
          <w:sz w:val="20"/>
          <w:szCs w:val="32"/>
        </w:rPr>
        <w:t xml:space="preserve">making them effective on data </w:t>
      </w:r>
      <w:r w:rsidR="00F7762F">
        <w:rPr>
          <w:rFonts w:ascii="Times New Roman" w:hAnsi="Times New Roman" w:cs="Times New Roman"/>
          <w:color w:val="000000" w:themeColor="text1"/>
          <w:sz w:val="20"/>
          <w:szCs w:val="32"/>
        </w:rPr>
        <w:t>with</w:t>
      </w:r>
      <w:r w:rsidR="00DB21B4" w:rsidRPr="00EC7C29">
        <w:rPr>
          <w:rFonts w:ascii="Times New Roman" w:hAnsi="Times New Roman" w:cs="Times New Roman"/>
          <w:color w:val="000000" w:themeColor="text1"/>
          <w:sz w:val="20"/>
          <w:szCs w:val="32"/>
        </w:rPr>
        <w:t xml:space="preserve"> long intervals and delays.</w:t>
      </w:r>
      <w:r w:rsidR="003A3DA4" w:rsidRPr="00EC7C29">
        <w:rPr>
          <w:rFonts w:ascii="Times New Roman" w:hAnsi="Times New Roman" w:cs="Times New Roman"/>
          <w:color w:val="000000" w:themeColor="text1"/>
          <w:sz w:val="20"/>
          <w:szCs w:val="32"/>
        </w:rPr>
        <w:t xml:space="preserve"> LSTM</w:t>
      </w:r>
      <w:r w:rsidR="00F7762F">
        <w:rPr>
          <w:rFonts w:ascii="Times New Roman" w:hAnsi="Times New Roman" w:cs="Times New Roman"/>
          <w:color w:val="000000" w:themeColor="text1"/>
          <w:sz w:val="20"/>
          <w:szCs w:val="32"/>
        </w:rPr>
        <w:t>s have greater use in problems involving the prediction of outcomes for sequential data as they solve the vanishing gradient problem, which is prevalent in RNN</w:t>
      </w:r>
      <w:r w:rsidR="00427C9C" w:rsidRPr="00EC7C29">
        <w:rPr>
          <w:rFonts w:ascii="Times New Roman" w:hAnsi="Times New Roman" w:cs="Times New Roman"/>
          <w:color w:val="000000" w:themeColor="text1"/>
          <w:sz w:val="20"/>
          <w:szCs w:val="32"/>
        </w:rPr>
        <w:t>s. [3]</w:t>
      </w:r>
      <w:r w:rsidR="002819E0" w:rsidRPr="00EC7C29">
        <w:rPr>
          <w:rFonts w:ascii="Times New Roman" w:hAnsi="Times New Roman" w:cs="Times New Roman"/>
          <w:color w:val="000000" w:themeColor="text1"/>
          <w:sz w:val="20"/>
          <w:szCs w:val="32"/>
        </w:rPr>
        <w:t xml:space="preserve"> The gradient problem is defined as “</w:t>
      </w:r>
      <w:r w:rsidR="00E940F5" w:rsidRPr="00EC7C29">
        <w:rPr>
          <w:rFonts w:ascii="Times New Roman" w:hAnsi="Times New Roman" w:cs="Times New Roman"/>
          <w:color w:val="000000" w:themeColor="text1"/>
          <w:sz w:val="20"/>
          <w:szCs w:val="32"/>
        </w:rPr>
        <w:t xml:space="preserve">A condition where the gradient of the loss function shrinks exponentially as it is </w:t>
      </w:r>
      <w:proofErr w:type="spellStart"/>
      <w:r w:rsidR="00DE301F" w:rsidRPr="00EC7C29">
        <w:rPr>
          <w:rFonts w:ascii="Times New Roman" w:hAnsi="Times New Roman" w:cs="Times New Roman"/>
          <w:color w:val="000000" w:themeColor="text1"/>
          <w:sz w:val="20"/>
          <w:szCs w:val="32"/>
        </w:rPr>
        <w:t>backpropagated</w:t>
      </w:r>
      <w:proofErr w:type="spellEnd"/>
      <w:r w:rsidR="00DE301F" w:rsidRPr="00EC7C29">
        <w:rPr>
          <w:rFonts w:ascii="Times New Roman" w:hAnsi="Times New Roman" w:cs="Times New Roman"/>
          <w:color w:val="000000" w:themeColor="text1"/>
          <w:sz w:val="20"/>
          <w:szCs w:val="32"/>
        </w:rPr>
        <w:t xml:space="preserve"> through the </w:t>
      </w:r>
      <w:r w:rsidR="00324A7B" w:rsidRPr="00EC7C29">
        <w:rPr>
          <w:rFonts w:ascii="Times New Roman" w:hAnsi="Times New Roman" w:cs="Times New Roman"/>
          <w:color w:val="000000" w:themeColor="text1"/>
          <w:sz w:val="20"/>
          <w:szCs w:val="32"/>
        </w:rPr>
        <w:t>network’s</w:t>
      </w:r>
      <w:r w:rsidR="00DE301F" w:rsidRPr="00EC7C29">
        <w:rPr>
          <w:rFonts w:ascii="Times New Roman" w:hAnsi="Times New Roman" w:cs="Times New Roman"/>
          <w:color w:val="000000" w:themeColor="text1"/>
          <w:sz w:val="20"/>
          <w:szCs w:val="32"/>
        </w:rPr>
        <w:t xml:space="preserve"> layers during </w:t>
      </w:r>
      <w:r w:rsidR="00DD152C" w:rsidRPr="00EC7C29">
        <w:rPr>
          <w:rFonts w:ascii="Times New Roman" w:hAnsi="Times New Roman" w:cs="Times New Roman"/>
          <w:color w:val="000000" w:themeColor="text1"/>
          <w:sz w:val="20"/>
          <w:szCs w:val="32"/>
        </w:rPr>
        <w:t>training”.</w:t>
      </w:r>
      <w:r w:rsidR="000D2203" w:rsidRPr="00EC7C29">
        <w:rPr>
          <w:rFonts w:ascii="Times New Roman" w:hAnsi="Times New Roman" w:cs="Times New Roman"/>
          <w:color w:val="000000" w:themeColor="text1"/>
          <w:sz w:val="20"/>
          <w:szCs w:val="32"/>
        </w:rPr>
        <w:t xml:space="preserve"> One of the most powerful</w:t>
      </w:r>
      <w:r w:rsidR="00EB7B58" w:rsidRPr="00EC7C29">
        <w:rPr>
          <w:rFonts w:ascii="Times New Roman" w:hAnsi="Times New Roman" w:cs="Times New Roman"/>
          <w:color w:val="000000" w:themeColor="text1"/>
          <w:sz w:val="20"/>
          <w:szCs w:val="32"/>
        </w:rPr>
        <w:t xml:space="preserve"> hybrid models is the RNN [LSTM-RNN]</w:t>
      </w:r>
      <w:r w:rsidR="00F7762F">
        <w:rPr>
          <w:rFonts w:ascii="Times New Roman" w:hAnsi="Times New Roman" w:cs="Times New Roman"/>
          <w:color w:val="000000" w:themeColor="text1"/>
          <w:sz w:val="20"/>
          <w:szCs w:val="32"/>
        </w:rPr>
        <w:t>,</w:t>
      </w:r>
      <w:r w:rsidR="000460A6" w:rsidRPr="00EC7C29">
        <w:rPr>
          <w:rFonts w:ascii="Times New Roman" w:hAnsi="Times New Roman" w:cs="Times New Roman"/>
          <w:color w:val="000000" w:themeColor="text1"/>
          <w:sz w:val="20"/>
          <w:szCs w:val="32"/>
        </w:rPr>
        <w:t xml:space="preserve"> which is a powerful hybrid </w:t>
      </w:r>
      <w:r w:rsidR="00406F8D" w:rsidRPr="00EC7C29">
        <w:rPr>
          <w:rFonts w:ascii="Times New Roman" w:hAnsi="Times New Roman" w:cs="Times New Roman"/>
          <w:color w:val="000000" w:themeColor="text1"/>
          <w:sz w:val="20"/>
          <w:szCs w:val="32"/>
        </w:rPr>
        <w:t xml:space="preserve">classifier for handling </w:t>
      </w:r>
      <w:r w:rsidR="006E5168" w:rsidRPr="00EC7C29">
        <w:rPr>
          <w:rFonts w:ascii="Times New Roman" w:hAnsi="Times New Roman" w:cs="Times New Roman"/>
          <w:color w:val="000000" w:themeColor="text1"/>
          <w:sz w:val="20"/>
          <w:szCs w:val="32"/>
        </w:rPr>
        <w:t>time series data.</w:t>
      </w:r>
      <w:r w:rsidR="009F7A44" w:rsidRPr="00EC7C29">
        <w:rPr>
          <w:rFonts w:ascii="Times New Roman" w:hAnsi="Times New Roman" w:cs="Times New Roman"/>
          <w:color w:val="000000" w:themeColor="text1"/>
          <w:sz w:val="20"/>
          <w:szCs w:val="32"/>
        </w:rPr>
        <w:t xml:space="preserve"> </w:t>
      </w:r>
      <w:r w:rsidR="006E5168" w:rsidRPr="00EC7C29">
        <w:rPr>
          <w:rFonts w:ascii="Times New Roman" w:hAnsi="Times New Roman" w:cs="Times New Roman"/>
          <w:color w:val="000000" w:themeColor="text1"/>
          <w:sz w:val="20"/>
          <w:szCs w:val="32"/>
        </w:rPr>
        <w:t xml:space="preserve">LTSM-RNN is effective in </w:t>
      </w:r>
      <w:proofErr w:type="spellStart"/>
      <w:r w:rsidR="006E5168" w:rsidRPr="00EC7C29">
        <w:rPr>
          <w:rFonts w:ascii="Times New Roman" w:hAnsi="Times New Roman" w:cs="Times New Roman"/>
          <w:color w:val="000000" w:themeColor="text1"/>
          <w:sz w:val="20"/>
          <w:szCs w:val="32"/>
        </w:rPr>
        <w:t>PdM</w:t>
      </w:r>
      <w:proofErr w:type="spellEnd"/>
      <w:r w:rsidR="006E5168" w:rsidRPr="00EC7C29">
        <w:rPr>
          <w:rFonts w:ascii="Times New Roman" w:hAnsi="Times New Roman" w:cs="Times New Roman"/>
          <w:color w:val="000000" w:themeColor="text1"/>
          <w:sz w:val="20"/>
          <w:szCs w:val="32"/>
        </w:rPr>
        <w:t xml:space="preserve"> situations as </w:t>
      </w:r>
      <w:r w:rsidR="003D60D1" w:rsidRPr="00EC7C29">
        <w:rPr>
          <w:rFonts w:ascii="Times New Roman" w:hAnsi="Times New Roman" w:cs="Times New Roman"/>
          <w:color w:val="000000" w:themeColor="text1"/>
          <w:sz w:val="20"/>
          <w:szCs w:val="32"/>
        </w:rPr>
        <w:t xml:space="preserve">it </w:t>
      </w:r>
      <w:r w:rsidR="00F7762F">
        <w:rPr>
          <w:rFonts w:ascii="Times New Roman" w:hAnsi="Times New Roman" w:cs="Times New Roman"/>
          <w:color w:val="000000" w:themeColor="text1"/>
          <w:sz w:val="20"/>
          <w:szCs w:val="32"/>
        </w:rPr>
        <w:t>efficiently handles pattern recognition over time</w:t>
      </w:r>
      <w:r w:rsidR="009F7A44" w:rsidRPr="00EC7C29">
        <w:rPr>
          <w:rFonts w:ascii="Times New Roman" w:hAnsi="Times New Roman" w:cs="Times New Roman"/>
          <w:color w:val="000000" w:themeColor="text1"/>
          <w:sz w:val="20"/>
          <w:szCs w:val="32"/>
        </w:rPr>
        <w:t xml:space="preserve"> [2]</w:t>
      </w:r>
      <w:r w:rsidR="00F7762F">
        <w:rPr>
          <w:rFonts w:ascii="Times New Roman" w:hAnsi="Times New Roman" w:cs="Times New Roman"/>
          <w:color w:val="000000" w:themeColor="text1"/>
          <w:sz w:val="20"/>
          <w:szCs w:val="32"/>
        </w:rPr>
        <w:t>.</w:t>
      </w:r>
      <w:r w:rsidR="00FB4C9D" w:rsidRPr="00EC7C29">
        <w:rPr>
          <w:rFonts w:ascii="Times New Roman" w:hAnsi="Times New Roman" w:cs="Times New Roman"/>
          <w:color w:val="000000" w:themeColor="text1"/>
          <w:sz w:val="20"/>
          <w:szCs w:val="32"/>
        </w:rPr>
        <w:t xml:space="preserve"> This hybrid was developed as </w:t>
      </w:r>
      <w:r w:rsidR="00454E35" w:rsidRPr="00EC7C29">
        <w:rPr>
          <w:rFonts w:ascii="Times New Roman" w:hAnsi="Times New Roman" w:cs="Times New Roman"/>
          <w:color w:val="000000" w:themeColor="text1"/>
          <w:sz w:val="20"/>
          <w:szCs w:val="32"/>
        </w:rPr>
        <w:t>RNN is ineffective with the</w:t>
      </w:r>
      <w:r w:rsidR="00811FDC" w:rsidRPr="00EC7C29">
        <w:rPr>
          <w:rFonts w:ascii="Times New Roman" w:hAnsi="Times New Roman" w:cs="Times New Roman"/>
          <w:color w:val="000000" w:themeColor="text1"/>
          <w:sz w:val="20"/>
          <w:szCs w:val="32"/>
        </w:rPr>
        <w:t xml:space="preserve"> vanishing gradient problem</w:t>
      </w:r>
      <w:r w:rsidR="00F7762F">
        <w:rPr>
          <w:rFonts w:ascii="Times New Roman" w:hAnsi="Times New Roman" w:cs="Times New Roman"/>
          <w:color w:val="000000" w:themeColor="text1"/>
          <w:sz w:val="20"/>
          <w:szCs w:val="32"/>
        </w:rPr>
        <w:t>,</w:t>
      </w:r>
      <w:r w:rsidR="00811FDC" w:rsidRPr="00EC7C29">
        <w:rPr>
          <w:rFonts w:ascii="Times New Roman" w:hAnsi="Times New Roman" w:cs="Times New Roman"/>
          <w:color w:val="000000" w:themeColor="text1"/>
          <w:sz w:val="20"/>
          <w:szCs w:val="32"/>
        </w:rPr>
        <w:t xml:space="preserve"> and LSTMs help take the </w:t>
      </w:r>
      <w:r w:rsidR="00C7260F" w:rsidRPr="00EC7C29">
        <w:rPr>
          <w:rFonts w:ascii="Times New Roman" w:hAnsi="Times New Roman" w:cs="Times New Roman"/>
          <w:color w:val="000000" w:themeColor="text1"/>
          <w:sz w:val="20"/>
          <w:szCs w:val="32"/>
        </w:rPr>
        <w:t>long-term</w:t>
      </w:r>
      <w:r w:rsidR="00811FDC" w:rsidRPr="00EC7C29">
        <w:rPr>
          <w:rFonts w:ascii="Times New Roman" w:hAnsi="Times New Roman" w:cs="Times New Roman"/>
          <w:color w:val="000000" w:themeColor="text1"/>
          <w:sz w:val="20"/>
          <w:szCs w:val="32"/>
        </w:rPr>
        <w:t xml:space="preserve"> </w:t>
      </w:r>
      <w:r w:rsidR="00C7260F" w:rsidRPr="00EC7C29">
        <w:rPr>
          <w:rFonts w:ascii="Times New Roman" w:hAnsi="Times New Roman" w:cs="Times New Roman"/>
          <w:color w:val="000000" w:themeColor="text1"/>
          <w:sz w:val="20"/>
          <w:szCs w:val="32"/>
        </w:rPr>
        <w:t>dependencies</w:t>
      </w:r>
      <w:r w:rsidR="000B644D" w:rsidRPr="00EC7C29">
        <w:rPr>
          <w:rFonts w:ascii="Times New Roman" w:hAnsi="Times New Roman" w:cs="Times New Roman"/>
          <w:color w:val="000000" w:themeColor="text1"/>
          <w:sz w:val="20"/>
          <w:szCs w:val="32"/>
        </w:rPr>
        <w:t xml:space="preserve"> into account</w:t>
      </w:r>
      <w:r w:rsidR="00C7260F" w:rsidRPr="00EC7C29">
        <w:rPr>
          <w:rFonts w:ascii="Times New Roman" w:hAnsi="Times New Roman" w:cs="Times New Roman"/>
          <w:color w:val="000000" w:themeColor="text1"/>
          <w:sz w:val="20"/>
          <w:szCs w:val="32"/>
        </w:rPr>
        <w:t xml:space="preserve"> [4]</w:t>
      </w:r>
      <w:r w:rsidR="00F7762F">
        <w:rPr>
          <w:rFonts w:ascii="Times New Roman" w:hAnsi="Times New Roman" w:cs="Times New Roman"/>
          <w:color w:val="000000" w:themeColor="text1"/>
          <w:sz w:val="20"/>
          <w:szCs w:val="32"/>
        </w:rPr>
        <w:t>.</w:t>
      </w:r>
    </w:p>
    <w:p w14:paraId="3F88456D" w14:textId="7E02E4E2" w:rsidR="002A673F" w:rsidRPr="00EC7C29" w:rsidRDefault="00702DEE" w:rsidP="00D2469D">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GRU</w:t>
      </w:r>
    </w:p>
    <w:p w14:paraId="68D1E38C" w14:textId="3059C548" w:rsidR="00262ECF" w:rsidRPr="00EC7C29" w:rsidRDefault="00EB2AEF"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Gated recurrent units</w:t>
      </w:r>
      <w:r w:rsidR="00094BFA" w:rsidRPr="00EC7C29">
        <w:rPr>
          <w:rFonts w:ascii="Times New Roman" w:hAnsi="Times New Roman" w:cs="Times New Roman"/>
          <w:color w:val="000000" w:themeColor="text1"/>
          <w:sz w:val="20"/>
          <w:szCs w:val="32"/>
        </w:rPr>
        <w:t xml:space="preserve"> are highly efficient in handling sequential data under constant monitoring</w:t>
      </w:r>
      <w:r w:rsidR="00D42253" w:rsidRPr="00EC7C29">
        <w:rPr>
          <w:rFonts w:ascii="Times New Roman" w:hAnsi="Times New Roman" w:cs="Times New Roman"/>
          <w:color w:val="000000" w:themeColor="text1"/>
          <w:sz w:val="20"/>
          <w:szCs w:val="32"/>
        </w:rPr>
        <w:t xml:space="preserve"> </w:t>
      </w:r>
      <w:r w:rsidR="00094BFA" w:rsidRPr="00EC7C29">
        <w:rPr>
          <w:rFonts w:ascii="Times New Roman" w:hAnsi="Times New Roman" w:cs="Times New Roman"/>
          <w:color w:val="000000" w:themeColor="text1"/>
          <w:sz w:val="20"/>
          <w:szCs w:val="32"/>
        </w:rPr>
        <w:t>conditions.</w:t>
      </w:r>
      <w:r w:rsidR="00E5525C" w:rsidRPr="00EC7C29">
        <w:rPr>
          <w:rFonts w:ascii="Times New Roman" w:hAnsi="Times New Roman" w:cs="Times New Roman"/>
          <w:color w:val="000000" w:themeColor="text1"/>
          <w:sz w:val="20"/>
          <w:szCs w:val="32"/>
        </w:rPr>
        <w:t xml:space="preserve"> They also address</w:t>
      </w:r>
      <w:r w:rsidR="009816EB" w:rsidRPr="00EC7C29">
        <w:rPr>
          <w:rFonts w:ascii="Times New Roman" w:hAnsi="Times New Roman" w:cs="Times New Roman"/>
          <w:color w:val="000000" w:themeColor="text1"/>
          <w:sz w:val="20"/>
          <w:szCs w:val="32"/>
        </w:rPr>
        <w:t xml:space="preserve"> the vanishing gradient problem</w:t>
      </w:r>
      <w:r w:rsidR="000C1EA2" w:rsidRPr="00EC7C29">
        <w:rPr>
          <w:rFonts w:ascii="Times New Roman" w:hAnsi="Times New Roman" w:cs="Times New Roman"/>
          <w:color w:val="000000" w:themeColor="text1"/>
          <w:sz w:val="20"/>
          <w:szCs w:val="32"/>
        </w:rPr>
        <w:t xml:space="preserve"> but with a simpler design that uses an ‘update gate’ rather than ‘forget and input gates’</w:t>
      </w:r>
      <w:r w:rsidR="00561F1A" w:rsidRPr="00EC7C29">
        <w:rPr>
          <w:rFonts w:ascii="Times New Roman" w:hAnsi="Times New Roman" w:cs="Times New Roman"/>
          <w:color w:val="000000" w:themeColor="text1"/>
          <w:sz w:val="20"/>
          <w:szCs w:val="32"/>
        </w:rPr>
        <w:t xml:space="preserve"> which helps to capture </w:t>
      </w:r>
      <w:r w:rsidR="00683F32" w:rsidRPr="00EC7C29">
        <w:rPr>
          <w:rFonts w:ascii="Times New Roman" w:hAnsi="Times New Roman" w:cs="Times New Roman"/>
          <w:color w:val="000000" w:themeColor="text1"/>
          <w:sz w:val="20"/>
          <w:szCs w:val="32"/>
        </w:rPr>
        <w:t>dependencies</w:t>
      </w:r>
      <w:r w:rsidR="00561F1A" w:rsidRPr="00EC7C29">
        <w:rPr>
          <w:rFonts w:ascii="Times New Roman" w:hAnsi="Times New Roman" w:cs="Times New Roman"/>
          <w:color w:val="000000" w:themeColor="text1"/>
          <w:sz w:val="20"/>
          <w:szCs w:val="32"/>
        </w:rPr>
        <w:t>.</w:t>
      </w:r>
      <w:r w:rsidR="00683F32" w:rsidRPr="00EC7C29">
        <w:rPr>
          <w:rFonts w:ascii="Times New Roman" w:hAnsi="Times New Roman" w:cs="Times New Roman"/>
          <w:color w:val="000000" w:themeColor="text1"/>
          <w:sz w:val="20"/>
          <w:szCs w:val="32"/>
        </w:rPr>
        <w:t xml:space="preserve"> [11] notes that GRU</w:t>
      </w:r>
      <w:r w:rsidR="00F7762F">
        <w:rPr>
          <w:rFonts w:ascii="Times New Roman" w:hAnsi="Times New Roman" w:cs="Times New Roman"/>
          <w:color w:val="000000" w:themeColor="text1"/>
          <w:sz w:val="20"/>
          <w:szCs w:val="32"/>
        </w:rPr>
        <w:t>s are known to be more robust whilst learning complex temporal dynamics,</w:t>
      </w:r>
      <w:r w:rsidR="0035658A" w:rsidRPr="00EC7C29">
        <w:rPr>
          <w:rFonts w:ascii="Times New Roman" w:hAnsi="Times New Roman" w:cs="Times New Roman"/>
          <w:color w:val="000000" w:themeColor="text1"/>
          <w:sz w:val="20"/>
          <w:szCs w:val="32"/>
        </w:rPr>
        <w:t xml:space="preserve"> which makes them desirable for </w:t>
      </w:r>
      <w:proofErr w:type="spellStart"/>
      <w:r w:rsidR="0035658A" w:rsidRPr="00EC7C29">
        <w:rPr>
          <w:rFonts w:ascii="Times New Roman" w:hAnsi="Times New Roman" w:cs="Times New Roman"/>
          <w:color w:val="000000" w:themeColor="text1"/>
          <w:sz w:val="20"/>
          <w:szCs w:val="32"/>
        </w:rPr>
        <w:t>PdM</w:t>
      </w:r>
      <w:proofErr w:type="spellEnd"/>
      <w:r w:rsidR="0035658A" w:rsidRPr="00EC7C29">
        <w:rPr>
          <w:rFonts w:ascii="Times New Roman" w:hAnsi="Times New Roman" w:cs="Times New Roman"/>
          <w:color w:val="000000" w:themeColor="text1"/>
          <w:sz w:val="20"/>
          <w:szCs w:val="32"/>
        </w:rPr>
        <w:t xml:space="preserve"> tasks and forecasting</w:t>
      </w:r>
      <w:r w:rsidR="003A1061" w:rsidRPr="00EC7C29">
        <w:rPr>
          <w:rFonts w:ascii="Times New Roman" w:hAnsi="Times New Roman" w:cs="Times New Roman"/>
          <w:color w:val="000000" w:themeColor="text1"/>
          <w:sz w:val="20"/>
          <w:szCs w:val="32"/>
        </w:rPr>
        <w:t xml:space="preserve"> </w:t>
      </w:r>
      <w:r w:rsidR="0035658A" w:rsidRPr="00EC7C29">
        <w:rPr>
          <w:rFonts w:ascii="Times New Roman" w:hAnsi="Times New Roman" w:cs="Times New Roman"/>
          <w:color w:val="000000" w:themeColor="text1"/>
          <w:sz w:val="20"/>
          <w:szCs w:val="32"/>
        </w:rPr>
        <w:t>[11]</w:t>
      </w:r>
      <w:r w:rsidR="00F7762F">
        <w:rPr>
          <w:rFonts w:ascii="Times New Roman" w:hAnsi="Times New Roman" w:cs="Times New Roman"/>
          <w:color w:val="000000" w:themeColor="text1"/>
          <w:sz w:val="20"/>
          <w:szCs w:val="32"/>
        </w:rPr>
        <w:t>.</w:t>
      </w:r>
      <w:r w:rsidR="00D82F2C" w:rsidRPr="00EC7C29">
        <w:rPr>
          <w:rFonts w:ascii="Times New Roman" w:hAnsi="Times New Roman" w:cs="Times New Roman"/>
          <w:color w:val="000000" w:themeColor="text1"/>
          <w:sz w:val="20"/>
          <w:szCs w:val="32"/>
        </w:rPr>
        <w:t xml:space="preserve"> GRU applications are found to be advantage</w:t>
      </w:r>
      <w:r w:rsidR="00F7762F">
        <w:rPr>
          <w:rFonts w:ascii="Times New Roman" w:hAnsi="Times New Roman" w:cs="Times New Roman"/>
          <w:color w:val="000000" w:themeColor="text1"/>
          <w:sz w:val="20"/>
          <w:szCs w:val="32"/>
        </w:rPr>
        <w:t>ous in applications that involve constant monitoring and prediction of system states,</w:t>
      </w:r>
      <w:r w:rsidR="004E54D7" w:rsidRPr="00EC7C29">
        <w:rPr>
          <w:rFonts w:ascii="Times New Roman" w:hAnsi="Times New Roman" w:cs="Times New Roman"/>
          <w:color w:val="000000" w:themeColor="text1"/>
          <w:sz w:val="20"/>
          <w:szCs w:val="32"/>
        </w:rPr>
        <w:t xml:space="preserve"> making them </w:t>
      </w:r>
      <w:r w:rsidR="00B21BF0" w:rsidRPr="00EC7C29">
        <w:rPr>
          <w:rFonts w:ascii="Times New Roman" w:hAnsi="Times New Roman" w:cs="Times New Roman"/>
          <w:color w:val="000000" w:themeColor="text1"/>
          <w:sz w:val="20"/>
          <w:szCs w:val="32"/>
        </w:rPr>
        <w:t xml:space="preserve">useful in </w:t>
      </w:r>
      <w:proofErr w:type="spellStart"/>
      <w:r w:rsidR="00B21BF0" w:rsidRPr="00EC7C29">
        <w:rPr>
          <w:rFonts w:ascii="Times New Roman" w:hAnsi="Times New Roman" w:cs="Times New Roman"/>
          <w:color w:val="000000" w:themeColor="text1"/>
          <w:sz w:val="20"/>
          <w:szCs w:val="32"/>
        </w:rPr>
        <w:t>PdM</w:t>
      </w:r>
      <w:proofErr w:type="spellEnd"/>
      <w:r w:rsidR="00B21BF0" w:rsidRPr="00EC7C29">
        <w:rPr>
          <w:rFonts w:ascii="Times New Roman" w:hAnsi="Times New Roman" w:cs="Times New Roman"/>
          <w:color w:val="000000" w:themeColor="text1"/>
          <w:sz w:val="20"/>
          <w:szCs w:val="32"/>
        </w:rPr>
        <w:t xml:space="preserve"> applications where long-term data trends are the focus</w:t>
      </w:r>
      <w:r w:rsidR="00F7762F">
        <w:rPr>
          <w:rFonts w:ascii="Times New Roman" w:hAnsi="Times New Roman" w:cs="Times New Roman"/>
          <w:color w:val="000000" w:themeColor="text1"/>
          <w:sz w:val="20"/>
          <w:szCs w:val="32"/>
        </w:rPr>
        <w:t xml:space="preserve"> </w:t>
      </w:r>
      <w:r w:rsidR="00B21BF0" w:rsidRPr="00EC7C29">
        <w:rPr>
          <w:rFonts w:ascii="Times New Roman" w:hAnsi="Times New Roman" w:cs="Times New Roman"/>
          <w:color w:val="000000" w:themeColor="text1"/>
          <w:sz w:val="20"/>
          <w:szCs w:val="32"/>
        </w:rPr>
        <w:t>[24]</w:t>
      </w:r>
      <w:r w:rsidR="00F7762F">
        <w:rPr>
          <w:rFonts w:ascii="Times New Roman" w:hAnsi="Times New Roman" w:cs="Times New Roman"/>
          <w:color w:val="000000" w:themeColor="text1"/>
          <w:sz w:val="20"/>
          <w:szCs w:val="32"/>
        </w:rPr>
        <w:t>.</w:t>
      </w:r>
    </w:p>
    <w:p w14:paraId="08D059C5" w14:textId="22226825" w:rsidR="0035658A" w:rsidRPr="00EC7C29" w:rsidRDefault="00262ECF" w:rsidP="00262ECF">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w:t>
      </w:r>
      <w:r w:rsidR="00974F79" w:rsidRPr="00EC7C29">
        <w:rPr>
          <w:rFonts w:ascii="Times New Roman" w:hAnsi="Times New Roman" w:cs="Times New Roman"/>
          <w:color w:val="000000" w:themeColor="text1"/>
          <w:sz w:val="20"/>
          <w:szCs w:val="32"/>
        </w:rPr>
        <w:t>pplications</w:t>
      </w:r>
    </w:p>
    <w:p w14:paraId="59586608" w14:textId="3D626ED8" w:rsidR="00974F79" w:rsidRPr="00EC7C29" w:rsidRDefault="00974F79" w:rsidP="001351E7">
      <w:pPr>
        <w:pStyle w:val="ListParagraph"/>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DL algorithms are applicable to </w:t>
      </w:r>
      <w:proofErr w:type="spellStart"/>
      <w:r w:rsidRPr="00EC7C29">
        <w:rPr>
          <w:rFonts w:ascii="Times New Roman" w:hAnsi="Times New Roman" w:cs="Times New Roman"/>
          <w:color w:val="000000" w:themeColor="text1"/>
          <w:sz w:val="20"/>
          <w:szCs w:val="32"/>
        </w:rPr>
        <w:t>PdM</w:t>
      </w:r>
      <w:proofErr w:type="spellEnd"/>
      <w:r w:rsidRPr="00EC7C29">
        <w:rPr>
          <w:rFonts w:ascii="Times New Roman" w:hAnsi="Times New Roman" w:cs="Times New Roman"/>
          <w:color w:val="000000" w:themeColor="text1"/>
          <w:sz w:val="20"/>
          <w:szCs w:val="32"/>
        </w:rPr>
        <w:t xml:space="preserve"> tasks </w:t>
      </w:r>
      <w:r w:rsidR="00704E0D" w:rsidRPr="00EC7C29">
        <w:rPr>
          <w:rFonts w:ascii="Times New Roman" w:hAnsi="Times New Roman" w:cs="Times New Roman"/>
          <w:color w:val="000000" w:themeColor="text1"/>
          <w:sz w:val="20"/>
          <w:szCs w:val="32"/>
        </w:rPr>
        <w:t xml:space="preserve">as high-dimensional sensor data is utilised </w:t>
      </w:r>
      <w:r w:rsidR="00133B4D" w:rsidRPr="00EC7C29">
        <w:rPr>
          <w:rFonts w:ascii="Times New Roman" w:hAnsi="Times New Roman" w:cs="Times New Roman"/>
          <w:color w:val="000000" w:themeColor="text1"/>
          <w:sz w:val="20"/>
          <w:szCs w:val="32"/>
        </w:rPr>
        <w:t xml:space="preserve">to determine anomalies, trends, and/or predict failure. These DL models are useful to </w:t>
      </w:r>
      <w:r w:rsidR="00363847" w:rsidRPr="00EC7C29">
        <w:rPr>
          <w:rFonts w:ascii="Times New Roman" w:hAnsi="Times New Roman" w:cs="Times New Roman"/>
          <w:color w:val="000000" w:themeColor="text1"/>
          <w:sz w:val="20"/>
          <w:szCs w:val="32"/>
        </w:rPr>
        <w:t>process and learn from complex datasets</w:t>
      </w:r>
      <w:r w:rsidR="005A6CDF" w:rsidRPr="00EC7C29">
        <w:rPr>
          <w:rFonts w:ascii="Times New Roman" w:hAnsi="Times New Roman" w:cs="Times New Roman"/>
          <w:color w:val="000000" w:themeColor="text1"/>
          <w:sz w:val="20"/>
          <w:szCs w:val="32"/>
        </w:rPr>
        <w:t xml:space="preserve"> with minimal manual intervention and minimal pre-processing</w:t>
      </w:r>
      <w:r w:rsidR="00F453CD" w:rsidRPr="00EC7C29">
        <w:rPr>
          <w:rFonts w:ascii="Times New Roman" w:hAnsi="Times New Roman" w:cs="Times New Roman"/>
          <w:color w:val="000000" w:themeColor="text1"/>
          <w:sz w:val="20"/>
          <w:szCs w:val="32"/>
        </w:rPr>
        <w:t xml:space="preserve"> [3]</w:t>
      </w:r>
      <w:r w:rsidR="00F7762F">
        <w:rPr>
          <w:rFonts w:ascii="Times New Roman" w:hAnsi="Times New Roman" w:cs="Times New Roman"/>
          <w:color w:val="000000" w:themeColor="text1"/>
          <w:sz w:val="20"/>
          <w:szCs w:val="32"/>
        </w:rPr>
        <w:t>.</w:t>
      </w:r>
      <w:r w:rsidR="0059189D" w:rsidRPr="00EC7C29">
        <w:rPr>
          <w:rFonts w:ascii="Times New Roman" w:hAnsi="Times New Roman" w:cs="Times New Roman"/>
          <w:color w:val="000000" w:themeColor="text1"/>
          <w:sz w:val="20"/>
          <w:szCs w:val="32"/>
        </w:rPr>
        <w:t xml:space="preserve"> NASA’s C</w:t>
      </w:r>
      <w:r w:rsidR="00EA62B3" w:rsidRPr="00EC7C29">
        <w:rPr>
          <w:rFonts w:ascii="Times New Roman" w:hAnsi="Times New Roman" w:cs="Times New Roman"/>
          <w:color w:val="000000" w:themeColor="text1"/>
          <w:sz w:val="20"/>
          <w:szCs w:val="32"/>
        </w:rPr>
        <w:t>-</w:t>
      </w:r>
      <w:r w:rsidR="0059189D" w:rsidRPr="00EC7C29">
        <w:rPr>
          <w:rFonts w:ascii="Times New Roman" w:hAnsi="Times New Roman" w:cs="Times New Roman"/>
          <w:color w:val="000000" w:themeColor="text1"/>
          <w:sz w:val="20"/>
          <w:szCs w:val="32"/>
        </w:rPr>
        <w:t>MAPSS</w:t>
      </w:r>
      <w:r w:rsidR="00EA62B3" w:rsidRPr="00EC7C29">
        <w:rPr>
          <w:rFonts w:ascii="Times New Roman" w:hAnsi="Times New Roman" w:cs="Times New Roman"/>
          <w:color w:val="000000" w:themeColor="text1"/>
          <w:sz w:val="20"/>
          <w:szCs w:val="32"/>
        </w:rPr>
        <w:t xml:space="preserve"> dataset was utilised within [10] </w:t>
      </w:r>
      <w:r w:rsidR="0024152B" w:rsidRPr="00EC7C29">
        <w:rPr>
          <w:rFonts w:ascii="Times New Roman" w:hAnsi="Times New Roman" w:cs="Times New Roman"/>
          <w:color w:val="000000" w:themeColor="text1"/>
          <w:sz w:val="20"/>
          <w:szCs w:val="32"/>
        </w:rPr>
        <w:t>for predicting RUL using</w:t>
      </w:r>
      <w:r w:rsidR="00737020" w:rsidRPr="00EC7C29">
        <w:rPr>
          <w:rFonts w:ascii="Times New Roman" w:hAnsi="Times New Roman" w:cs="Times New Roman"/>
          <w:color w:val="000000" w:themeColor="text1"/>
          <w:sz w:val="20"/>
          <w:szCs w:val="32"/>
        </w:rPr>
        <w:t xml:space="preserve"> GRU,</w:t>
      </w:r>
      <w:r w:rsidR="00113B06" w:rsidRPr="00EC7C29">
        <w:rPr>
          <w:rFonts w:ascii="Times New Roman" w:hAnsi="Times New Roman" w:cs="Times New Roman"/>
          <w:color w:val="000000" w:themeColor="text1"/>
          <w:sz w:val="20"/>
          <w:szCs w:val="32"/>
        </w:rPr>
        <w:t xml:space="preserve"> CNN, and LSTM and found that </w:t>
      </w:r>
      <w:r w:rsidR="00F7762F" w:rsidRPr="00EC7C29">
        <w:rPr>
          <w:rFonts w:ascii="Times New Roman" w:hAnsi="Times New Roman" w:cs="Times New Roman"/>
          <w:color w:val="000000" w:themeColor="text1"/>
          <w:sz w:val="20"/>
          <w:szCs w:val="32"/>
        </w:rPr>
        <w:t>GRU</w:t>
      </w:r>
      <w:r w:rsidR="00F7762F">
        <w:rPr>
          <w:rFonts w:ascii="Times New Roman" w:hAnsi="Times New Roman" w:cs="Times New Roman"/>
          <w:color w:val="000000" w:themeColor="text1"/>
          <w:sz w:val="20"/>
          <w:szCs w:val="32"/>
        </w:rPr>
        <w:t>-</w:t>
      </w:r>
      <w:r w:rsidR="00B564D0" w:rsidRPr="00EC7C29">
        <w:rPr>
          <w:rFonts w:ascii="Times New Roman" w:hAnsi="Times New Roman" w:cs="Times New Roman"/>
          <w:color w:val="000000" w:themeColor="text1"/>
          <w:sz w:val="20"/>
          <w:szCs w:val="32"/>
        </w:rPr>
        <w:t xml:space="preserve">based </w:t>
      </w:r>
      <w:proofErr w:type="spellStart"/>
      <w:r w:rsidR="00B564D0" w:rsidRPr="00EC7C29">
        <w:rPr>
          <w:rFonts w:ascii="Times New Roman" w:hAnsi="Times New Roman" w:cs="Times New Roman"/>
          <w:color w:val="000000" w:themeColor="text1"/>
          <w:sz w:val="20"/>
          <w:szCs w:val="32"/>
        </w:rPr>
        <w:t>Pd</w:t>
      </w:r>
      <w:r w:rsidR="003E79FB" w:rsidRPr="00EC7C29">
        <w:rPr>
          <w:rFonts w:ascii="Times New Roman" w:hAnsi="Times New Roman" w:cs="Times New Roman"/>
          <w:color w:val="000000" w:themeColor="text1"/>
          <w:sz w:val="20"/>
          <w:szCs w:val="32"/>
        </w:rPr>
        <w:t>M</w:t>
      </w:r>
      <w:proofErr w:type="spellEnd"/>
      <w:r w:rsidR="003E79FB" w:rsidRPr="00EC7C29">
        <w:rPr>
          <w:rFonts w:ascii="Times New Roman" w:hAnsi="Times New Roman" w:cs="Times New Roman"/>
          <w:color w:val="000000" w:themeColor="text1"/>
          <w:sz w:val="20"/>
          <w:szCs w:val="32"/>
        </w:rPr>
        <w:t xml:space="preserve"> models consistently </w:t>
      </w:r>
      <w:r w:rsidR="002556F3" w:rsidRPr="00EC7C29">
        <w:rPr>
          <w:rFonts w:ascii="Times New Roman" w:hAnsi="Times New Roman" w:cs="Times New Roman"/>
          <w:color w:val="000000" w:themeColor="text1"/>
          <w:sz w:val="20"/>
          <w:szCs w:val="32"/>
        </w:rPr>
        <w:t>out-perform some recent literature on RUL prediction. [10</w:t>
      </w:r>
      <w:r w:rsidR="004B1127" w:rsidRPr="00EC7C29">
        <w:rPr>
          <w:rFonts w:ascii="Times New Roman" w:hAnsi="Times New Roman" w:cs="Times New Roman"/>
          <w:color w:val="000000" w:themeColor="text1"/>
          <w:sz w:val="20"/>
          <w:szCs w:val="32"/>
        </w:rPr>
        <w:t>,17</w:t>
      </w:r>
      <w:r w:rsidR="002556F3" w:rsidRPr="00EC7C29">
        <w:rPr>
          <w:rFonts w:ascii="Times New Roman" w:hAnsi="Times New Roman" w:cs="Times New Roman"/>
          <w:color w:val="000000" w:themeColor="text1"/>
          <w:sz w:val="20"/>
          <w:szCs w:val="32"/>
        </w:rPr>
        <w:t>]</w:t>
      </w:r>
      <w:r w:rsidR="009A5E07" w:rsidRPr="00EC7C29">
        <w:rPr>
          <w:rFonts w:ascii="Times New Roman" w:hAnsi="Times New Roman" w:cs="Times New Roman"/>
          <w:color w:val="000000" w:themeColor="text1"/>
          <w:sz w:val="20"/>
          <w:szCs w:val="32"/>
        </w:rPr>
        <w:t xml:space="preserve"> “The practical applicat</w:t>
      </w:r>
      <w:r w:rsidR="00416708" w:rsidRPr="00EC7C29">
        <w:rPr>
          <w:rFonts w:ascii="Times New Roman" w:hAnsi="Times New Roman" w:cs="Times New Roman"/>
          <w:color w:val="000000" w:themeColor="text1"/>
          <w:sz w:val="20"/>
          <w:szCs w:val="32"/>
        </w:rPr>
        <w:t>io</w:t>
      </w:r>
      <w:r w:rsidR="009A5E07" w:rsidRPr="00EC7C29">
        <w:rPr>
          <w:rFonts w:ascii="Times New Roman" w:hAnsi="Times New Roman" w:cs="Times New Roman"/>
          <w:color w:val="000000" w:themeColor="text1"/>
          <w:sz w:val="20"/>
          <w:szCs w:val="32"/>
        </w:rPr>
        <w:t>ns of</w:t>
      </w:r>
      <w:r w:rsidR="00416708" w:rsidRPr="00EC7C29">
        <w:rPr>
          <w:rFonts w:ascii="Times New Roman" w:hAnsi="Times New Roman" w:cs="Times New Roman"/>
          <w:color w:val="000000" w:themeColor="text1"/>
          <w:sz w:val="20"/>
          <w:szCs w:val="32"/>
        </w:rPr>
        <w:t xml:space="preserve"> neural networks </w:t>
      </w:r>
      <w:proofErr w:type="gramStart"/>
      <w:r w:rsidR="00416708" w:rsidRPr="00EC7C29">
        <w:rPr>
          <w:rFonts w:ascii="Times New Roman" w:hAnsi="Times New Roman" w:cs="Times New Roman"/>
          <w:color w:val="000000" w:themeColor="text1"/>
          <w:sz w:val="20"/>
          <w:szCs w:val="32"/>
        </w:rPr>
        <w:t>has</w:t>
      </w:r>
      <w:proofErr w:type="gramEnd"/>
      <w:r w:rsidR="00416708" w:rsidRPr="00EC7C29">
        <w:rPr>
          <w:rFonts w:ascii="Times New Roman" w:hAnsi="Times New Roman" w:cs="Times New Roman"/>
          <w:color w:val="000000" w:themeColor="text1"/>
          <w:sz w:val="20"/>
          <w:szCs w:val="32"/>
        </w:rPr>
        <w:t xml:space="preserve"> been shown to effectively handle the detection of faults and service time of mechanical hardware” [16]</w:t>
      </w:r>
      <w:r w:rsidR="00F7762F">
        <w:rPr>
          <w:rFonts w:ascii="Times New Roman" w:hAnsi="Times New Roman" w:cs="Times New Roman"/>
          <w:color w:val="000000" w:themeColor="text1"/>
          <w:sz w:val="20"/>
          <w:szCs w:val="32"/>
        </w:rPr>
        <w:t>,</w:t>
      </w:r>
      <w:r w:rsidR="00416708" w:rsidRPr="00EC7C29">
        <w:rPr>
          <w:rFonts w:ascii="Times New Roman" w:hAnsi="Times New Roman" w:cs="Times New Roman"/>
          <w:color w:val="000000" w:themeColor="text1"/>
          <w:sz w:val="20"/>
          <w:szCs w:val="32"/>
        </w:rPr>
        <w:t xml:space="preserve"> which specifically references CNN and RNN </w:t>
      </w:r>
      <w:r w:rsidR="00460BBB" w:rsidRPr="00EC7C29">
        <w:rPr>
          <w:rFonts w:ascii="Times New Roman" w:hAnsi="Times New Roman" w:cs="Times New Roman"/>
          <w:color w:val="000000" w:themeColor="text1"/>
          <w:sz w:val="20"/>
          <w:szCs w:val="32"/>
        </w:rPr>
        <w:t>implementations within mechanical systems operations.</w:t>
      </w:r>
    </w:p>
    <w:p w14:paraId="274EB9FF" w14:textId="3F090294" w:rsidR="00002161" w:rsidRPr="00EC7C29" w:rsidRDefault="00002161" w:rsidP="00002161">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Hybrid Learning Models</w:t>
      </w:r>
    </w:p>
    <w:p w14:paraId="4C9C672B" w14:textId="26FC7CB9" w:rsidR="00002161" w:rsidRPr="00EC7C29" w:rsidRDefault="00002161"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[20] demonstrates</w:t>
      </w:r>
      <w:r w:rsidR="009D53F6" w:rsidRPr="00EC7C29">
        <w:rPr>
          <w:rFonts w:ascii="Times New Roman" w:hAnsi="Times New Roman" w:cs="Times New Roman"/>
          <w:color w:val="000000" w:themeColor="text1"/>
          <w:sz w:val="20"/>
          <w:szCs w:val="32"/>
        </w:rPr>
        <w:t xml:space="preserve"> the applications of a couple of hybrid DL models such as </w:t>
      </w:r>
      <w:r w:rsidR="00C15B4E" w:rsidRPr="00EC7C29">
        <w:rPr>
          <w:rFonts w:ascii="Times New Roman" w:hAnsi="Times New Roman" w:cs="Times New Roman"/>
          <w:color w:val="000000" w:themeColor="text1"/>
          <w:sz w:val="20"/>
          <w:szCs w:val="32"/>
        </w:rPr>
        <w:t>GRU-LSTM parallel</w:t>
      </w:r>
      <w:r w:rsidR="00F7762F">
        <w:rPr>
          <w:rFonts w:ascii="Times New Roman" w:hAnsi="Times New Roman" w:cs="Times New Roman"/>
          <w:color w:val="000000" w:themeColor="text1"/>
          <w:sz w:val="20"/>
          <w:szCs w:val="32"/>
        </w:rPr>
        <w:t xml:space="preserve"> and CNN-LSTM, and it was</w:t>
      </w:r>
      <w:r w:rsidR="00C15B4E" w:rsidRPr="00EC7C29">
        <w:rPr>
          <w:rFonts w:ascii="Times New Roman" w:hAnsi="Times New Roman" w:cs="Times New Roman"/>
          <w:color w:val="000000" w:themeColor="text1"/>
          <w:sz w:val="20"/>
          <w:szCs w:val="32"/>
        </w:rPr>
        <w:t xml:space="preserve"> </w:t>
      </w:r>
      <w:r w:rsidR="00D350C5" w:rsidRPr="00EC7C29">
        <w:rPr>
          <w:rFonts w:ascii="Times New Roman" w:hAnsi="Times New Roman" w:cs="Times New Roman"/>
          <w:color w:val="000000" w:themeColor="text1"/>
          <w:sz w:val="20"/>
          <w:szCs w:val="32"/>
        </w:rPr>
        <w:t xml:space="preserve">found that </w:t>
      </w:r>
      <w:r w:rsidR="00304110" w:rsidRPr="00EC7C29">
        <w:rPr>
          <w:rFonts w:ascii="Times New Roman" w:hAnsi="Times New Roman" w:cs="Times New Roman"/>
          <w:color w:val="000000" w:themeColor="text1"/>
          <w:sz w:val="20"/>
          <w:szCs w:val="32"/>
        </w:rPr>
        <w:t xml:space="preserve">GRU-LSTM obtained the lowest RMSE whilst CNN-LSTM had the best computational efficiency. </w:t>
      </w:r>
    </w:p>
    <w:p w14:paraId="69DC374B" w14:textId="3FBFF696"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4" w:name="_Toc166548915"/>
      <w:r w:rsidRPr="00EC7C29">
        <w:rPr>
          <w:rFonts w:ascii="Times New Roman" w:hAnsi="Times New Roman" w:cs="Times New Roman"/>
          <w:b/>
          <w:bCs/>
          <w:color w:val="000000" w:themeColor="text1"/>
          <w:sz w:val="20"/>
          <w:szCs w:val="20"/>
        </w:rPr>
        <w:t>Transformer Models</w:t>
      </w:r>
      <w:bookmarkEnd w:id="14"/>
    </w:p>
    <w:p w14:paraId="26468B40" w14:textId="7357D9B9" w:rsidR="00FD00A5" w:rsidRPr="00EC7C29" w:rsidRDefault="00FD00A5" w:rsidP="00FD00A5">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2216A1C9" w14:textId="455B75F7" w:rsidR="00A86B1A" w:rsidRPr="00EC7C29" w:rsidRDefault="00FD00A5"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Transformers are. generally used for natural language processing </w:t>
      </w:r>
      <w:r w:rsidR="007160BD" w:rsidRPr="00EC7C29">
        <w:rPr>
          <w:rFonts w:ascii="Times New Roman" w:hAnsi="Times New Roman" w:cs="Times New Roman"/>
          <w:color w:val="000000" w:themeColor="text1"/>
          <w:sz w:val="20"/>
          <w:szCs w:val="32"/>
        </w:rPr>
        <w:t xml:space="preserve">[NPL] </w:t>
      </w:r>
      <w:r w:rsidR="00C43079" w:rsidRPr="00EC7C29">
        <w:rPr>
          <w:rFonts w:ascii="Times New Roman" w:hAnsi="Times New Roman" w:cs="Times New Roman"/>
          <w:color w:val="000000" w:themeColor="text1"/>
          <w:sz w:val="20"/>
          <w:szCs w:val="32"/>
        </w:rPr>
        <w:t xml:space="preserve">and </w:t>
      </w:r>
      <w:r w:rsidR="00B60F31" w:rsidRPr="00EC7C29">
        <w:rPr>
          <w:rFonts w:ascii="Times New Roman" w:hAnsi="Times New Roman" w:cs="Times New Roman"/>
          <w:color w:val="000000" w:themeColor="text1"/>
          <w:sz w:val="20"/>
          <w:szCs w:val="32"/>
        </w:rPr>
        <w:t>computer vision</w:t>
      </w:r>
      <w:r w:rsidR="00C43079" w:rsidRPr="00EC7C29">
        <w:rPr>
          <w:rFonts w:ascii="Times New Roman" w:hAnsi="Times New Roman" w:cs="Times New Roman"/>
          <w:color w:val="000000" w:themeColor="text1"/>
          <w:sz w:val="20"/>
          <w:szCs w:val="32"/>
        </w:rPr>
        <w:t xml:space="preserve"> and are </w:t>
      </w:r>
      <w:r w:rsidR="00F15659" w:rsidRPr="00EC7C29">
        <w:rPr>
          <w:rFonts w:ascii="Times New Roman" w:hAnsi="Times New Roman" w:cs="Times New Roman"/>
          <w:color w:val="000000" w:themeColor="text1"/>
          <w:sz w:val="20"/>
          <w:szCs w:val="32"/>
        </w:rPr>
        <w:t>used</w:t>
      </w:r>
      <w:r w:rsidR="00B60F31" w:rsidRPr="00EC7C29">
        <w:rPr>
          <w:rFonts w:ascii="Times New Roman" w:hAnsi="Times New Roman" w:cs="Times New Roman"/>
          <w:color w:val="000000" w:themeColor="text1"/>
          <w:sz w:val="20"/>
          <w:szCs w:val="32"/>
        </w:rPr>
        <w:t xml:space="preserve"> in </w:t>
      </w:r>
      <w:r w:rsidR="00F15659" w:rsidRPr="00EC7C29">
        <w:rPr>
          <w:rFonts w:ascii="Times New Roman" w:hAnsi="Times New Roman" w:cs="Times New Roman"/>
          <w:color w:val="000000" w:themeColor="text1"/>
          <w:sz w:val="20"/>
          <w:szCs w:val="32"/>
        </w:rPr>
        <w:t>many time series analysis applications</w:t>
      </w:r>
      <w:r w:rsidR="00ED1E0F" w:rsidRPr="00EC7C29">
        <w:rPr>
          <w:rFonts w:ascii="Times New Roman" w:hAnsi="Times New Roman" w:cs="Times New Roman"/>
          <w:color w:val="000000" w:themeColor="text1"/>
          <w:sz w:val="20"/>
          <w:szCs w:val="32"/>
        </w:rPr>
        <w:t xml:space="preserve"> [27]</w:t>
      </w:r>
      <w:r w:rsidR="00F7762F">
        <w:rPr>
          <w:rFonts w:ascii="Times New Roman" w:hAnsi="Times New Roman" w:cs="Times New Roman"/>
          <w:color w:val="000000" w:themeColor="text1"/>
          <w:sz w:val="20"/>
          <w:szCs w:val="32"/>
        </w:rPr>
        <w:t>.</w:t>
      </w:r>
      <w:r w:rsidR="00585341" w:rsidRPr="00EC7C29">
        <w:rPr>
          <w:rFonts w:ascii="Times New Roman" w:hAnsi="Times New Roman" w:cs="Times New Roman"/>
          <w:color w:val="000000" w:themeColor="text1"/>
          <w:sz w:val="20"/>
          <w:szCs w:val="32"/>
        </w:rPr>
        <w:t xml:space="preserve"> Transformers can have the ability to model long-term and </w:t>
      </w:r>
      <w:r w:rsidR="00C903E6" w:rsidRPr="00EC7C29">
        <w:rPr>
          <w:rFonts w:ascii="Times New Roman" w:hAnsi="Times New Roman" w:cs="Times New Roman"/>
          <w:color w:val="000000" w:themeColor="text1"/>
          <w:sz w:val="20"/>
          <w:szCs w:val="32"/>
        </w:rPr>
        <w:t>short-term</w:t>
      </w:r>
      <w:r w:rsidR="00585341" w:rsidRPr="00EC7C29">
        <w:rPr>
          <w:rFonts w:ascii="Times New Roman" w:hAnsi="Times New Roman" w:cs="Times New Roman"/>
          <w:color w:val="000000" w:themeColor="text1"/>
          <w:sz w:val="20"/>
          <w:szCs w:val="32"/>
        </w:rPr>
        <w:t xml:space="preserve"> behaviours simultaneously </w:t>
      </w:r>
      <w:r w:rsidR="00F81924" w:rsidRPr="00EC7C29">
        <w:rPr>
          <w:rFonts w:ascii="Times New Roman" w:hAnsi="Times New Roman" w:cs="Times New Roman"/>
          <w:color w:val="000000" w:themeColor="text1"/>
          <w:sz w:val="20"/>
          <w:szCs w:val="32"/>
        </w:rPr>
        <w:t>which is a unique capability that</w:t>
      </w:r>
      <w:r w:rsidR="00291FF4" w:rsidRPr="00EC7C29">
        <w:rPr>
          <w:rFonts w:ascii="Times New Roman" w:hAnsi="Times New Roman" w:cs="Times New Roman"/>
          <w:color w:val="000000" w:themeColor="text1"/>
          <w:sz w:val="20"/>
          <w:szCs w:val="32"/>
        </w:rPr>
        <w:t xml:space="preserve"> may be applicable to </w:t>
      </w:r>
      <w:proofErr w:type="spellStart"/>
      <w:r w:rsidR="00291FF4" w:rsidRPr="00EC7C29">
        <w:rPr>
          <w:rFonts w:ascii="Times New Roman" w:hAnsi="Times New Roman" w:cs="Times New Roman"/>
          <w:color w:val="000000" w:themeColor="text1"/>
          <w:sz w:val="20"/>
          <w:szCs w:val="32"/>
        </w:rPr>
        <w:t>PdM</w:t>
      </w:r>
      <w:proofErr w:type="spellEnd"/>
      <w:r w:rsidR="00291FF4" w:rsidRPr="00EC7C29">
        <w:rPr>
          <w:rFonts w:ascii="Times New Roman" w:hAnsi="Times New Roman" w:cs="Times New Roman"/>
          <w:color w:val="000000" w:themeColor="text1"/>
          <w:sz w:val="20"/>
          <w:szCs w:val="32"/>
        </w:rPr>
        <w:t xml:space="preserve"> systems.</w:t>
      </w:r>
      <w:r w:rsidR="00C903E6" w:rsidRPr="00EC7C29">
        <w:rPr>
          <w:rFonts w:ascii="Times New Roman" w:hAnsi="Times New Roman" w:cs="Times New Roman"/>
          <w:color w:val="000000" w:themeColor="text1"/>
          <w:sz w:val="20"/>
          <w:szCs w:val="32"/>
        </w:rPr>
        <w:t xml:space="preserve"> [34]</w:t>
      </w:r>
    </w:p>
    <w:p w14:paraId="40422A23" w14:textId="4935700E" w:rsidR="004E415F" w:rsidRPr="00EC7C29" w:rsidRDefault="004E415F" w:rsidP="00A86B1A">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Architecture</w:t>
      </w:r>
    </w:p>
    <w:p w14:paraId="3AD018B6" w14:textId="6F76A159" w:rsidR="0081610D" w:rsidRPr="00EC7C29" w:rsidRDefault="009A7302"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Default transformer architecture contains encoder and decoder layers utilising</w:t>
      </w:r>
      <w:r w:rsidR="00ED1E0F" w:rsidRPr="00EC7C29">
        <w:rPr>
          <w:rFonts w:ascii="Times New Roman" w:hAnsi="Times New Roman" w:cs="Times New Roman"/>
          <w:color w:val="000000" w:themeColor="text1"/>
          <w:sz w:val="20"/>
          <w:szCs w:val="32"/>
        </w:rPr>
        <w:t xml:space="preserve"> a </w:t>
      </w:r>
      <w:r w:rsidR="00CA508A" w:rsidRPr="00EC7C29">
        <w:rPr>
          <w:rFonts w:ascii="Times New Roman" w:hAnsi="Times New Roman" w:cs="Times New Roman"/>
          <w:color w:val="000000" w:themeColor="text1"/>
          <w:sz w:val="20"/>
          <w:szCs w:val="32"/>
        </w:rPr>
        <w:t>sequence-to-sequence</w:t>
      </w:r>
      <w:r w:rsidR="00ED1E0F" w:rsidRPr="00EC7C29">
        <w:rPr>
          <w:rFonts w:ascii="Times New Roman" w:hAnsi="Times New Roman" w:cs="Times New Roman"/>
          <w:color w:val="000000" w:themeColor="text1"/>
          <w:sz w:val="20"/>
          <w:szCs w:val="32"/>
        </w:rPr>
        <w:t xml:space="preserve"> model</w:t>
      </w:r>
      <w:r w:rsidR="00F95DE5" w:rsidRPr="00EC7C29">
        <w:rPr>
          <w:rFonts w:ascii="Times New Roman" w:hAnsi="Times New Roman" w:cs="Times New Roman"/>
          <w:color w:val="000000" w:themeColor="text1"/>
          <w:sz w:val="20"/>
          <w:szCs w:val="32"/>
        </w:rPr>
        <w:t xml:space="preserve"> that uses an encode-decoder configuration designed to learn to </w:t>
      </w:r>
      <w:r w:rsidR="0035586C" w:rsidRPr="00EC7C29">
        <w:rPr>
          <w:rFonts w:ascii="Times New Roman" w:hAnsi="Times New Roman" w:cs="Times New Roman"/>
          <w:color w:val="000000" w:themeColor="text1"/>
          <w:sz w:val="20"/>
          <w:szCs w:val="32"/>
        </w:rPr>
        <w:t xml:space="preserve">encode the source </w:t>
      </w:r>
      <w:r w:rsidR="00CA508A" w:rsidRPr="00EC7C29">
        <w:rPr>
          <w:rFonts w:ascii="Times New Roman" w:hAnsi="Times New Roman" w:cs="Times New Roman"/>
          <w:color w:val="000000" w:themeColor="text1"/>
          <w:sz w:val="20"/>
          <w:szCs w:val="32"/>
        </w:rPr>
        <w:t xml:space="preserve">in a </w:t>
      </w:r>
      <w:r w:rsidR="00F7762F" w:rsidRPr="00EC7C29">
        <w:rPr>
          <w:rFonts w:ascii="Times New Roman" w:hAnsi="Times New Roman" w:cs="Times New Roman"/>
          <w:color w:val="000000" w:themeColor="text1"/>
          <w:sz w:val="20"/>
          <w:szCs w:val="32"/>
        </w:rPr>
        <w:t>fixed</w:t>
      </w:r>
      <w:r w:rsidR="00F7762F">
        <w:rPr>
          <w:rFonts w:ascii="Times New Roman" w:hAnsi="Times New Roman" w:cs="Times New Roman"/>
          <w:color w:val="000000" w:themeColor="text1"/>
          <w:sz w:val="20"/>
          <w:szCs w:val="32"/>
        </w:rPr>
        <w:t>-</w:t>
      </w:r>
      <w:r w:rsidR="00CA508A" w:rsidRPr="00EC7C29">
        <w:rPr>
          <w:rFonts w:ascii="Times New Roman" w:hAnsi="Times New Roman" w:cs="Times New Roman"/>
          <w:color w:val="000000" w:themeColor="text1"/>
          <w:sz w:val="20"/>
          <w:szCs w:val="32"/>
        </w:rPr>
        <w:t xml:space="preserve">length representation </w:t>
      </w:r>
      <w:r w:rsidRPr="00EC7C29">
        <w:rPr>
          <w:rFonts w:ascii="Times New Roman" w:hAnsi="Times New Roman" w:cs="Times New Roman"/>
          <w:color w:val="000000" w:themeColor="text1"/>
          <w:sz w:val="20"/>
          <w:szCs w:val="32"/>
        </w:rPr>
        <w:t>[27, 13]</w:t>
      </w:r>
      <w:r w:rsidR="00F7762F">
        <w:rPr>
          <w:rFonts w:ascii="Times New Roman" w:hAnsi="Times New Roman" w:cs="Times New Roman"/>
          <w:color w:val="000000" w:themeColor="text1"/>
          <w:sz w:val="20"/>
          <w:szCs w:val="32"/>
        </w:rPr>
        <w:t>.</w:t>
      </w:r>
      <w:r w:rsidR="00E86AF6" w:rsidRPr="00EC7C29">
        <w:rPr>
          <w:rFonts w:ascii="Times New Roman" w:hAnsi="Times New Roman" w:cs="Times New Roman"/>
          <w:color w:val="000000" w:themeColor="text1"/>
          <w:sz w:val="20"/>
          <w:szCs w:val="32"/>
        </w:rPr>
        <w:t xml:space="preserve"> Both the encoders and decoders are composed of multiple </w:t>
      </w:r>
      <w:r w:rsidR="002D7BEB" w:rsidRPr="00EC7C29">
        <w:rPr>
          <w:rFonts w:ascii="Times New Roman" w:hAnsi="Times New Roman" w:cs="Times New Roman"/>
          <w:color w:val="000000" w:themeColor="text1"/>
          <w:sz w:val="20"/>
          <w:szCs w:val="32"/>
        </w:rPr>
        <w:t>identical blocks to help with modelling</w:t>
      </w:r>
      <w:r w:rsidR="00C678C3" w:rsidRPr="00EC7C29">
        <w:rPr>
          <w:rFonts w:ascii="Times New Roman" w:hAnsi="Times New Roman" w:cs="Times New Roman"/>
          <w:color w:val="000000" w:themeColor="text1"/>
          <w:sz w:val="20"/>
          <w:szCs w:val="32"/>
        </w:rPr>
        <w:t xml:space="preserve"> [32]</w:t>
      </w:r>
      <w:r w:rsidR="00F7762F">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t>
      </w:r>
      <w:r w:rsidR="00CA508A" w:rsidRPr="00EC7C29">
        <w:rPr>
          <w:rFonts w:ascii="Times New Roman" w:hAnsi="Times New Roman" w:cs="Times New Roman"/>
          <w:color w:val="000000" w:themeColor="text1"/>
          <w:sz w:val="20"/>
          <w:szCs w:val="32"/>
        </w:rPr>
        <w:t xml:space="preserve">This is done because the </w:t>
      </w:r>
      <w:r w:rsidR="00AD3824" w:rsidRPr="00EC7C29">
        <w:rPr>
          <w:rFonts w:ascii="Times New Roman" w:hAnsi="Times New Roman" w:cs="Times New Roman"/>
          <w:color w:val="000000" w:themeColor="text1"/>
          <w:sz w:val="20"/>
          <w:szCs w:val="32"/>
        </w:rPr>
        <w:t xml:space="preserve">length of the two sequences </w:t>
      </w:r>
      <w:r w:rsidR="0081610D" w:rsidRPr="00EC7C29">
        <w:rPr>
          <w:rFonts w:ascii="Times New Roman" w:hAnsi="Times New Roman" w:cs="Times New Roman"/>
          <w:color w:val="000000" w:themeColor="text1"/>
          <w:sz w:val="20"/>
          <w:szCs w:val="32"/>
        </w:rPr>
        <w:t>is</w:t>
      </w:r>
      <w:r w:rsidR="00AD3824" w:rsidRPr="00EC7C29">
        <w:rPr>
          <w:rFonts w:ascii="Times New Roman" w:hAnsi="Times New Roman" w:cs="Times New Roman"/>
          <w:color w:val="000000" w:themeColor="text1"/>
          <w:sz w:val="20"/>
          <w:szCs w:val="32"/>
        </w:rPr>
        <w:t xml:space="preserve"> not necessarily the same size</w:t>
      </w:r>
      <w:r w:rsidR="00F7762F">
        <w:rPr>
          <w:rFonts w:ascii="Times New Roman" w:hAnsi="Times New Roman" w:cs="Times New Roman"/>
          <w:color w:val="000000" w:themeColor="text1"/>
          <w:sz w:val="20"/>
          <w:szCs w:val="32"/>
        </w:rPr>
        <w:t>,</w:t>
      </w:r>
      <w:r w:rsidR="000A5228" w:rsidRPr="00EC7C29">
        <w:rPr>
          <w:rFonts w:ascii="Times New Roman" w:hAnsi="Times New Roman" w:cs="Times New Roman"/>
          <w:color w:val="000000" w:themeColor="text1"/>
          <w:sz w:val="20"/>
          <w:szCs w:val="32"/>
        </w:rPr>
        <w:t xml:space="preserve"> aiming to decode the target sequence in an ‘auto-regressive’ </w:t>
      </w:r>
      <w:r w:rsidR="00C678C3" w:rsidRPr="00EC7C29">
        <w:rPr>
          <w:rFonts w:ascii="Times New Roman" w:hAnsi="Times New Roman" w:cs="Times New Roman"/>
          <w:color w:val="000000" w:themeColor="text1"/>
          <w:sz w:val="20"/>
          <w:szCs w:val="32"/>
        </w:rPr>
        <w:t>manner [</w:t>
      </w:r>
      <w:r w:rsidR="005C2A5E" w:rsidRPr="00EC7C29">
        <w:rPr>
          <w:rFonts w:ascii="Times New Roman" w:hAnsi="Times New Roman" w:cs="Times New Roman"/>
          <w:color w:val="000000" w:themeColor="text1"/>
          <w:sz w:val="20"/>
          <w:szCs w:val="32"/>
        </w:rPr>
        <w:t>27</w:t>
      </w:r>
      <w:r w:rsidR="007F0426" w:rsidRPr="00EC7C29">
        <w:rPr>
          <w:rFonts w:ascii="Times New Roman" w:hAnsi="Times New Roman" w:cs="Times New Roman"/>
          <w:color w:val="000000" w:themeColor="text1"/>
          <w:sz w:val="20"/>
          <w:szCs w:val="32"/>
        </w:rPr>
        <w:t>,</w:t>
      </w:r>
      <w:r w:rsidR="00E95B66" w:rsidRPr="00EC7C29">
        <w:rPr>
          <w:rFonts w:ascii="Times New Roman" w:hAnsi="Times New Roman" w:cs="Times New Roman"/>
          <w:color w:val="000000" w:themeColor="text1"/>
          <w:sz w:val="20"/>
          <w:szCs w:val="32"/>
        </w:rPr>
        <w:t xml:space="preserve"> </w:t>
      </w:r>
      <w:r w:rsidR="007F0426" w:rsidRPr="00EC7C29">
        <w:rPr>
          <w:rFonts w:ascii="Times New Roman" w:hAnsi="Times New Roman" w:cs="Times New Roman"/>
          <w:color w:val="000000" w:themeColor="text1"/>
          <w:sz w:val="20"/>
          <w:szCs w:val="32"/>
        </w:rPr>
        <w:t>2</w:t>
      </w:r>
      <w:r w:rsidR="00E95B66" w:rsidRPr="00EC7C29">
        <w:rPr>
          <w:rFonts w:ascii="Times New Roman" w:hAnsi="Times New Roman" w:cs="Times New Roman"/>
          <w:color w:val="000000" w:themeColor="text1"/>
          <w:sz w:val="20"/>
          <w:szCs w:val="32"/>
        </w:rPr>
        <w:t>8</w:t>
      </w:r>
      <w:r w:rsidR="005C2A5E" w:rsidRPr="00EC7C29">
        <w:rPr>
          <w:rFonts w:ascii="Times New Roman" w:hAnsi="Times New Roman" w:cs="Times New Roman"/>
          <w:color w:val="000000" w:themeColor="text1"/>
          <w:sz w:val="20"/>
          <w:szCs w:val="32"/>
        </w:rPr>
        <w:t>]</w:t>
      </w:r>
      <w:r w:rsidR="00F7762F">
        <w:rPr>
          <w:rFonts w:ascii="Times New Roman" w:hAnsi="Times New Roman" w:cs="Times New Roman"/>
          <w:color w:val="000000" w:themeColor="text1"/>
          <w:sz w:val="20"/>
          <w:szCs w:val="32"/>
        </w:rPr>
        <w:t>.</w:t>
      </w:r>
      <w:r w:rsidR="00C903E6" w:rsidRPr="00EC7C29">
        <w:rPr>
          <w:rFonts w:ascii="Times New Roman" w:hAnsi="Times New Roman" w:cs="Times New Roman"/>
          <w:color w:val="000000" w:themeColor="text1"/>
          <w:sz w:val="20"/>
          <w:szCs w:val="32"/>
        </w:rPr>
        <w:t xml:space="preserve"> It was found in [34] that transformers can be used</w:t>
      </w:r>
      <w:r w:rsidR="00876D2E" w:rsidRPr="00EC7C29">
        <w:rPr>
          <w:rFonts w:ascii="Times New Roman" w:hAnsi="Times New Roman" w:cs="Times New Roman"/>
          <w:color w:val="000000" w:themeColor="text1"/>
          <w:sz w:val="20"/>
          <w:szCs w:val="32"/>
        </w:rPr>
        <w:t xml:space="preserve"> to reduce the error in accumulation during forecasting</w:t>
      </w:r>
      <w:r w:rsidR="00F7762F">
        <w:rPr>
          <w:rFonts w:ascii="Times New Roman" w:hAnsi="Times New Roman" w:cs="Times New Roman"/>
          <w:color w:val="000000" w:themeColor="text1"/>
          <w:sz w:val="20"/>
          <w:szCs w:val="32"/>
        </w:rPr>
        <w:t>,</w:t>
      </w:r>
      <w:r w:rsidR="002A50CD" w:rsidRPr="00EC7C29">
        <w:rPr>
          <w:rFonts w:ascii="Times New Roman" w:hAnsi="Times New Roman" w:cs="Times New Roman"/>
          <w:color w:val="000000" w:themeColor="text1"/>
          <w:sz w:val="20"/>
          <w:szCs w:val="32"/>
        </w:rPr>
        <w:t xml:space="preserve"> leading to greater efficiency and reducing errors over long forecast </w:t>
      </w:r>
      <w:r w:rsidR="008F5B34" w:rsidRPr="00EC7C29">
        <w:rPr>
          <w:rFonts w:ascii="Times New Roman" w:hAnsi="Times New Roman" w:cs="Times New Roman"/>
          <w:color w:val="000000" w:themeColor="text1"/>
          <w:sz w:val="20"/>
          <w:szCs w:val="32"/>
        </w:rPr>
        <w:t>horizons</w:t>
      </w:r>
      <w:r w:rsidR="002A50CD" w:rsidRPr="00EC7C29">
        <w:rPr>
          <w:rFonts w:ascii="Times New Roman" w:hAnsi="Times New Roman" w:cs="Times New Roman"/>
          <w:color w:val="000000" w:themeColor="text1"/>
          <w:sz w:val="20"/>
          <w:szCs w:val="32"/>
        </w:rPr>
        <w:t>.</w:t>
      </w:r>
      <w:r w:rsidR="00CA0127" w:rsidRPr="00EC7C29">
        <w:rPr>
          <w:rFonts w:ascii="Times New Roman" w:hAnsi="Times New Roman" w:cs="Times New Roman"/>
          <w:color w:val="000000" w:themeColor="text1"/>
          <w:sz w:val="20"/>
          <w:szCs w:val="32"/>
        </w:rPr>
        <w:t xml:space="preserve"> [34] states that “Transformers can use</w:t>
      </w:r>
      <w:r w:rsidR="0046348C" w:rsidRPr="00EC7C29">
        <w:rPr>
          <w:rFonts w:ascii="Times New Roman" w:hAnsi="Times New Roman" w:cs="Times New Roman"/>
          <w:color w:val="000000" w:themeColor="text1"/>
          <w:sz w:val="20"/>
          <w:szCs w:val="32"/>
        </w:rPr>
        <w:t xml:space="preserve"> a mechanism with a mask to ensure consistent behaviour during training and forecasting”</w:t>
      </w:r>
      <w:r w:rsidR="00351FF2" w:rsidRPr="00EC7C29">
        <w:rPr>
          <w:rFonts w:ascii="Times New Roman" w:hAnsi="Times New Roman" w:cs="Times New Roman"/>
          <w:color w:val="000000" w:themeColor="text1"/>
          <w:sz w:val="20"/>
          <w:szCs w:val="32"/>
        </w:rPr>
        <w:t xml:space="preserve"> establishing how transformers use</w:t>
      </w:r>
      <w:r w:rsidR="00EB6D91" w:rsidRPr="00EC7C29">
        <w:rPr>
          <w:rFonts w:ascii="Times New Roman" w:hAnsi="Times New Roman" w:cs="Times New Roman"/>
          <w:color w:val="000000" w:themeColor="text1"/>
          <w:sz w:val="20"/>
          <w:szCs w:val="32"/>
        </w:rPr>
        <w:t xml:space="preserve"> sequential data to maintain accuracy.</w:t>
      </w:r>
      <w:r w:rsidR="000556F5" w:rsidRPr="00EC7C29">
        <w:rPr>
          <w:rFonts w:ascii="Times New Roman" w:hAnsi="Times New Roman" w:cs="Times New Roman"/>
          <w:color w:val="000000" w:themeColor="text1"/>
          <w:sz w:val="20"/>
          <w:szCs w:val="32"/>
        </w:rPr>
        <w:t xml:space="preserve"> </w:t>
      </w:r>
    </w:p>
    <w:p w14:paraId="45575E27" w14:textId="766977C1" w:rsidR="008F7303" w:rsidRPr="00EC7C29" w:rsidRDefault="004E415F" w:rsidP="0081610D">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Application</w:t>
      </w:r>
    </w:p>
    <w:p w14:paraId="27AC2708" w14:textId="1EF3A1ED" w:rsidR="001B7DA2" w:rsidRPr="00EC7C29" w:rsidRDefault="001B7DA2"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Transformer applications have improved </w:t>
      </w:r>
      <w:r w:rsidR="007114FF" w:rsidRPr="00EC7C29">
        <w:rPr>
          <w:rFonts w:ascii="Times New Roman" w:hAnsi="Times New Roman" w:cs="Times New Roman"/>
          <w:color w:val="000000" w:themeColor="text1"/>
          <w:sz w:val="20"/>
          <w:szCs w:val="32"/>
        </w:rPr>
        <w:t>long</w:t>
      </w:r>
      <w:r w:rsidR="00F7762F">
        <w:rPr>
          <w:rFonts w:ascii="Times New Roman" w:hAnsi="Times New Roman" w:cs="Times New Roman"/>
          <w:color w:val="000000" w:themeColor="text1"/>
          <w:sz w:val="20"/>
          <w:szCs w:val="32"/>
        </w:rPr>
        <w:t>-term and multivariate time series forecasting, and their effectivenes</w:t>
      </w:r>
      <w:r w:rsidR="005C2A5E" w:rsidRPr="00EC7C29">
        <w:rPr>
          <w:rFonts w:ascii="Times New Roman" w:hAnsi="Times New Roman" w:cs="Times New Roman"/>
          <w:color w:val="000000" w:themeColor="text1"/>
          <w:sz w:val="20"/>
          <w:szCs w:val="32"/>
        </w:rPr>
        <w:t>s</w:t>
      </w:r>
      <w:r w:rsidR="00FB6FB2" w:rsidRPr="00EC7C29">
        <w:rPr>
          <w:rFonts w:ascii="Times New Roman" w:hAnsi="Times New Roman" w:cs="Times New Roman"/>
          <w:color w:val="000000" w:themeColor="text1"/>
          <w:sz w:val="20"/>
          <w:szCs w:val="32"/>
        </w:rPr>
        <w:t xml:space="preserve"> </w:t>
      </w:r>
      <w:r w:rsidR="0088071A" w:rsidRPr="00EC7C29">
        <w:rPr>
          <w:rFonts w:ascii="Times New Roman" w:hAnsi="Times New Roman" w:cs="Times New Roman"/>
          <w:color w:val="000000" w:themeColor="text1"/>
          <w:sz w:val="20"/>
          <w:szCs w:val="32"/>
        </w:rPr>
        <w:t>on complex</w:t>
      </w:r>
      <w:r w:rsidR="005C2A5E" w:rsidRPr="00EC7C29">
        <w:rPr>
          <w:rFonts w:ascii="Times New Roman" w:hAnsi="Times New Roman" w:cs="Times New Roman"/>
          <w:color w:val="000000" w:themeColor="text1"/>
          <w:sz w:val="20"/>
          <w:szCs w:val="32"/>
        </w:rPr>
        <w:t xml:space="preserve"> forecasting tasks has greatly approved the approach [27]</w:t>
      </w:r>
      <w:r w:rsidR="00F7762F">
        <w:rPr>
          <w:rFonts w:ascii="Times New Roman" w:hAnsi="Times New Roman" w:cs="Times New Roman"/>
          <w:color w:val="000000" w:themeColor="text1"/>
          <w:sz w:val="20"/>
          <w:szCs w:val="32"/>
        </w:rPr>
        <w:t>.</w:t>
      </w:r>
      <w:r w:rsidR="00BF0C38" w:rsidRPr="00EC7C29">
        <w:rPr>
          <w:rFonts w:ascii="Times New Roman" w:hAnsi="Times New Roman" w:cs="Times New Roman"/>
          <w:color w:val="000000" w:themeColor="text1"/>
          <w:sz w:val="20"/>
          <w:szCs w:val="32"/>
        </w:rPr>
        <w:t xml:space="preserve"> Different transformer approaches are used for different applications – the Informer </w:t>
      </w:r>
      <w:r w:rsidR="00EE3E5A" w:rsidRPr="00EC7C29">
        <w:rPr>
          <w:rFonts w:ascii="Times New Roman" w:hAnsi="Times New Roman" w:cs="Times New Roman"/>
          <w:color w:val="000000" w:themeColor="text1"/>
          <w:sz w:val="20"/>
          <w:szCs w:val="32"/>
        </w:rPr>
        <w:t>achieves O(</w:t>
      </w:r>
      <w:proofErr w:type="spellStart"/>
      <w:r w:rsidR="00EE3E5A" w:rsidRPr="00EC7C29">
        <w:rPr>
          <w:rFonts w:ascii="Times New Roman" w:hAnsi="Times New Roman" w:cs="Times New Roman"/>
          <w:color w:val="000000" w:themeColor="text1"/>
          <w:sz w:val="20"/>
          <w:szCs w:val="32"/>
        </w:rPr>
        <w:t>LlogL</w:t>
      </w:r>
      <w:proofErr w:type="spellEnd"/>
      <w:r w:rsidR="00EE3E5A" w:rsidRPr="00EC7C29">
        <w:rPr>
          <w:rFonts w:ascii="Times New Roman" w:hAnsi="Times New Roman" w:cs="Times New Roman"/>
          <w:color w:val="000000" w:themeColor="text1"/>
          <w:sz w:val="20"/>
          <w:szCs w:val="32"/>
        </w:rPr>
        <w:t xml:space="preserve">) in </w:t>
      </w:r>
      <w:r w:rsidR="009E6A8A" w:rsidRPr="00EC7C29">
        <w:rPr>
          <w:rFonts w:ascii="Times New Roman" w:hAnsi="Times New Roman" w:cs="Times New Roman"/>
          <w:color w:val="000000" w:themeColor="text1"/>
          <w:sz w:val="20"/>
          <w:szCs w:val="32"/>
        </w:rPr>
        <w:t xml:space="preserve">time complexity and memory usage and </w:t>
      </w:r>
      <w:r w:rsidR="006C275B" w:rsidRPr="00EC7C29">
        <w:rPr>
          <w:rFonts w:ascii="Times New Roman" w:hAnsi="Times New Roman" w:cs="Times New Roman"/>
          <w:color w:val="000000" w:themeColor="text1"/>
          <w:sz w:val="20"/>
          <w:szCs w:val="32"/>
        </w:rPr>
        <w:t xml:space="preserve">is shown to be effective in </w:t>
      </w:r>
      <w:r w:rsidR="00F53395">
        <w:rPr>
          <w:rFonts w:ascii="Times New Roman" w:hAnsi="Times New Roman" w:cs="Times New Roman"/>
          <w:color w:val="000000" w:themeColor="text1"/>
          <w:sz w:val="20"/>
          <w:szCs w:val="32"/>
        </w:rPr>
        <w:t>Long-Sequence Time-Series Forecasting [</w:t>
      </w:r>
      <w:r w:rsidR="00F53395" w:rsidRPr="00EC7C29">
        <w:rPr>
          <w:rFonts w:ascii="Times New Roman" w:hAnsi="Times New Roman" w:cs="Times New Roman"/>
          <w:color w:val="000000" w:themeColor="text1"/>
          <w:sz w:val="20"/>
          <w:szCs w:val="32"/>
        </w:rPr>
        <w:t>LSTF</w:t>
      </w:r>
      <w:r w:rsidR="00F53395">
        <w:rPr>
          <w:rFonts w:ascii="Times New Roman" w:hAnsi="Times New Roman" w:cs="Times New Roman"/>
          <w:color w:val="000000" w:themeColor="text1"/>
          <w:sz w:val="20"/>
          <w:szCs w:val="32"/>
        </w:rPr>
        <w:t>]</w:t>
      </w:r>
      <w:r w:rsidR="00F53395" w:rsidRPr="00EC7C29">
        <w:rPr>
          <w:rFonts w:ascii="Times New Roman" w:hAnsi="Times New Roman" w:cs="Times New Roman"/>
          <w:color w:val="000000" w:themeColor="text1"/>
          <w:sz w:val="20"/>
          <w:szCs w:val="32"/>
        </w:rPr>
        <w:t xml:space="preserve"> </w:t>
      </w:r>
      <w:r w:rsidR="006C275B" w:rsidRPr="00EC7C29">
        <w:rPr>
          <w:rFonts w:ascii="Times New Roman" w:hAnsi="Times New Roman" w:cs="Times New Roman"/>
          <w:color w:val="000000" w:themeColor="text1"/>
          <w:sz w:val="20"/>
          <w:szCs w:val="32"/>
        </w:rPr>
        <w:t>applications [36]</w:t>
      </w:r>
      <w:r w:rsidR="00F7762F">
        <w:rPr>
          <w:rFonts w:ascii="Times New Roman" w:hAnsi="Times New Roman" w:cs="Times New Roman"/>
          <w:color w:val="000000" w:themeColor="text1"/>
          <w:sz w:val="20"/>
          <w:szCs w:val="32"/>
        </w:rPr>
        <w:t>.</w:t>
      </w:r>
      <w:r w:rsidR="00E56593" w:rsidRPr="00EC7C29">
        <w:rPr>
          <w:rFonts w:ascii="Times New Roman" w:hAnsi="Times New Roman" w:cs="Times New Roman"/>
          <w:color w:val="000000" w:themeColor="text1"/>
          <w:sz w:val="20"/>
          <w:szCs w:val="32"/>
        </w:rPr>
        <w:t xml:space="preserve"> In [15]</w:t>
      </w:r>
      <w:r w:rsidR="00F7762F">
        <w:rPr>
          <w:rFonts w:ascii="Times New Roman" w:hAnsi="Times New Roman" w:cs="Times New Roman"/>
          <w:color w:val="000000" w:themeColor="text1"/>
          <w:sz w:val="20"/>
          <w:szCs w:val="32"/>
        </w:rPr>
        <w:t>,</w:t>
      </w:r>
      <w:r w:rsidR="00E56593" w:rsidRPr="00EC7C29">
        <w:rPr>
          <w:rFonts w:ascii="Times New Roman" w:hAnsi="Times New Roman" w:cs="Times New Roman"/>
          <w:color w:val="000000" w:themeColor="text1"/>
          <w:sz w:val="20"/>
          <w:szCs w:val="32"/>
        </w:rPr>
        <w:t xml:space="preserve"> a </w:t>
      </w:r>
      <w:r w:rsidR="00843CFF" w:rsidRPr="00EC7C29">
        <w:rPr>
          <w:rFonts w:ascii="Times New Roman" w:hAnsi="Times New Roman" w:cs="Times New Roman"/>
          <w:color w:val="000000" w:themeColor="text1"/>
          <w:sz w:val="20"/>
          <w:szCs w:val="32"/>
        </w:rPr>
        <w:t xml:space="preserve">probabilistic </w:t>
      </w:r>
      <w:r w:rsidR="00E56593" w:rsidRPr="00EC7C29">
        <w:rPr>
          <w:rFonts w:ascii="Times New Roman" w:hAnsi="Times New Roman" w:cs="Times New Roman"/>
          <w:color w:val="000000" w:themeColor="text1"/>
          <w:sz w:val="20"/>
          <w:szCs w:val="32"/>
        </w:rPr>
        <w:t xml:space="preserve">transformer model </w:t>
      </w:r>
      <w:r w:rsidR="00270C8B" w:rsidRPr="00EC7C29">
        <w:rPr>
          <w:rFonts w:ascii="Times New Roman" w:hAnsi="Times New Roman" w:cs="Times New Roman"/>
          <w:color w:val="000000" w:themeColor="text1"/>
          <w:sz w:val="20"/>
          <w:szCs w:val="32"/>
        </w:rPr>
        <w:t>that utilises state</w:t>
      </w:r>
      <w:r w:rsidR="007C6265" w:rsidRPr="00EC7C29">
        <w:rPr>
          <w:rFonts w:ascii="Times New Roman" w:hAnsi="Times New Roman" w:cs="Times New Roman"/>
          <w:color w:val="000000" w:themeColor="text1"/>
          <w:sz w:val="20"/>
          <w:szCs w:val="32"/>
        </w:rPr>
        <w:t xml:space="preserve"> space models was implemented within a fault detection </w:t>
      </w:r>
      <w:r w:rsidR="000B5F9C" w:rsidRPr="00EC7C29">
        <w:rPr>
          <w:rFonts w:ascii="Times New Roman" w:hAnsi="Times New Roman" w:cs="Times New Roman"/>
          <w:color w:val="000000" w:themeColor="text1"/>
          <w:sz w:val="20"/>
          <w:szCs w:val="32"/>
        </w:rPr>
        <w:t>environment to handle uncertainty</w:t>
      </w:r>
      <w:r w:rsidR="000E7E3A" w:rsidRPr="00EC7C29">
        <w:rPr>
          <w:rFonts w:ascii="Times New Roman" w:hAnsi="Times New Roman" w:cs="Times New Roman"/>
          <w:color w:val="000000" w:themeColor="text1"/>
          <w:sz w:val="20"/>
          <w:szCs w:val="32"/>
        </w:rPr>
        <w:t xml:space="preserve"> and was shown to be effective within the study.</w:t>
      </w:r>
      <w:r w:rsidR="0063109C" w:rsidRPr="00EC7C29">
        <w:rPr>
          <w:rFonts w:ascii="Times New Roman" w:hAnsi="Times New Roman" w:cs="Times New Roman"/>
          <w:color w:val="000000" w:themeColor="text1"/>
          <w:sz w:val="20"/>
          <w:szCs w:val="32"/>
        </w:rPr>
        <w:t xml:space="preserve"> For network modifications at both high</w:t>
      </w:r>
      <w:r w:rsidR="002261B0" w:rsidRPr="00EC7C29">
        <w:rPr>
          <w:rFonts w:ascii="Times New Roman" w:hAnsi="Times New Roman" w:cs="Times New Roman"/>
          <w:color w:val="000000" w:themeColor="text1"/>
          <w:sz w:val="20"/>
          <w:szCs w:val="32"/>
        </w:rPr>
        <w:t xml:space="preserve"> (architecture)</w:t>
      </w:r>
      <w:r w:rsidR="0063109C" w:rsidRPr="00EC7C29">
        <w:rPr>
          <w:rFonts w:ascii="Times New Roman" w:hAnsi="Times New Roman" w:cs="Times New Roman"/>
          <w:color w:val="000000" w:themeColor="text1"/>
          <w:sz w:val="20"/>
          <w:szCs w:val="32"/>
        </w:rPr>
        <w:t xml:space="preserve"> and low level</w:t>
      </w:r>
      <w:r w:rsidR="001C257D" w:rsidRPr="00EC7C29">
        <w:rPr>
          <w:rFonts w:ascii="Times New Roman" w:hAnsi="Times New Roman" w:cs="Times New Roman"/>
          <w:color w:val="000000" w:themeColor="text1"/>
          <w:sz w:val="20"/>
          <w:szCs w:val="32"/>
        </w:rPr>
        <w:t xml:space="preserve"> (module)</w:t>
      </w:r>
      <w:r w:rsidR="00F7762F">
        <w:rPr>
          <w:rFonts w:ascii="Times New Roman" w:hAnsi="Times New Roman" w:cs="Times New Roman"/>
          <w:color w:val="000000" w:themeColor="text1"/>
          <w:sz w:val="20"/>
          <w:szCs w:val="32"/>
        </w:rPr>
        <w:t>,</w:t>
      </w:r>
      <w:r w:rsidR="00754781" w:rsidRPr="00EC7C29">
        <w:rPr>
          <w:rFonts w:ascii="Times New Roman" w:hAnsi="Times New Roman" w:cs="Times New Roman"/>
          <w:color w:val="000000" w:themeColor="text1"/>
          <w:sz w:val="20"/>
          <w:szCs w:val="32"/>
        </w:rPr>
        <w:t xml:space="preserve"> the overarching aim is to improve the overall performance of time series modelling</w:t>
      </w:r>
      <w:r w:rsidR="005329BE" w:rsidRPr="00EC7C29">
        <w:rPr>
          <w:rFonts w:ascii="Times New Roman" w:hAnsi="Times New Roman" w:cs="Times New Roman"/>
          <w:color w:val="000000" w:themeColor="text1"/>
          <w:sz w:val="20"/>
          <w:szCs w:val="32"/>
        </w:rPr>
        <w:t xml:space="preserve"> [32]</w:t>
      </w:r>
      <w:r w:rsidR="00F7762F">
        <w:rPr>
          <w:rFonts w:ascii="Times New Roman" w:hAnsi="Times New Roman" w:cs="Times New Roman"/>
          <w:color w:val="000000" w:themeColor="text1"/>
          <w:sz w:val="20"/>
          <w:szCs w:val="32"/>
        </w:rPr>
        <w:t>.</w:t>
      </w:r>
    </w:p>
    <w:p w14:paraId="2668CC09" w14:textId="1A155525" w:rsidR="001001D8" w:rsidRPr="00EC7C29" w:rsidRDefault="001001D8" w:rsidP="001001D8">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Informer Transformers</w:t>
      </w:r>
    </w:p>
    <w:p w14:paraId="195E7616" w14:textId="76533836" w:rsidR="004E415F" w:rsidRPr="00EC7C29" w:rsidRDefault="004267C6"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Informer approach is particularly advantage</w:t>
      </w:r>
      <w:r w:rsidR="00CE0ACC">
        <w:rPr>
          <w:rFonts w:ascii="Times New Roman" w:hAnsi="Times New Roman" w:cs="Times New Roman"/>
          <w:color w:val="000000" w:themeColor="text1"/>
          <w:sz w:val="20"/>
          <w:szCs w:val="32"/>
        </w:rPr>
        <w:t>ous for long-</w:t>
      </w:r>
      <w:r w:rsidRPr="00EC7C29">
        <w:rPr>
          <w:rFonts w:ascii="Times New Roman" w:hAnsi="Times New Roman" w:cs="Times New Roman"/>
          <w:color w:val="000000" w:themeColor="text1"/>
          <w:sz w:val="20"/>
          <w:szCs w:val="32"/>
        </w:rPr>
        <w:t xml:space="preserve">range </w:t>
      </w:r>
      <w:r w:rsidR="000950E2" w:rsidRPr="00EC7C29">
        <w:rPr>
          <w:rFonts w:ascii="Times New Roman" w:hAnsi="Times New Roman" w:cs="Times New Roman"/>
          <w:color w:val="000000" w:themeColor="text1"/>
          <w:sz w:val="20"/>
          <w:szCs w:val="32"/>
        </w:rPr>
        <w:t>dependencies with long sequential inputs.</w:t>
      </w:r>
      <w:r w:rsidR="008B09D0" w:rsidRPr="00EC7C29">
        <w:rPr>
          <w:rFonts w:ascii="Times New Roman" w:hAnsi="Times New Roman" w:cs="Times New Roman"/>
          <w:color w:val="000000" w:themeColor="text1"/>
          <w:sz w:val="20"/>
          <w:szCs w:val="32"/>
        </w:rPr>
        <w:t xml:space="preserve"> The Informer will utilise a self-attention mechanism to significantly reduce memory utilisation</w:t>
      </w:r>
      <w:r w:rsidR="00FA0274" w:rsidRPr="00EC7C29">
        <w:rPr>
          <w:rFonts w:ascii="Times New Roman" w:hAnsi="Times New Roman" w:cs="Times New Roman"/>
          <w:color w:val="000000" w:themeColor="text1"/>
          <w:sz w:val="20"/>
          <w:szCs w:val="32"/>
        </w:rPr>
        <w:t xml:space="preserve"> and computation power needed. [36] </w:t>
      </w:r>
      <w:r w:rsidR="00CE0ACC">
        <w:rPr>
          <w:rFonts w:ascii="Times New Roman" w:hAnsi="Times New Roman" w:cs="Times New Roman"/>
          <w:color w:val="000000" w:themeColor="text1"/>
          <w:sz w:val="20"/>
          <w:szCs w:val="32"/>
        </w:rPr>
        <w:t>u</w:t>
      </w:r>
      <w:r w:rsidR="00CE0ACC" w:rsidRPr="00EC7C29">
        <w:rPr>
          <w:rFonts w:ascii="Times New Roman" w:hAnsi="Times New Roman" w:cs="Times New Roman"/>
          <w:color w:val="000000" w:themeColor="text1"/>
          <w:sz w:val="20"/>
          <w:szCs w:val="32"/>
        </w:rPr>
        <w:t xml:space="preserve">sed </w:t>
      </w:r>
      <w:r w:rsidR="00FA0274" w:rsidRPr="00EC7C29">
        <w:rPr>
          <w:rFonts w:ascii="Times New Roman" w:hAnsi="Times New Roman" w:cs="Times New Roman"/>
          <w:color w:val="000000" w:themeColor="text1"/>
          <w:sz w:val="20"/>
          <w:szCs w:val="32"/>
        </w:rPr>
        <w:t xml:space="preserve">an informer transformer in a </w:t>
      </w:r>
      <w:proofErr w:type="spellStart"/>
      <w:r w:rsidR="00FA0274" w:rsidRPr="00EC7C29">
        <w:rPr>
          <w:rFonts w:ascii="Times New Roman" w:hAnsi="Times New Roman" w:cs="Times New Roman"/>
          <w:color w:val="000000" w:themeColor="text1"/>
          <w:sz w:val="20"/>
          <w:szCs w:val="32"/>
        </w:rPr>
        <w:t>PdM</w:t>
      </w:r>
      <w:proofErr w:type="spellEnd"/>
      <w:r w:rsidR="00FA0274" w:rsidRPr="00EC7C29">
        <w:rPr>
          <w:rFonts w:ascii="Times New Roman" w:hAnsi="Times New Roman" w:cs="Times New Roman"/>
          <w:color w:val="000000" w:themeColor="text1"/>
          <w:sz w:val="20"/>
          <w:szCs w:val="32"/>
        </w:rPr>
        <w:t xml:space="preserve"> system</w:t>
      </w:r>
      <w:r w:rsidR="002C7D25" w:rsidRPr="00EC7C29">
        <w:rPr>
          <w:rFonts w:ascii="Times New Roman" w:hAnsi="Times New Roman" w:cs="Times New Roman"/>
          <w:color w:val="000000" w:themeColor="text1"/>
          <w:sz w:val="20"/>
          <w:szCs w:val="32"/>
        </w:rPr>
        <w:t xml:space="preserve"> that used a generative</w:t>
      </w:r>
      <w:r w:rsidR="003A0D9C" w:rsidRPr="00EC7C29">
        <w:rPr>
          <w:rFonts w:ascii="Times New Roman" w:hAnsi="Times New Roman" w:cs="Times New Roman"/>
          <w:color w:val="000000" w:themeColor="text1"/>
          <w:sz w:val="20"/>
          <w:szCs w:val="32"/>
        </w:rPr>
        <w:t xml:space="preserve"> style decoder to take a </w:t>
      </w:r>
      <w:r w:rsidR="00F6453F" w:rsidRPr="00EC7C29">
        <w:rPr>
          <w:rFonts w:ascii="Times New Roman" w:hAnsi="Times New Roman" w:cs="Times New Roman"/>
          <w:color w:val="000000" w:themeColor="text1"/>
          <w:sz w:val="20"/>
          <w:szCs w:val="32"/>
        </w:rPr>
        <w:t>long sequential output using only one forward step</w:t>
      </w:r>
      <w:r w:rsidR="00EB3B14" w:rsidRPr="00EC7C29">
        <w:rPr>
          <w:rFonts w:ascii="Times New Roman" w:hAnsi="Times New Roman" w:cs="Times New Roman"/>
          <w:color w:val="000000" w:themeColor="text1"/>
          <w:sz w:val="20"/>
          <w:szCs w:val="32"/>
        </w:rPr>
        <w:t xml:space="preserve"> – this avoided excessive error spreading during the inference phase.</w:t>
      </w:r>
    </w:p>
    <w:p w14:paraId="57E4EACE" w14:textId="561A1873" w:rsidR="008F7303" w:rsidRPr="00EC7C29" w:rsidRDefault="001B4958" w:rsidP="00D2469D">
      <w:pPr>
        <w:pStyle w:val="Heading2"/>
        <w:numPr>
          <w:ilvl w:val="0"/>
          <w:numId w:val="23"/>
        </w:numPr>
        <w:ind w:left="360"/>
        <w:rPr>
          <w:rFonts w:ascii="Times New Roman" w:hAnsi="Times New Roman" w:cs="Times New Roman"/>
          <w:b/>
          <w:bCs/>
          <w:color w:val="000000" w:themeColor="text1"/>
          <w:sz w:val="20"/>
          <w:szCs w:val="20"/>
        </w:rPr>
      </w:pPr>
      <w:bookmarkStart w:id="15" w:name="_Toc166548916"/>
      <w:r w:rsidRPr="00EC7C29">
        <w:rPr>
          <w:rFonts w:ascii="Times New Roman" w:hAnsi="Times New Roman" w:cs="Times New Roman"/>
          <w:b/>
          <w:bCs/>
          <w:color w:val="000000" w:themeColor="text1"/>
          <w:sz w:val="20"/>
          <w:szCs w:val="20"/>
        </w:rPr>
        <w:t>Challenges</w:t>
      </w:r>
      <w:r w:rsidR="0081249E" w:rsidRPr="00EC7C29">
        <w:rPr>
          <w:rFonts w:ascii="Times New Roman" w:hAnsi="Times New Roman" w:cs="Times New Roman"/>
          <w:b/>
          <w:bCs/>
          <w:color w:val="000000" w:themeColor="text1"/>
          <w:sz w:val="20"/>
          <w:szCs w:val="20"/>
        </w:rPr>
        <w:t xml:space="preserve"> / Knowledge Gaps</w:t>
      </w:r>
      <w:bookmarkEnd w:id="15"/>
    </w:p>
    <w:p w14:paraId="1698DF50" w14:textId="77777777" w:rsidR="00DB587C" w:rsidRPr="00EC7C29" w:rsidRDefault="00F36690" w:rsidP="00DB587C">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Limitations</w:t>
      </w:r>
    </w:p>
    <w:p w14:paraId="407260D2" w14:textId="0E0A35D8" w:rsidR="0068656E" w:rsidRPr="00EC7C29" w:rsidRDefault="00686EB2"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Despite advancements in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and DL technologies</w:t>
      </w:r>
      <w:r w:rsidR="00875C98">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t>
      </w:r>
      <w:r w:rsidR="004C180E" w:rsidRPr="00EC7C29">
        <w:rPr>
          <w:rFonts w:ascii="Times New Roman" w:hAnsi="Times New Roman" w:cs="Times New Roman"/>
          <w:color w:val="000000" w:themeColor="text1"/>
          <w:sz w:val="20"/>
          <w:szCs w:val="32"/>
        </w:rPr>
        <w:t>FDIA remains a prevalent form of cyber-attack that is a significant challenge to overcome</w:t>
      </w:r>
      <w:r w:rsidR="007F07D2" w:rsidRPr="00EC7C29">
        <w:rPr>
          <w:rFonts w:ascii="Times New Roman" w:hAnsi="Times New Roman" w:cs="Times New Roman"/>
          <w:color w:val="000000" w:themeColor="text1"/>
          <w:sz w:val="20"/>
          <w:szCs w:val="32"/>
        </w:rPr>
        <w:t xml:space="preserve"> [27]</w:t>
      </w:r>
      <w:r w:rsidR="00875C98">
        <w:rPr>
          <w:rFonts w:ascii="Times New Roman" w:hAnsi="Times New Roman" w:cs="Times New Roman"/>
          <w:color w:val="000000" w:themeColor="text1"/>
          <w:sz w:val="20"/>
          <w:szCs w:val="32"/>
        </w:rPr>
        <w:t>.</w:t>
      </w:r>
      <w:r w:rsidR="007F07D2" w:rsidRPr="00EC7C29">
        <w:rPr>
          <w:rFonts w:ascii="Times New Roman" w:hAnsi="Times New Roman" w:cs="Times New Roman"/>
          <w:color w:val="000000" w:themeColor="text1"/>
          <w:sz w:val="20"/>
          <w:szCs w:val="32"/>
        </w:rPr>
        <w:t xml:space="preserve"> </w:t>
      </w:r>
      <w:proofErr w:type="spellStart"/>
      <w:r w:rsidR="007F07D2" w:rsidRPr="00EC7C29">
        <w:rPr>
          <w:rFonts w:ascii="Times New Roman" w:hAnsi="Times New Roman" w:cs="Times New Roman"/>
          <w:color w:val="000000" w:themeColor="text1"/>
          <w:sz w:val="20"/>
          <w:szCs w:val="32"/>
        </w:rPr>
        <w:t>PdM</w:t>
      </w:r>
      <w:proofErr w:type="spellEnd"/>
      <w:r w:rsidR="007F07D2" w:rsidRPr="00EC7C29">
        <w:rPr>
          <w:rFonts w:ascii="Times New Roman" w:hAnsi="Times New Roman" w:cs="Times New Roman"/>
          <w:color w:val="000000" w:themeColor="text1"/>
          <w:sz w:val="20"/>
          <w:szCs w:val="32"/>
        </w:rPr>
        <w:t xml:space="preserve"> systems remain vulnerable</w:t>
      </w:r>
      <w:r w:rsidR="00B95C5E" w:rsidRPr="00EC7C29">
        <w:rPr>
          <w:rFonts w:ascii="Times New Roman" w:hAnsi="Times New Roman" w:cs="Times New Roman"/>
          <w:color w:val="000000" w:themeColor="text1"/>
          <w:sz w:val="20"/>
          <w:szCs w:val="32"/>
        </w:rPr>
        <w:t xml:space="preserve"> as FDIA attacks </w:t>
      </w:r>
      <w:r w:rsidR="00696854" w:rsidRPr="00EC7C29">
        <w:rPr>
          <w:rFonts w:ascii="Times New Roman" w:hAnsi="Times New Roman" w:cs="Times New Roman"/>
          <w:color w:val="000000" w:themeColor="text1"/>
          <w:sz w:val="20"/>
          <w:szCs w:val="32"/>
        </w:rPr>
        <w:t>directly</w:t>
      </w:r>
      <w:r w:rsidR="00B95C5E" w:rsidRPr="00EC7C29">
        <w:rPr>
          <w:rFonts w:ascii="Times New Roman" w:hAnsi="Times New Roman" w:cs="Times New Roman"/>
          <w:color w:val="000000" w:themeColor="text1"/>
          <w:sz w:val="20"/>
          <w:szCs w:val="32"/>
        </w:rPr>
        <w:t xml:space="preserve"> impact the reliability</w:t>
      </w:r>
      <w:r w:rsidR="00696854" w:rsidRPr="00EC7C29">
        <w:rPr>
          <w:rFonts w:ascii="Times New Roman" w:hAnsi="Times New Roman" w:cs="Times New Roman"/>
          <w:color w:val="000000" w:themeColor="text1"/>
          <w:sz w:val="20"/>
          <w:szCs w:val="32"/>
        </w:rPr>
        <w:t xml:space="preserve"> of the predictive capabilities</w:t>
      </w:r>
      <w:r w:rsidR="00875C98">
        <w:rPr>
          <w:rFonts w:ascii="Times New Roman" w:hAnsi="Times New Roman" w:cs="Times New Roman"/>
          <w:color w:val="000000" w:themeColor="text1"/>
          <w:sz w:val="20"/>
          <w:szCs w:val="32"/>
        </w:rPr>
        <w:t>,</w:t>
      </w:r>
      <w:r w:rsidR="004C5FAA" w:rsidRPr="00EC7C29">
        <w:rPr>
          <w:rFonts w:ascii="Times New Roman" w:hAnsi="Times New Roman" w:cs="Times New Roman"/>
          <w:color w:val="000000" w:themeColor="text1"/>
          <w:sz w:val="20"/>
          <w:szCs w:val="32"/>
        </w:rPr>
        <w:t xml:space="preserve"> leading to poor performance an</w:t>
      </w:r>
      <w:r w:rsidR="007E628A" w:rsidRPr="00EC7C29">
        <w:rPr>
          <w:rFonts w:ascii="Times New Roman" w:hAnsi="Times New Roman" w:cs="Times New Roman"/>
          <w:color w:val="000000" w:themeColor="text1"/>
          <w:sz w:val="20"/>
          <w:szCs w:val="32"/>
        </w:rPr>
        <w:t>d faulty components</w:t>
      </w:r>
      <w:r w:rsidR="002B6E29" w:rsidRPr="00EC7C29">
        <w:rPr>
          <w:rFonts w:ascii="Times New Roman" w:hAnsi="Times New Roman" w:cs="Times New Roman"/>
          <w:color w:val="000000" w:themeColor="text1"/>
          <w:sz w:val="20"/>
          <w:szCs w:val="32"/>
        </w:rPr>
        <w:t xml:space="preserve"> [27]</w:t>
      </w:r>
      <w:r w:rsidR="00875C98">
        <w:rPr>
          <w:rFonts w:ascii="Times New Roman" w:hAnsi="Times New Roman" w:cs="Times New Roman"/>
          <w:color w:val="000000" w:themeColor="text1"/>
          <w:sz w:val="20"/>
          <w:szCs w:val="32"/>
        </w:rPr>
        <w:t>.</w:t>
      </w:r>
      <w:r w:rsidR="002B6E29" w:rsidRPr="00EC7C29">
        <w:rPr>
          <w:rFonts w:ascii="Times New Roman" w:hAnsi="Times New Roman" w:cs="Times New Roman"/>
          <w:color w:val="000000" w:themeColor="text1"/>
          <w:sz w:val="20"/>
          <w:szCs w:val="32"/>
        </w:rPr>
        <w:t xml:space="preserve"> As per [10]</w:t>
      </w:r>
      <w:r w:rsidR="00875C98">
        <w:rPr>
          <w:rFonts w:ascii="Times New Roman" w:hAnsi="Times New Roman" w:cs="Times New Roman"/>
          <w:color w:val="000000" w:themeColor="text1"/>
          <w:sz w:val="20"/>
          <w:szCs w:val="32"/>
        </w:rPr>
        <w:t>,</w:t>
      </w:r>
      <w:r w:rsidR="001D3BB6" w:rsidRPr="00EC7C29">
        <w:rPr>
          <w:rFonts w:ascii="Times New Roman" w:hAnsi="Times New Roman" w:cs="Times New Roman"/>
          <w:color w:val="000000" w:themeColor="text1"/>
          <w:sz w:val="20"/>
          <w:szCs w:val="32"/>
        </w:rPr>
        <w:t xml:space="preserve"> the effect of FDIA</w:t>
      </w:r>
      <w:r w:rsidR="00D31FC7" w:rsidRPr="00EC7C29">
        <w:rPr>
          <w:rFonts w:ascii="Times New Roman" w:hAnsi="Times New Roman" w:cs="Times New Roman"/>
          <w:color w:val="000000" w:themeColor="text1"/>
          <w:sz w:val="20"/>
          <w:szCs w:val="32"/>
        </w:rPr>
        <w:t xml:space="preserve"> on </w:t>
      </w:r>
      <w:proofErr w:type="spellStart"/>
      <w:r w:rsidR="00D31FC7" w:rsidRPr="00EC7C29">
        <w:rPr>
          <w:rFonts w:ascii="Times New Roman" w:hAnsi="Times New Roman" w:cs="Times New Roman"/>
          <w:color w:val="000000" w:themeColor="text1"/>
          <w:sz w:val="20"/>
          <w:szCs w:val="32"/>
        </w:rPr>
        <w:t>PdM</w:t>
      </w:r>
      <w:proofErr w:type="spellEnd"/>
      <w:r w:rsidR="00D31FC7" w:rsidRPr="00EC7C29">
        <w:rPr>
          <w:rFonts w:ascii="Times New Roman" w:hAnsi="Times New Roman" w:cs="Times New Roman"/>
          <w:color w:val="000000" w:themeColor="text1"/>
          <w:sz w:val="20"/>
          <w:szCs w:val="32"/>
        </w:rPr>
        <w:t xml:space="preserve"> systems has not yet been</w:t>
      </w:r>
      <w:r w:rsidR="000D49AF" w:rsidRPr="00EC7C29">
        <w:rPr>
          <w:rFonts w:ascii="Times New Roman" w:hAnsi="Times New Roman" w:cs="Times New Roman"/>
          <w:color w:val="000000" w:themeColor="text1"/>
          <w:sz w:val="20"/>
          <w:szCs w:val="32"/>
        </w:rPr>
        <w:t xml:space="preserve"> explored and is a limitation of the current research</w:t>
      </w:r>
      <w:r w:rsidR="00C662E0" w:rsidRPr="00EC7C29">
        <w:rPr>
          <w:rFonts w:ascii="Times New Roman" w:hAnsi="Times New Roman" w:cs="Times New Roman"/>
          <w:color w:val="000000" w:themeColor="text1"/>
          <w:sz w:val="20"/>
          <w:szCs w:val="32"/>
        </w:rPr>
        <w:t xml:space="preserve">. This is due to FDIA attacks being a </w:t>
      </w:r>
      <w:r w:rsidR="00F53395">
        <w:rPr>
          <w:rFonts w:ascii="Times New Roman" w:hAnsi="Times New Roman" w:cs="Times New Roman"/>
          <w:color w:val="000000" w:themeColor="text1"/>
          <w:sz w:val="20"/>
          <w:szCs w:val="32"/>
        </w:rPr>
        <w:t>subtler</w:t>
      </w:r>
      <w:r w:rsidR="00C662E0" w:rsidRPr="00EC7C29">
        <w:rPr>
          <w:rFonts w:ascii="Times New Roman" w:hAnsi="Times New Roman" w:cs="Times New Roman"/>
          <w:color w:val="000000" w:themeColor="text1"/>
          <w:sz w:val="20"/>
          <w:szCs w:val="32"/>
        </w:rPr>
        <w:t xml:space="preserve"> form of cyber-attack and requiring</w:t>
      </w:r>
      <w:r w:rsidR="00BF6EC4" w:rsidRPr="00EC7C29">
        <w:rPr>
          <w:rFonts w:ascii="Times New Roman" w:hAnsi="Times New Roman" w:cs="Times New Roman"/>
          <w:color w:val="000000" w:themeColor="text1"/>
          <w:sz w:val="20"/>
          <w:szCs w:val="32"/>
        </w:rPr>
        <w:t xml:space="preserve"> advanced detection mechanism</w:t>
      </w:r>
      <w:r w:rsidR="00875C98">
        <w:rPr>
          <w:rFonts w:ascii="Times New Roman" w:hAnsi="Times New Roman" w:cs="Times New Roman"/>
          <w:color w:val="000000" w:themeColor="text1"/>
          <w:sz w:val="20"/>
          <w:szCs w:val="32"/>
        </w:rPr>
        <w:t>s</w:t>
      </w:r>
      <w:r w:rsidR="00BF6EC4" w:rsidRPr="00EC7C29">
        <w:rPr>
          <w:rFonts w:ascii="Times New Roman" w:hAnsi="Times New Roman" w:cs="Times New Roman"/>
          <w:color w:val="000000" w:themeColor="text1"/>
          <w:sz w:val="20"/>
          <w:szCs w:val="32"/>
        </w:rPr>
        <w:t>.</w:t>
      </w:r>
    </w:p>
    <w:p w14:paraId="6CCD11DD" w14:textId="77777777" w:rsidR="007361BB" w:rsidRPr="00EC7C29" w:rsidRDefault="00F36690" w:rsidP="007361BB">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Emerging Technologies</w:t>
      </w:r>
    </w:p>
    <w:p w14:paraId="4DBEDE8F" w14:textId="5E5D2113" w:rsidR="000765D9" w:rsidRPr="00EC7C29" w:rsidRDefault="00FF658D" w:rsidP="001351E7">
      <w:pPr>
        <w:pStyle w:val="ListParagraph"/>
        <w:ind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Current research </w:t>
      </w:r>
      <w:r w:rsidR="003E786B" w:rsidRPr="00EC7C29">
        <w:rPr>
          <w:rFonts w:ascii="Times New Roman" w:hAnsi="Times New Roman" w:cs="Times New Roman"/>
          <w:color w:val="000000" w:themeColor="text1"/>
          <w:sz w:val="20"/>
          <w:szCs w:val="32"/>
        </w:rPr>
        <w:t>demonstrates</w:t>
      </w:r>
      <w:r w:rsidRPr="00EC7C29">
        <w:rPr>
          <w:rFonts w:ascii="Times New Roman" w:hAnsi="Times New Roman" w:cs="Times New Roman"/>
          <w:color w:val="000000" w:themeColor="text1"/>
          <w:sz w:val="20"/>
          <w:szCs w:val="32"/>
        </w:rPr>
        <w:t xml:space="preserve"> the use of </w:t>
      </w:r>
      <w:r w:rsidR="003E786B" w:rsidRPr="00EC7C29">
        <w:rPr>
          <w:rFonts w:ascii="Times New Roman" w:hAnsi="Times New Roman" w:cs="Times New Roman"/>
          <w:color w:val="000000" w:themeColor="text1"/>
          <w:sz w:val="20"/>
          <w:szCs w:val="32"/>
        </w:rPr>
        <w:t xml:space="preserve">advanced DL models such as CNN, GRU, and LSTM in improving the reliability of </w:t>
      </w:r>
      <w:proofErr w:type="spellStart"/>
      <w:r w:rsidR="003E786B" w:rsidRPr="00EC7C29">
        <w:rPr>
          <w:rFonts w:ascii="Times New Roman" w:hAnsi="Times New Roman" w:cs="Times New Roman"/>
          <w:color w:val="000000" w:themeColor="text1"/>
          <w:sz w:val="20"/>
          <w:szCs w:val="32"/>
        </w:rPr>
        <w:t>PdM</w:t>
      </w:r>
      <w:proofErr w:type="spellEnd"/>
      <w:r w:rsidR="003E786B" w:rsidRPr="00EC7C29">
        <w:rPr>
          <w:rFonts w:ascii="Times New Roman" w:hAnsi="Times New Roman" w:cs="Times New Roman"/>
          <w:color w:val="000000" w:themeColor="text1"/>
          <w:sz w:val="20"/>
          <w:szCs w:val="32"/>
        </w:rPr>
        <w:t xml:space="preserve"> systems but does not fully explore</w:t>
      </w:r>
      <w:r w:rsidR="000763FA" w:rsidRPr="00EC7C29">
        <w:rPr>
          <w:rFonts w:ascii="Times New Roman" w:hAnsi="Times New Roman" w:cs="Times New Roman"/>
          <w:color w:val="000000" w:themeColor="text1"/>
          <w:sz w:val="20"/>
          <w:szCs w:val="32"/>
        </w:rPr>
        <w:t xml:space="preserve"> other potential models</w:t>
      </w:r>
      <w:r w:rsidR="00A919E0">
        <w:rPr>
          <w:rFonts w:ascii="Times New Roman" w:hAnsi="Times New Roman" w:cs="Times New Roman"/>
          <w:color w:val="000000" w:themeColor="text1"/>
          <w:sz w:val="20"/>
          <w:szCs w:val="32"/>
        </w:rPr>
        <w:t>, such as transformers and RNN,</w:t>
      </w:r>
      <w:r w:rsidR="000763FA" w:rsidRPr="00EC7C29">
        <w:rPr>
          <w:rFonts w:ascii="Times New Roman" w:hAnsi="Times New Roman" w:cs="Times New Roman"/>
          <w:color w:val="000000" w:themeColor="text1"/>
          <w:sz w:val="20"/>
          <w:szCs w:val="32"/>
        </w:rPr>
        <w:t xml:space="preserve"> in the context of </w:t>
      </w:r>
      <w:proofErr w:type="spellStart"/>
      <w:r w:rsidR="000763FA" w:rsidRPr="00EC7C29">
        <w:rPr>
          <w:rFonts w:ascii="Times New Roman" w:hAnsi="Times New Roman" w:cs="Times New Roman"/>
          <w:color w:val="000000" w:themeColor="text1"/>
          <w:sz w:val="20"/>
          <w:szCs w:val="32"/>
        </w:rPr>
        <w:t>PdM</w:t>
      </w:r>
      <w:proofErr w:type="spellEnd"/>
      <w:r w:rsidR="000763FA" w:rsidRPr="00EC7C29">
        <w:rPr>
          <w:rFonts w:ascii="Times New Roman" w:hAnsi="Times New Roman" w:cs="Times New Roman"/>
          <w:color w:val="000000" w:themeColor="text1"/>
          <w:sz w:val="20"/>
          <w:szCs w:val="32"/>
        </w:rPr>
        <w:t xml:space="preserve"> and FDIA</w:t>
      </w:r>
      <w:r w:rsidR="000765D9" w:rsidRPr="00EC7C29">
        <w:rPr>
          <w:rFonts w:ascii="Times New Roman" w:hAnsi="Times New Roman" w:cs="Times New Roman"/>
          <w:color w:val="000000" w:themeColor="text1"/>
          <w:sz w:val="20"/>
          <w:szCs w:val="32"/>
        </w:rPr>
        <w:t xml:space="preserve"> [24]</w:t>
      </w:r>
      <w:r w:rsidR="00A919E0">
        <w:rPr>
          <w:rFonts w:ascii="Times New Roman" w:hAnsi="Times New Roman" w:cs="Times New Roman"/>
          <w:color w:val="000000" w:themeColor="text1"/>
          <w:sz w:val="20"/>
          <w:szCs w:val="32"/>
        </w:rPr>
        <w:t>.</w:t>
      </w:r>
      <w:r w:rsidR="000765D9" w:rsidRPr="00EC7C29">
        <w:rPr>
          <w:rFonts w:ascii="Times New Roman" w:hAnsi="Times New Roman" w:cs="Times New Roman"/>
          <w:color w:val="000000" w:themeColor="text1"/>
          <w:sz w:val="20"/>
          <w:szCs w:val="32"/>
        </w:rPr>
        <w:t xml:space="preserve"> Therefore, the development of more robust </w:t>
      </w:r>
      <w:r w:rsidR="002F789D" w:rsidRPr="00EC7C29">
        <w:rPr>
          <w:rFonts w:ascii="Times New Roman" w:hAnsi="Times New Roman" w:cs="Times New Roman"/>
          <w:color w:val="000000" w:themeColor="text1"/>
          <w:sz w:val="20"/>
          <w:szCs w:val="32"/>
        </w:rPr>
        <w:t xml:space="preserve">cybersecurity measures for </w:t>
      </w:r>
      <w:proofErr w:type="spellStart"/>
      <w:r w:rsidR="00A919E0" w:rsidRPr="00EC7C29">
        <w:rPr>
          <w:rFonts w:ascii="Times New Roman" w:hAnsi="Times New Roman" w:cs="Times New Roman"/>
          <w:color w:val="000000" w:themeColor="text1"/>
          <w:sz w:val="20"/>
          <w:szCs w:val="32"/>
        </w:rPr>
        <w:t>IoT</w:t>
      </w:r>
      <w:proofErr w:type="spellEnd"/>
      <w:r w:rsidR="00A919E0">
        <w:rPr>
          <w:rFonts w:ascii="Times New Roman" w:hAnsi="Times New Roman" w:cs="Times New Roman"/>
          <w:color w:val="000000" w:themeColor="text1"/>
          <w:sz w:val="20"/>
          <w:szCs w:val="32"/>
        </w:rPr>
        <w:t>-</w:t>
      </w:r>
      <w:r w:rsidR="002F789D" w:rsidRPr="00EC7C29">
        <w:rPr>
          <w:rFonts w:ascii="Times New Roman" w:hAnsi="Times New Roman" w:cs="Times New Roman"/>
          <w:color w:val="000000" w:themeColor="text1"/>
          <w:sz w:val="20"/>
          <w:szCs w:val="32"/>
        </w:rPr>
        <w:t xml:space="preserve">based </w:t>
      </w:r>
      <w:proofErr w:type="spellStart"/>
      <w:r w:rsidR="002F789D" w:rsidRPr="00EC7C29">
        <w:rPr>
          <w:rFonts w:ascii="Times New Roman" w:hAnsi="Times New Roman" w:cs="Times New Roman"/>
          <w:color w:val="000000" w:themeColor="text1"/>
          <w:sz w:val="20"/>
          <w:szCs w:val="32"/>
        </w:rPr>
        <w:t>PdM</w:t>
      </w:r>
      <w:proofErr w:type="spellEnd"/>
      <w:r w:rsidR="002F789D" w:rsidRPr="00EC7C29">
        <w:rPr>
          <w:rFonts w:ascii="Times New Roman" w:hAnsi="Times New Roman" w:cs="Times New Roman"/>
          <w:color w:val="000000" w:themeColor="text1"/>
          <w:sz w:val="20"/>
          <w:szCs w:val="32"/>
        </w:rPr>
        <w:t xml:space="preserve"> systems is necessary to safeguard against increasingly sophisticated FDIA attacks</w:t>
      </w:r>
      <w:r w:rsidR="00E40F07" w:rsidRPr="00EC7C29">
        <w:rPr>
          <w:rFonts w:ascii="Times New Roman" w:hAnsi="Times New Roman" w:cs="Times New Roman"/>
          <w:color w:val="000000" w:themeColor="text1"/>
          <w:sz w:val="20"/>
          <w:szCs w:val="32"/>
        </w:rPr>
        <w:t xml:space="preserve"> [25]</w:t>
      </w:r>
      <w:r w:rsidR="00A919E0">
        <w:rPr>
          <w:rFonts w:ascii="Times New Roman" w:hAnsi="Times New Roman" w:cs="Times New Roman"/>
          <w:color w:val="000000" w:themeColor="text1"/>
          <w:sz w:val="20"/>
          <w:szCs w:val="32"/>
        </w:rPr>
        <w:t>.</w:t>
      </w:r>
    </w:p>
    <w:p w14:paraId="5AAF5E19" w14:textId="77777777" w:rsidR="007361BB" w:rsidRPr="00EC7C29" w:rsidRDefault="00F36690" w:rsidP="007361BB">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Future trends</w:t>
      </w:r>
    </w:p>
    <w:p w14:paraId="78E3C474" w14:textId="02ACD77C" w:rsidR="00E50C64" w:rsidRPr="00EC7C29" w:rsidRDefault="00E40F07" w:rsidP="001351E7">
      <w:pPr>
        <w:pStyle w:val="ListParagraph"/>
        <w:ind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integration of </w:t>
      </w:r>
      <w:proofErr w:type="spellStart"/>
      <w:r w:rsidRPr="00EC7C29">
        <w:rPr>
          <w:rFonts w:ascii="Times New Roman" w:hAnsi="Times New Roman" w:cs="Times New Roman"/>
          <w:color w:val="000000" w:themeColor="text1"/>
          <w:sz w:val="20"/>
          <w:szCs w:val="32"/>
        </w:rPr>
        <w:t>IoT</w:t>
      </w:r>
      <w:proofErr w:type="spellEnd"/>
      <w:r w:rsidRPr="00EC7C29">
        <w:rPr>
          <w:rFonts w:ascii="Times New Roman" w:hAnsi="Times New Roman" w:cs="Times New Roman"/>
          <w:color w:val="000000" w:themeColor="text1"/>
          <w:sz w:val="20"/>
          <w:szCs w:val="32"/>
        </w:rPr>
        <w:t xml:space="preserve"> devices and AI</w:t>
      </w:r>
      <w:r w:rsidR="00A919E0">
        <w:rPr>
          <w:rFonts w:ascii="Times New Roman" w:hAnsi="Times New Roman" w:cs="Times New Roman"/>
          <w:color w:val="000000" w:themeColor="text1"/>
          <w:sz w:val="20"/>
          <w:szCs w:val="32"/>
        </w:rPr>
        <w:t xml:space="preserve">-powered learning algorithms will create </w:t>
      </w:r>
      <w:proofErr w:type="spellStart"/>
      <w:r w:rsidR="00A919E0">
        <w:rPr>
          <w:rFonts w:ascii="Times New Roman" w:hAnsi="Times New Roman" w:cs="Times New Roman"/>
          <w:color w:val="000000" w:themeColor="text1"/>
          <w:sz w:val="20"/>
          <w:szCs w:val="32"/>
        </w:rPr>
        <w:t>PdM</w:t>
      </w:r>
      <w:proofErr w:type="spellEnd"/>
      <w:r w:rsidR="00A919E0">
        <w:rPr>
          <w:rFonts w:ascii="Times New Roman" w:hAnsi="Times New Roman" w:cs="Times New Roman"/>
          <w:color w:val="000000" w:themeColor="text1"/>
          <w:sz w:val="20"/>
          <w:szCs w:val="32"/>
        </w:rPr>
        <w:t xml:space="preserve"> systems that are highly adaptive to operational changes and the environment they exist in, as well as secure</w:t>
      </w:r>
      <w:r w:rsidR="007361BB" w:rsidRPr="00EC7C29">
        <w:rPr>
          <w:rFonts w:ascii="Times New Roman" w:hAnsi="Times New Roman" w:cs="Times New Roman"/>
          <w:color w:val="000000" w:themeColor="text1"/>
          <w:sz w:val="20"/>
          <w:szCs w:val="32"/>
        </w:rPr>
        <w:t xml:space="preserve"> these devices</w:t>
      </w:r>
      <w:r w:rsidR="00017C46" w:rsidRPr="00EC7C29">
        <w:rPr>
          <w:rFonts w:ascii="Times New Roman" w:hAnsi="Times New Roman" w:cs="Times New Roman"/>
          <w:color w:val="000000" w:themeColor="text1"/>
          <w:sz w:val="20"/>
          <w:szCs w:val="32"/>
        </w:rPr>
        <w:t xml:space="preserve"> [33]</w:t>
      </w:r>
      <w:r w:rsidR="00A919E0">
        <w:rPr>
          <w:rFonts w:ascii="Times New Roman" w:hAnsi="Times New Roman" w:cs="Times New Roman"/>
          <w:color w:val="000000" w:themeColor="text1"/>
          <w:sz w:val="20"/>
          <w:szCs w:val="32"/>
        </w:rPr>
        <w:t>.</w:t>
      </w:r>
    </w:p>
    <w:p w14:paraId="54F49C90" w14:textId="7B69B065" w:rsidR="00E50C64" w:rsidRPr="00EC7C29" w:rsidRDefault="007D4D97" w:rsidP="002F6BAC">
      <w:pPr>
        <w:pStyle w:val="Heading1"/>
        <w:numPr>
          <w:ilvl w:val="0"/>
          <w:numId w:val="25"/>
        </w:numPr>
        <w:jc w:val="center"/>
        <w:rPr>
          <w:rFonts w:ascii="Times New Roman" w:hAnsi="Times New Roman" w:cs="Times New Roman"/>
          <w:b/>
          <w:bCs/>
          <w:color w:val="000000" w:themeColor="text1"/>
          <w:sz w:val="20"/>
        </w:rPr>
      </w:pPr>
      <w:bookmarkStart w:id="16" w:name="_Toc166548917"/>
      <w:r w:rsidRPr="00EC7C29">
        <w:rPr>
          <w:rFonts w:ascii="Times New Roman" w:hAnsi="Times New Roman" w:cs="Times New Roman"/>
          <w:b/>
          <w:bCs/>
          <w:color w:val="000000" w:themeColor="text1"/>
          <w:sz w:val="22"/>
          <w:szCs w:val="22"/>
        </w:rPr>
        <w:t>A</w:t>
      </w:r>
      <w:r w:rsidR="00E50C64" w:rsidRPr="00EC7C29">
        <w:rPr>
          <w:rFonts w:ascii="Times New Roman" w:hAnsi="Times New Roman" w:cs="Times New Roman"/>
          <w:b/>
          <w:bCs/>
          <w:color w:val="000000" w:themeColor="text1"/>
          <w:sz w:val="22"/>
          <w:szCs w:val="22"/>
        </w:rPr>
        <w:t>pproach</w:t>
      </w:r>
      <w:bookmarkEnd w:id="16"/>
      <w:r w:rsidR="00E50C64" w:rsidRPr="00EC7C29">
        <w:rPr>
          <w:rFonts w:ascii="Times New Roman" w:hAnsi="Times New Roman" w:cs="Times New Roman"/>
          <w:b/>
          <w:bCs/>
          <w:color w:val="000000" w:themeColor="text1"/>
        </w:rPr>
        <w:br/>
      </w:r>
    </w:p>
    <w:p w14:paraId="4727150E" w14:textId="4A9F0892" w:rsidR="00590BF6" w:rsidRPr="00EC7C29" w:rsidRDefault="00590BF6" w:rsidP="007D4D97">
      <w:pPr>
        <w:pStyle w:val="Heading2"/>
        <w:numPr>
          <w:ilvl w:val="0"/>
          <w:numId w:val="26"/>
        </w:numPr>
        <w:rPr>
          <w:rFonts w:ascii="Times New Roman" w:hAnsi="Times New Roman" w:cs="Times New Roman"/>
          <w:b/>
          <w:bCs/>
          <w:color w:val="000000" w:themeColor="text1"/>
          <w:sz w:val="20"/>
          <w:szCs w:val="20"/>
        </w:rPr>
      </w:pPr>
      <w:bookmarkStart w:id="17" w:name="_Toc166548918"/>
      <w:r w:rsidRPr="00EC7C29">
        <w:rPr>
          <w:rFonts w:ascii="Times New Roman" w:hAnsi="Times New Roman" w:cs="Times New Roman"/>
          <w:b/>
          <w:bCs/>
          <w:color w:val="000000" w:themeColor="text1"/>
          <w:sz w:val="20"/>
          <w:szCs w:val="20"/>
        </w:rPr>
        <w:t>Overview</w:t>
      </w:r>
      <w:bookmarkEnd w:id="17"/>
    </w:p>
    <w:p w14:paraId="66A80628" w14:textId="77777777" w:rsidR="00A919E0" w:rsidRDefault="0058403F" w:rsidP="001351E7">
      <w:pPr>
        <w:ind w:left="720" w:firstLine="72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This section addresses the methodology and reasoning behind how the approach to this research is structured</w:t>
      </w:r>
      <w:r w:rsidR="0046001F" w:rsidRPr="00EC7C29">
        <w:rPr>
          <w:rFonts w:ascii="Times New Roman" w:hAnsi="Times New Roman" w:cs="Times New Roman"/>
          <w:color w:val="000000" w:themeColor="text1"/>
          <w:sz w:val="20"/>
          <w:szCs w:val="32"/>
        </w:rPr>
        <w:t xml:space="preserve"> and builds on the foundational concepts </w:t>
      </w:r>
      <w:r w:rsidR="001130D5" w:rsidRPr="00EC7C29">
        <w:rPr>
          <w:rFonts w:ascii="Times New Roman" w:hAnsi="Times New Roman" w:cs="Times New Roman"/>
          <w:color w:val="000000" w:themeColor="text1"/>
          <w:sz w:val="20"/>
          <w:szCs w:val="32"/>
        </w:rPr>
        <w:t>addressed in the literature review.</w:t>
      </w:r>
      <w:r w:rsidR="0095405D" w:rsidRPr="00EC7C29">
        <w:rPr>
          <w:rFonts w:ascii="Times New Roman" w:hAnsi="Times New Roman" w:cs="Times New Roman"/>
          <w:color w:val="000000" w:themeColor="text1"/>
          <w:sz w:val="20"/>
          <w:szCs w:val="32"/>
        </w:rPr>
        <w:t xml:space="preserve"> This section will delineate the steps taken to achieve the research objectives – the development and evaluation of the machine learning models </w:t>
      </w:r>
      <w:r w:rsidR="004750AA" w:rsidRPr="00EC7C29">
        <w:rPr>
          <w:rFonts w:ascii="Times New Roman" w:hAnsi="Times New Roman" w:cs="Times New Roman"/>
          <w:color w:val="000000" w:themeColor="text1"/>
          <w:sz w:val="20"/>
          <w:szCs w:val="32"/>
        </w:rPr>
        <w:t>for predicting RUL under different scenarios. There is a direct connection between the gaps identified in current research in the literature review</w:t>
      </w:r>
      <w:r w:rsidR="00A919E0">
        <w:rPr>
          <w:rFonts w:ascii="Times New Roman" w:hAnsi="Times New Roman" w:cs="Times New Roman"/>
          <w:color w:val="000000" w:themeColor="text1"/>
          <w:sz w:val="20"/>
          <w:szCs w:val="32"/>
        </w:rPr>
        <w:t>,</w:t>
      </w:r>
      <w:r w:rsidR="004750AA" w:rsidRPr="00EC7C29">
        <w:rPr>
          <w:rFonts w:ascii="Times New Roman" w:hAnsi="Times New Roman" w:cs="Times New Roman"/>
          <w:color w:val="000000" w:themeColor="text1"/>
          <w:sz w:val="20"/>
          <w:szCs w:val="32"/>
        </w:rPr>
        <w:t xml:space="preserve"> </w:t>
      </w:r>
      <w:r w:rsidR="00FA3535" w:rsidRPr="00EC7C29">
        <w:rPr>
          <w:rFonts w:ascii="Times New Roman" w:hAnsi="Times New Roman" w:cs="Times New Roman"/>
          <w:color w:val="000000" w:themeColor="text1"/>
          <w:sz w:val="20"/>
          <w:szCs w:val="32"/>
        </w:rPr>
        <w:t>which are used to inform where the research will collect results.</w:t>
      </w:r>
      <w:r w:rsidR="00B66AA4" w:rsidRPr="00EC7C29">
        <w:rPr>
          <w:rFonts w:ascii="Times New Roman" w:hAnsi="Times New Roman" w:cs="Times New Roman"/>
          <w:color w:val="000000" w:themeColor="text1"/>
          <w:sz w:val="20"/>
          <w:szCs w:val="32"/>
        </w:rPr>
        <w:t xml:space="preserve"> The approach is structured broadly with the following steps:</w:t>
      </w:r>
    </w:p>
    <w:p w14:paraId="7B299291" w14:textId="58203542" w:rsidR="001048C9" w:rsidRPr="00EC7C29" w:rsidRDefault="00B66AA4" w:rsidP="001351E7">
      <w:pPr>
        <w:ind w:left="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br/>
        <w:t xml:space="preserve">1. Model </w:t>
      </w:r>
      <w:r w:rsidR="006207F2" w:rsidRPr="00EC7C29">
        <w:rPr>
          <w:rFonts w:ascii="Times New Roman" w:hAnsi="Times New Roman" w:cs="Times New Roman"/>
          <w:color w:val="000000" w:themeColor="text1"/>
          <w:sz w:val="20"/>
          <w:szCs w:val="32"/>
        </w:rPr>
        <w:t>s</w:t>
      </w:r>
      <w:r w:rsidRPr="00EC7C29">
        <w:rPr>
          <w:rFonts w:ascii="Times New Roman" w:hAnsi="Times New Roman" w:cs="Times New Roman"/>
          <w:color w:val="000000" w:themeColor="text1"/>
          <w:sz w:val="20"/>
          <w:szCs w:val="32"/>
        </w:rPr>
        <w:t xml:space="preserve">election and </w:t>
      </w:r>
      <w:r w:rsidR="006207F2" w:rsidRPr="00EC7C29">
        <w:rPr>
          <w:rFonts w:ascii="Times New Roman" w:hAnsi="Times New Roman" w:cs="Times New Roman"/>
          <w:color w:val="000000" w:themeColor="text1"/>
          <w:sz w:val="20"/>
          <w:szCs w:val="32"/>
        </w:rPr>
        <w:t>t</w:t>
      </w:r>
      <w:r w:rsidR="001048C9" w:rsidRPr="00EC7C29">
        <w:rPr>
          <w:rFonts w:ascii="Times New Roman" w:hAnsi="Times New Roman" w:cs="Times New Roman"/>
          <w:color w:val="000000" w:themeColor="text1"/>
          <w:sz w:val="20"/>
          <w:szCs w:val="32"/>
        </w:rPr>
        <w:t>raining – As of the interim report</w:t>
      </w:r>
      <w:r w:rsidR="00A919E0">
        <w:rPr>
          <w:rFonts w:ascii="Times New Roman" w:hAnsi="Times New Roman" w:cs="Times New Roman"/>
          <w:color w:val="000000" w:themeColor="text1"/>
          <w:sz w:val="20"/>
          <w:szCs w:val="32"/>
        </w:rPr>
        <w:t>,</w:t>
      </w:r>
      <w:r w:rsidR="001048C9" w:rsidRPr="00EC7C29">
        <w:rPr>
          <w:rFonts w:ascii="Times New Roman" w:hAnsi="Times New Roman" w:cs="Times New Roman"/>
          <w:color w:val="000000" w:themeColor="text1"/>
          <w:sz w:val="20"/>
          <w:szCs w:val="32"/>
        </w:rPr>
        <w:t xml:space="preserve"> basic forms of this have been completed and are included</w:t>
      </w:r>
      <w:r w:rsidR="00BB62C6" w:rsidRPr="00EC7C29">
        <w:rPr>
          <w:rFonts w:ascii="Times New Roman" w:hAnsi="Times New Roman" w:cs="Times New Roman"/>
          <w:color w:val="000000" w:themeColor="text1"/>
          <w:sz w:val="20"/>
          <w:szCs w:val="32"/>
        </w:rPr>
        <w:t xml:space="preserve"> in the results</w:t>
      </w:r>
      <w:r w:rsidR="00862AD1" w:rsidRPr="00EC7C29">
        <w:rPr>
          <w:rFonts w:ascii="Times New Roman" w:hAnsi="Times New Roman" w:cs="Times New Roman"/>
          <w:color w:val="000000" w:themeColor="text1"/>
          <w:sz w:val="20"/>
          <w:szCs w:val="32"/>
        </w:rPr>
        <w:t>.</w:t>
      </w:r>
      <w:r w:rsidR="001048C9" w:rsidRPr="00EC7C29">
        <w:rPr>
          <w:rFonts w:ascii="Times New Roman" w:hAnsi="Times New Roman" w:cs="Times New Roman"/>
          <w:color w:val="000000" w:themeColor="text1"/>
          <w:sz w:val="20"/>
          <w:szCs w:val="32"/>
        </w:rPr>
        <w:br/>
        <w:t xml:space="preserve">2. Data </w:t>
      </w:r>
      <w:r w:rsidR="006207F2" w:rsidRPr="00EC7C29">
        <w:rPr>
          <w:rFonts w:ascii="Times New Roman" w:hAnsi="Times New Roman" w:cs="Times New Roman"/>
          <w:color w:val="000000" w:themeColor="text1"/>
          <w:sz w:val="20"/>
          <w:szCs w:val="32"/>
        </w:rPr>
        <w:t>p</w:t>
      </w:r>
      <w:r w:rsidR="001048C9" w:rsidRPr="00EC7C29">
        <w:rPr>
          <w:rFonts w:ascii="Times New Roman" w:hAnsi="Times New Roman" w:cs="Times New Roman"/>
          <w:color w:val="000000" w:themeColor="text1"/>
          <w:sz w:val="20"/>
          <w:szCs w:val="32"/>
        </w:rPr>
        <w:t>reparation</w:t>
      </w:r>
      <w:r w:rsidR="00862AD1" w:rsidRPr="00EC7C29">
        <w:rPr>
          <w:rFonts w:ascii="Times New Roman" w:hAnsi="Times New Roman" w:cs="Times New Roman"/>
          <w:color w:val="000000" w:themeColor="text1"/>
          <w:sz w:val="20"/>
          <w:szCs w:val="32"/>
        </w:rPr>
        <w:t>.</w:t>
      </w:r>
      <w:r w:rsidR="001048C9" w:rsidRPr="00EC7C29">
        <w:rPr>
          <w:rFonts w:ascii="Times New Roman" w:hAnsi="Times New Roman" w:cs="Times New Roman"/>
          <w:color w:val="000000" w:themeColor="text1"/>
          <w:sz w:val="20"/>
          <w:szCs w:val="32"/>
        </w:rPr>
        <w:br/>
        <w:t>3. Implementation of advanced models</w:t>
      </w:r>
      <w:r w:rsidR="00862AD1" w:rsidRPr="00EC7C29">
        <w:rPr>
          <w:rFonts w:ascii="Times New Roman" w:hAnsi="Times New Roman" w:cs="Times New Roman"/>
          <w:color w:val="000000" w:themeColor="text1"/>
          <w:sz w:val="20"/>
          <w:szCs w:val="32"/>
        </w:rPr>
        <w:t>.</w:t>
      </w:r>
      <w:r w:rsidR="00BB62C6" w:rsidRPr="00EC7C29">
        <w:rPr>
          <w:rFonts w:ascii="Times New Roman" w:hAnsi="Times New Roman" w:cs="Times New Roman"/>
          <w:color w:val="000000" w:themeColor="text1"/>
          <w:sz w:val="20"/>
          <w:szCs w:val="32"/>
        </w:rPr>
        <w:br/>
        <w:t>4. FDIA attack simulation</w:t>
      </w:r>
      <w:r w:rsidR="00862AD1" w:rsidRPr="00EC7C29">
        <w:rPr>
          <w:rFonts w:ascii="Times New Roman" w:hAnsi="Times New Roman" w:cs="Times New Roman"/>
          <w:color w:val="000000" w:themeColor="text1"/>
          <w:sz w:val="20"/>
          <w:szCs w:val="32"/>
        </w:rPr>
        <w:t>.</w:t>
      </w:r>
      <w:r w:rsidR="00BB62C6" w:rsidRPr="00EC7C29">
        <w:rPr>
          <w:rFonts w:ascii="Times New Roman" w:hAnsi="Times New Roman" w:cs="Times New Roman"/>
          <w:color w:val="000000" w:themeColor="text1"/>
          <w:sz w:val="20"/>
          <w:szCs w:val="32"/>
        </w:rPr>
        <w:br/>
        <w:t xml:space="preserve">5. Performance </w:t>
      </w:r>
      <w:r w:rsidR="006207F2" w:rsidRPr="00EC7C29">
        <w:rPr>
          <w:rFonts w:ascii="Times New Roman" w:hAnsi="Times New Roman" w:cs="Times New Roman"/>
          <w:color w:val="000000" w:themeColor="text1"/>
          <w:sz w:val="20"/>
          <w:szCs w:val="32"/>
        </w:rPr>
        <w:t>e</w:t>
      </w:r>
      <w:r w:rsidR="00BB62C6" w:rsidRPr="00EC7C29">
        <w:rPr>
          <w:rFonts w:ascii="Times New Roman" w:hAnsi="Times New Roman" w:cs="Times New Roman"/>
          <w:color w:val="000000" w:themeColor="text1"/>
          <w:sz w:val="20"/>
          <w:szCs w:val="32"/>
        </w:rPr>
        <w:t>valuation</w:t>
      </w:r>
      <w:r w:rsidR="00862AD1" w:rsidRPr="00EC7C29">
        <w:rPr>
          <w:rFonts w:ascii="Times New Roman" w:hAnsi="Times New Roman" w:cs="Times New Roman"/>
          <w:color w:val="000000" w:themeColor="text1"/>
          <w:sz w:val="20"/>
          <w:szCs w:val="32"/>
        </w:rPr>
        <w:t>.</w:t>
      </w:r>
      <w:r w:rsidR="00BB62C6" w:rsidRPr="00EC7C29">
        <w:rPr>
          <w:rFonts w:ascii="Times New Roman" w:hAnsi="Times New Roman" w:cs="Times New Roman"/>
          <w:color w:val="000000" w:themeColor="text1"/>
          <w:sz w:val="20"/>
          <w:szCs w:val="32"/>
        </w:rPr>
        <w:br/>
        <w:t xml:space="preserve">6. </w:t>
      </w:r>
      <w:r w:rsidR="006207F2" w:rsidRPr="00EC7C29">
        <w:rPr>
          <w:rFonts w:ascii="Times New Roman" w:hAnsi="Times New Roman" w:cs="Times New Roman"/>
          <w:color w:val="000000" w:themeColor="text1"/>
          <w:sz w:val="20"/>
          <w:szCs w:val="32"/>
        </w:rPr>
        <w:t>Iterative improvement and feedback</w:t>
      </w:r>
      <w:r w:rsidR="00862AD1" w:rsidRPr="00EC7C29">
        <w:rPr>
          <w:rFonts w:ascii="Times New Roman" w:hAnsi="Times New Roman" w:cs="Times New Roman"/>
          <w:color w:val="000000" w:themeColor="text1"/>
          <w:sz w:val="20"/>
          <w:szCs w:val="32"/>
        </w:rPr>
        <w:t>.</w:t>
      </w:r>
      <w:r w:rsidR="006207F2" w:rsidRPr="00EC7C29">
        <w:rPr>
          <w:rFonts w:ascii="Times New Roman" w:hAnsi="Times New Roman" w:cs="Times New Roman"/>
          <w:color w:val="000000" w:themeColor="text1"/>
          <w:sz w:val="20"/>
          <w:szCs w:val="32"/>
        </w:rPr>
        <w:br/>
        <w:t>7. Drafting recommendations and framework</w:t>
      </w:r>
      <w:r w:rsidR="00862AD1" w:rsidRPr="00EC7C29">
        <w:rPr>
          <w:rFonts w:ascii="Times New Roman" w:hAnsi="Times New Roman" w:cs="Times New Roman"/>
          <w:color w:val="000000" w:themeColor="text1"/>
          <w:sz w:val="20"/>
          <w:szCs w:val="32"/>
        </w:rPr>
        <w:t>.</w:t>
      </w:r>
    </w:p>
    <w:p w14:paraId="661C0978" w14:textId="2B40C074" w:rsidR="00590BF6" w:rsidRPr="00EC7C29" w:rsidRDefault="00590BF6" w:rsidP="007D4D97">
      <w:pPr>
        <w:pStyle w:val="Heading2"/>
        <w:numPr>
          <w:ilvl w:val="0"/>
          <w:numId w:val="26"/>
        </w:numPr>
        <w:rPr>
          <w:rFonts w:ascii="Times New Roman" w:hAnsi="Times New Roman" w:cs="Times New Roman"/>
          <w:b/>
          <w:bCs/>
          <w:color w:val="000000" w:themeColor="text1"/>
          <w:sz w:val="20"/>
          <w:szCs w:val="20"/>
        </w:rPr>
      </w:pPr>
      <w:bookmarkStart w:id="18" w:name="_Toc166548919"/>
      <w:r w:rsidRPr="00EC7C29">
        <w:rPr>
          <w:rFonts w:ascii="Times New Roman" w:hAnsi="Times New Roman" w:cs="Times New Roman"/>
          <w:b/>
          <w:bCs/>
          <w:color w:val="000000" w:themeColor="text1"/>
          <w:sz w:val="20"/>
          <w:szCs w:val="20"/>
        </w:rPr>
        <w:t>System Architecture and Model Development</w:t>
      </w:r>
      <w:bookmarkEnd w:id="18"/>
    </w:p>
    <w:p w14:paraId="0947F165" w14:textId="443192C0" w:rsidR="00590BF6" w:rsidRPr="00EC7C29" w:rsidRDefault="0004447C" w:rsidP="001351E7">
      <w:pPr>
        <w:ind w:left="360"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rPr>
        <w:t>The selected models include CNN, RNN, LSTM</w:t>
      </w:r>
      <w:r w:rsidR="00756286" w:rsidRPr="00EC7C29">
        <w:rPr>
          <w:rFonts w:ascii="Times New Roman" w:hAnsi="Times New Roman" w:cs="Times New Roman"/>
          <w:color w:val="000000" w:themeColor="text1"/>
          <w:sz w:val="20"/>
        </w:rPr>
        <w:t>, GRU, and Transformers (Informer as of interim report) based on their proven capabilities</w:t>
      </w:r>
      <w:r w:rsidR="004603AA" w:rsidRPr="00EC7C29">
        <w:rPr>
          <w:rFonts w:ascii="Times New Roman" w:hAnsi="Times New Roman" w:cs="Times New Roman"/>
          <w:color w:val="000000" w:themeColor="text1"/>
          <w:sz w:val="20"/>
        </w:rPr>
        <w:t xml:space="preserve"> in handling time series data</w:t>
      </w:r>
      <w:r w:rsidR="00B72352" w:rsidRPr="00EC7C29">
        <w:rPr>
          <w:rFonts w:ascii="Times New Roman" w:hAnsi="Times New Roman" w:cs="Times New Roman"/>
          <w:color w:val="000000" w:themeColor="text1"/>
          <w:sz w:val="20"/>
        </w:rPr>
        <w:t xml:space="preserve">. CNNs </w:t>
      </w:r>
      <w:r w:rsidR="005D5407">
        <w:rPr>
          <w:rFonts w:ascii="Times New Roman" w:hAnsi="Times New Roman" w:cs="Times New Roman"/>
          <w:color w:val="000000" w:themeColor="text1"/>
          <w:sz w:val="20"/>
        </w:rPr>
        <w:t>are used for extracting spatial hierarchies, LSTM and GRU are used for comparisons in handling long-term dependencies, and transformers are used</w:t>
      </w:r>
      <w:r w:rsidR="002028D0" w:rsidRPr="00EC7C29">
        <w:rPr>
          <w:rFonts w:ascii="Times New Roman" w:hAnsi="Times New Roman" w:cs="Times New Roman"/>
          <w:color w:val="000000" w:themeColor="text1"/>
          <w:sz w:val="20"/>
        </w:rPr>
        <w:t xml:space="preserve"> for handling long</w:t>
      </w:r>
      <w:r w:rsidR="006259DA" w:rsidRPr="00EC7C29">
        <w:rPr>
          <w:rFonts w:ascii="Times New Roman" w:hAnsi="Times New Roman" w:cs="Times New Roman"/>
          <w:color w:val="000000" w:themeColor="text1"/>
          <w:sz w:val="20"/>
        </w:rPr>
        <w:t>-range interactions without constant recurrence [10,13]</w:t>
      </w:r>
      <w:r w:rsidR="005D5407">
        <w:rPr>
          <w:rFonts w:ascii="Times New Roman" w:hAnsi="Times New Roman" w:cs="Times New Roman"/>
          <w:color w:val="000000" w:themeColor="text1"/>
          <w:sz w:val="20"/>
        </w:rPr>
        <w:t>.</w:t>
      </w:r>
    </w:p>
    <w:p w14:paraId="2804656B" w14:textId="484444B8"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19" w:name="_Toc166548920"/>
      <w:r w:rsidRPr="00EC7C29">
        <w:rPr>
          <w:rFonts w:ascii="Times New Roman" w:hAnsi="Times New Roman" w:cs="Times New Roman"/>
          <w:b/>
          <w:bCs/>
          <w:color w:val="000000" w:themeColor="text1"/>
          <w:sz w:val="20"/>
          <w:szCs w:val="20"/>
        </w:rPr>
        <w:t>Data Collection and Preparation</w:t>
      </w:r>
      <w:bookmarkEnd w:id="19"/>
    </w:p>
    <w:p w14:paraId="5988CEDF" w14:textId="328628E7" w:rsidR="00E50C64" w:rsidRPr="00EC7C29" w:rsidRDefault="009613E7" w:rsidP="001351E7">
      <w:pPr>
        <w:ind w:left="360"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w:t>
      </w:r>
      <w:r w:rsidR="00FD4407" w:rsidRPr="00EC7C29">
        <w:rPr>
          <w:rFonts w:ascii="Times New Roman" w:hAnsi="Times New Roman" w:cs="Times New Roman"/>
          <w:color w:val="000000" w:themeColor="text1"/>
          <w:sz w:val="20"/>
          <w:szCs w:val="32"/>
        </w:rPr>
        <w:t>multivariate</w:t>
      </w:r>
      <w:r w:rsidRPr="00EC7C29">
        <w:rPr>
          <w:rFonts w:ascii="Times New Roman" w:hAnsi="Times New Roman" w:cs="Times New Roman"/>
          <w:color w:val="000000" w:themeColor="text1"/>
          <w:sz w:val="20"/>
          <w:szCs w:val="32"/>
        </w:rPr>
        <w:t xml:space="preserve"> </w:t>
      </w:r>
      <w:r w:rsidR="00FD4407" w:rsidRPr="00EC7C29">
        <w:rPr>
          <w:rFonts w:ascii="Times New Roman" w:hAnsi="Times New Roman" w:cs="Times New Roman"/>
          <w:color w:val="000000" w:themeColor="text1"/>
          <w:sz w:val="20"/>
          <w:szCs w:val="32"/>
        </w:rPr>
        <w:t>time series input data is taken from the NASA C-MAPSS</w:t>
      </w:r>
      <w:r w:rsidR="005D5407">
        <w:rPr>
          <w:rFonts w:ascii="Times New Roman" w:hAnsi="Times New Roman" w:cs="Times New Roman"/>
          <w:color w:val="000000" w:themeColor="text1"/>
          <w:sz w:val="20"/>
          <w:szCs w:val="32"/>
        </w:rPr>
        <w:t>,</w:t>
      </w:r>
      <w:r w:rsidR="00FD4407" w:rsidRPr="00EC7C29">
        <w:rPr>
          <w:rFonts w:ascii="Times New Roman" w:hAnsi="Times New Roman" w:cs="Times New Roman"/>
          <w:color w:val="000000" w:themeColor="text1"/>
          <w:sz w:val="20"/>
          <w:szCs w:val="32"/>
        </w:rPr>
        <w:t xml:space="preserve"> </w:t>
      </w:r>
      <w:r w:rsidR="007F7E65" w:rsidRPr="00EC7C29">
        <w:rPr>
          <w:rFonts w:ascii="Times New Roman" w:hAnsi="Times New Roman" w:cs="Times New Roman"/>
          <w:color w:val="000000" w:themeColor="text1"/>
          <w:sz w:val="20"/>
          <w:szCs w:val="32"/>
        </w:rPr>
        <w:t xml:space="preserve">which includes various </w:t>
      </w:r>
      <w:r w:rsidR="00743961" w:rsidRPr="00EC7C29">
        <w:rPr>
          <w:rFonts w:ascii="Times New Roman" w:hAnsi="Times New Roman" w:cs="Times New Roman"/>
          <w:color w:val="000000" w:themeColor="text1"/>
          <w:sz w:val="20"/>
          <w:szCs w:val="32"/>
        </w:rPr>
        <w:t>sensor data and operational settings from a NASA turbofan</w:t>
      </w:r>
      <w:r w:rsidR="002079D2" w:rsidRPr="00EC7C29">
        <w:rPr>
          <w:rFonts w:ascii="Times New Roman" w:hAnsi="Times New Roman" w:cs="Times New Roman"/>
          <w:color w:val="000000" w:themeColor="text1"/>
          <w:sz w:val="20"/>
          <w:szCs w:val="32"/>
        </w:rPr>
        <w:t xml:space="preserve"> engine with the intention of predicting the RUL of this engine. Normalization, </w:t>
      </w:r>
      <w:r w:rsidR="007A5DD1" w:rsidRPr="00EC7C29">
        <w:rPr>
          <w:rFonts w:ascii="Times New Roman" w:hAnsi="Times New Roman" w:cs="Times New Roman"/>
          <w:color w:val="000000" w:themeColor="text1"/>
          <w:sz w:val="20"/>
          <w:szCs w:val="32"/>
        </w:rPr>
        <w:t>feature engineering, and handling of missing values are the main components of the data pre-processing</w:t>
      </w:r>
      <w:r w:rsidR="005D5407">
        <w:rPr>
          <w:rFonts w:ascii="Times New Roman" w:hAnsi="Times New Roman" w:cs="Times New Roman"/>
          <w:color w:val="000000" w:themeColor="text1"/>
          <w:sz w:val="20"/>
          <w:szCs w:val="32"/>
        </w:rPr>
        <w:t>,</w:t>
      </w:r>
      <w:r w:rsidR="00CB3A42" w:rsidRPr="00EC7C29">
        <w:rPr>
          <w:rFonts w:ascii="Times New Roman" w:hAnsi="Times New Roman" w:cs="Times New Roman"/>
          <w:color w:val="000000" w:themeColor="text1"/>
          <w:sz w:val="20"/>
          <w:szCs w:val="32"/>
        </w:rPr>
        <w:t xml:space="preserve"> which will prepare the dataset for efficient learning from the neural networks.</w:t>
      </w:r>
    </w:p>
    <w:p w14:paraId="70752F01" w14:textId="2E8D592E"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20" w:name="_Toc166548921"/>
      <w:r w:rsidRPr="00EC7C29">
        <w:rPr>
          <w:rFonts w:ascii="Times New Roman" w:hAnsi="Times New Roman" w:cs="Times New Roman"/>
          <w:b/>
          <w:bCs/>
          <w:color w:val="000000" w:themeColor="text1"/>
          <w:sz w:val="20"/>
          <w:szCs w:val="20"/>
        </w:rPr>
        <w:t>Model Training and Validation</w:t>
      </w:r>
      <w:bookmarkEnd w:id="20"/>
    </w:p>
    <w:p w14:paraId="53C48874" w14:textId="3FF97B7A" w:rsidR="000D1C41" w:rsidRPr="00EC7C29" w:rsidRDefault="00DC7828" w:rsidP="001351E7">
      <w:pPr>
        <w:ind w:left="360"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architectures will be configured to the strengths of each approach used</w:t>
      </w:r>
      <w:r w:rsidR="001D555B" w:rsidRPr="00EC7C29">
        <w:rPr>
          <w:rFonts w:ascii="Times New Roman" w:hAnsi="Times New Roman" w:cs="Times New Roman"/>
          <w:color w:val="000000" w:themeColor="text1"/>
          <w:sz w:val="20"/>
          <w:szCs w:val="32"/>
        </w:rPr>
        <w:t xml:space="preserve"> for sequence prediction tasks</w:t>
      </w:r>
      <w:r w:rsidR="005D5407">
        <w:rPr>
          <w:rFonts w:ascii="Times New Roman" w:hAnsi="Times New Roman" w:cs="Times New Roman"/>
          <w:color w:val="000000" w:themeColor="text1"/>
          <w:sz w:val="20"/>
          <w:szCs w:val="32"/>
        </w:rPr>
        <w:t>,</w:t>
      </w:r>
      <w:r w:rsidR="001D555B" w:rsidRPr="00EC7C29">
        <w:rPr>
          <w:rFonts w:ascii="Times New Roman" w:hAnsi="Times New Roman" w:cs="Times New Roman"/>
          <w:color w:val="000000" w:themeColor="text1"/>
          <w:sz w:val="20"/>
          <w:szCs w:val="32"/>
        </w:rPr>
        <w:t xml:space="preserve"> which will involve tuning layers, </w:t>
      </w:r>
      <w:r w:rsidR="00CE52F6" w:rsidRPr="00EC7C29">
        <w:rPr>
          <w:rFonts w:ascii="Times New Roman" w:hAnsi="Times New Roman" w:cs="Times New Roman"/>
          <w:color w:val="000000" w:themeColor="text1"/>
          <w:sz w:val="20"/>
          <w:szCs w:val="32"/>
        </w:rPr>
        <w:t>parameters and units to balance performance and complexity.</w:t>
      </w:r>
      <w:r w:rsidR="00614FB1" w:rsidRPr="00EC7C29">
        <w:rPr>
          <w:rFonts w:ascii="Times New Roman" w:hAnsi="Times New Roman" w:cs="Times New Roman"/>
          <w:color w:val="000000" w:themeColor="text1"/>
          <w:sz w:val="20"/>
          <w:szCs w:val="32"/>
        </w:rPr>
        <w:t xml:space="preserve"> A backpropagation algorithm will then be utilised to train the models effectively</w:t>
      </w:r>
      <w:r w:rsidR="00CA0C9D" w:rsidRPr="00EC7C29">
        <w:rPr>
          <w:rFonts w:ascii="Times New Roman" w:hAnsi="Times New Roman" w:cs="Times New Roman"/>
          <w:color w:val="000000" w:themeColor="text1"/>
          <w:sz w:val="20"/>
          <w:szCs w:val="32"/>
        </w:rPr>
        <w:t xml:space="preserve"> using drop-batch normalization</w:t>
      </w:r>
      <w:r w:rsidR="00B33E82" w:rsidRPr="00EC7C29">
        <w:rPr>
          <w:rFonts w:ascii="Times New Roman" w:hAnsi="Times New Roman" w:cs="Times New Roman"/>
          <w:color w:val="000000" w:themeColor="text1"/>
          <w:sz w:val="20"/>
          <w:szCs w:val="32"/>
        </w:rPr>
        <w:t xml:space="preserve"> or a similar technique.</w:t>
      </w:r>
      <w:r w:rsidR="00252905" w:rsidRPr="00EC7C29">
        <w:rPr>
          <w:rFonts w:ascii="Times New Roman" w:hAnsi="Times New Roman" w:cs="Times New Roman"/>
          <w:color w:val="000000" w:themeColor="text1"/>
          <w:sz w:val="20"/>
          <w:szCs w:val="32"/>
        </w:rPr>
        <w:t xml:space="preserve"> The models will then be tested and compared using subsets of the data</w:t>
      </w:r>
      <w:r w:rsidR="00104DEA" w:rsidRPr="00EC7C29">
        <w:rPr>
          <w:rFonts w:ascii="Times New Roman" w:hAnsi="Times New Roman" w:cs="Times New Roman"/>
          <w:color w:val="000000" w:themeColor="text1"/>
          <w:sz w:val="20"/>
          <w:szCs w:val="32"/>
        </w:rPr>
        <w:t xml:space="preserve"> to demonstrate their generalization capabilities and predictive accuracy. </w:t>
      </w:r>
    </w:p>
    <w:p w14:paraId="35B39E83" w14:textId="693B3B87"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21" w:name="_Toc166548922"/>
      <w:r w:rsidRPr="00EC7C29">
        <w:rPr>
          <w:rFonts w:ascii="Times New Roman" w:hAnsi="Times New Roman" w:cs="Times New Roman"/>
          <w:b/>
          <w:bCs/>
          <w:color w:val="000000" w:themeColor="text1"/>
          <w:sz w:val="20"/>
          <w:szCs w:val="20"/>
        </w:rPr>
        <w:t>Implementation and Performance Evaluation</w:t>
      </w:r>
      <w:bookmarkEnd w:id="21"/>
    </w:p>
    <w:p w14:paraId="6A5C9A5F" w14:textId="0D2CC476" w:rsidR="000D1C41" w:rsidRPr="00EC7C29" w:rsidRDefault="00F94B38" w:rsidP="001351E7">
      <w:pPr>
        <w:ind w:left="360" w:firstLine="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models will be simulated under various normal operation environment</w:t>
      </w:r>
      <w:r w:rsidR="005D5407">
        <w:rPr>
          <w:rFonts w:ascii="Times New Roman" w:hAnsi="Times New Roman" w:cs="Times New Roman"/>
          <w:color w:val="000000" w:themeColor="text1"/>
          <w:sz w:val="20"/>
          <w:szCs w:val="32"/>
        </w:rPr>
        <w:t>s as well as various simulated FDIA attack scenarios to test their feasibility and robustness in real-</w:t>
      </w:r>
      <w:r w:rsidR="007042B5" w:rsidRPr="00EC7C29">
        <w:rPr>
          <w:rFonts w:ascii="Times New Roman" w:hAnsi="Times New Roman" w:cs="Times New Roman"/>
          <w:color w:val="000000" w:themeColor="text1"/>
          <w:sz w:val="20"/>
          <w:szCs w:val="32"/>
        </w:rPr>
        <w:t xml:space="preserve">world </w:t>
      </w:r>
      <w:proofErr w:type="spellStart"/>
      <w:r w:rsidR="007042B5" w:rsidRPr="00EC7C29">
        <w:rPr>
          <w:rFonts w:ascii="Times New Roman" w:hAnsi="Times New Roman" w:cs="Times New Roman"/>
          <w:color w:val="000000" w:themeColor="text1"/>
          <w:sz w:val="20"/>
          <w:szCs w:val="32"/>
        </w:rPr>
        <w:t>PdM</w:t>
      </w:r>
      <w:proofErr w:type="spellEnd"/>
      <w:r w:rsidR="007042B5" w:rsidRPr="00EC7C29">
        <w:rPr>
          <w:rFonts w:ascii="Times New Roman" w:hAnsi="Times New Roman" w:cs="Times New Roman"/>
          <w:color w:val="000000" w:themeColor="text1"/>
          <w:sz w:val="20"/>
          <w:szCs w:val="32"/>
        </w:rPr>
        <w:t xml:space="preserve"> systems. The evaluation metrics include RMSE</w:t>
      </w:r>
      <w:r w:rsidR="00FA549D" w:rsidRPr="00EC7C29">
        <w:rPr>
          <w:rFonts w:ascii="Times New Roman" w:hAnsi="Times New Roman" w:cs="Times New Roman"/>
          <w:color w:val="000000" w:themeColor="text1"/>
          <w:sz w:val="20"/>
          <w:szCs w:val="32"/>
        </w:rPr>
        <w:t xml:space="preserve"> – root mean squared error, MSE – mean squared error, and accuracy to RUL.</w:t>
      </w:r>
      <w:r w:rsidR="000C41F7" w:rsidRPr="00EC7C29">
        <w:rPr>
          <w:rFonts w:ascii="Times New Roman" w:hAnsi="Times New Roman" w:cs="Times New Roman"/>
          <w:color w:val="000000" w:themeColor="text1"/>
          <w:sz w:val="20"/>
          <w:szCs w:val="32"/>
        </w:rPr>
        <w:t xml:space="preserve"> There will also be a resilience test to FDIA situations</w:t>
      </w:r>
      <w:r w:rsidR="00D62934" w:rsidRPr="00EC7C29">
        <w:rPr>
          <w:rFonts w:ascii="Times New Roman" w:hAnsi="Times New Roman" w:cs="Times New Roman"/>
          <w:color w:val="000000" w:themeColor="text1"/>
          <w:sz w:val="20"/>
          <w:szCs w:val="32"/>
        </w:rPr>
        <w:t xml:space="preserve"> for robustness comparison.</w:t>
      </w:r>
      <w:r w:rsidR="00990446" w:rsidRPr="00EC7C29">
        <w:rPr>
          <w:rFonts w:ascii="Times New Roman" w:hAnsi="Times New Roman" w:cs="Times New Roman"/>
          <w:color w:val="000000" w:themeColor="text1"/>
          <w:sz w:val="20"/>
          <w:szCs w:val="32"/>
        </w:rPr>
        <w:t xml:space="preserve"> There will be </w:t>
      </w:r>
      <w:r w:rsidR="005D5407">
        <w:rPr>
          <w:rFonts w:ascii="Times New Roman" w:hAnsi="Times New Roman" w:cs="Times New Roman"/>
          <w:color w:val="000000" w:themeColor="text1"/>
          <w:sz w:val="20"/>
          <w:szCs w:val="32"/>
        </w:rPr>
        <w:t xml:space="preserve">a </w:t>
      </w:r>
      <w:r w:rsidR="00990446" w:rsidRPr="00EC7C29">
        <w:rPr>
          <w:rFonts w:ascii="Times New Roman" w:hAnsi="Times New Roman" w:cs="Times New Roman"/>
          <w:color w:val="000000" w:themeColor="text1"/>
          <w:sz w:val="20"/>
          <w:szCs w:val="32"/>
        </w:rPr>
        <w:t xml:space="preserve">need </w:t>
      </w:r>
      <w:r w:rsidR="005D5407">
        <w:rPr>
          <w:rFonts w:ascii="Times New Roman" w:hAnsi="Times New Roman" w:cs="Times New Roman"/>
          <w:color w:val="000000" w:themeColor="text1"/>
          <w:sz w:val="20"/>
          <w:szCs w:val="32"/>
        </w:rPr>
        <w:t>to benchmark</w:t>
      </w:r>
      <w:r w:rsidR="00990446" w:rsidRPr="00EC7C29">
        <w:rPr>
          <w:rFonts w:ascii="Times New Roman" w:hAnsi="Times New Roman" w:cs="Times New Roman"/>
          <w:color w:val="000000" w:themeColor="text1"/>
          <w:sz w:val="20"/>
          <w:szCs w:val="32"/>
        </w:rPr>
        <w:t xml:space="preserve"> against available results from other studies to identify performance gaps for improvement.</w:t>
      </w:r>
    </w:p>
    <w:p w14:paraId="7D9B16CF" w14:textId="3DC61D50" w:rsidR="000D1C41" w:rsidRPr="00EC7C29" w:rsidRDefault="000D1C41" w:rsidP="007D4D97">
      <w:pPr>
        <w:pStyle w:val="Heading2"/>
        <w:numPr>
          <w:ilvl w:val="0"/>
          <w:numId w:val="26"/>
        </w:numPr>
        <w:rPr>
          <w:rFonts w:ascii="Times New Roman" w:hAnsi="Times New Roman" w:cs="Times New Roman"/>
          <w:b/>
          <w:bCs/>
          <w:color w:val="000000" w:themeColor="text1"/>
          <w:sz w:val="20"/>
          <w:szCs w:val="20"/>
        </w:rPr>
      </w:pPr>
      <w:bookmarkStart w:id="22" w:name="_Toc166548923"/>
      <w:r w:rsidRPr="00EC7C29">
        <w:rPr>
          <w:rFonts w:ascii="Times New Roman" w:hAnsi="Times New Roman" w:cs="Times New Roman"/>
          <w:b/>
          <w:bCs/>
          <w:color w:val="000000" w:themeColor="text1"/>
          <w:sz w:val="20"/>
          <w:szCs w:val="20"/>
        </w:rPr>
        <w:t>Feedback and iterative improvement</w:t>
      </w:r>
      <w:bookmarkEnd w:id="22"/>
    </w:p>
    <w:p w14:paraId="220B1E49" w14:textId="60C41E27" w:rsidR="008C36A6" w:rsidRPr="00EC7C29" w:rsidRDefault="004B4272" w:rsidP="001351E7">
      <w:pPr>
        <w:ind w:left="360"/>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Optimization and refinement of the algorithms used is the </w:t>
      </w:r>
      <w:r w:rsidR="009F7591" w:rsidRPr="00EC7C29">
        <w:rPr>
          <w:rFonts w:ascii="Times New Roman" w:hAnsi="Times New Roman" w:cs="Times New Roman"/>
          <w:color w:val="000000" w:themeColor="text1"/>
          <w:sz w:val="20"/>
          <w:szCs w:val="32"/>
        </w:rPr>
        <w:t>focus</w:t>
      </w:r>
      <w:r w:rsidRPr="00EC7C29">
        <w:rPr>
          <w:rFonts w:ascii="Times New Roman" w:hAnsi="Times New Roman" w:cs="Times New Roman"/>
          <w:color w:val="000000" w:themeColor="text1"/>
          <w:sz w:val="20"/>
          <w:szCs w:val="32"/>
        </w:rPr>
        <w:t xml:space="preserve"> of the feedback stage</w:t>
      </w:r>
      <w:r w:rsidR="005D5407">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and the final implementation should show evidence of iteration</w:t>
      </w:r>
      <w:r w:rsidR="00C30DFA" w:rsidRPr="00EC7C29">
        <w:rPr>
          <w:rFonts w:ascii="Times New Roman" w:hAnsi="Times New Roman" w:cs="Times New Roman"/>
          <w:color w:val="000000" w:themeColor="text1"/>
          <w:sz w:val="20"/>
          <w:szCs w:val="32"/>
        </w:rPr>
        <w:t>. From the results</w:t>
      </w:r>
      <w:r w:rsidR="005D5407">
        <w:rPr>
          <w:rFonts w:ascii="Times New Roman" w:hAnsi="Times New Roman" w:cs="Times New Roman"/>
          <w:color w:val="000000" w:themeColor="text1"/>
          <w:sz w:val="20"/>
          <w:szCs w:val="32"/>
        </w:rPr>
        <w:t>,</w:t>
      </w:r>
      <w:r w:rsidR="00C30DFA" w:rsidRPr="00EC7C29">
        <w:rPr>
          <w:rFonts w:ascii="Times New Roman" w:hAnsi="Times New Roman" w:cs="Times New Roman"/>
          <w:color w:val="000000" w:themeColor="text1"/>
          <w:sz w:val="20"/>
          <w:szCs w:val="32"/>
        </w:rPr>
        <w:t xml:space="preserve"> the aim is t</w:t>
      </w:r>
      <w:r w:rsidR="005D5407">
        <w:rPr>
          <w:rFonts w:ascii="Times New Roman" w:hAnsi="Times New Roman" w:cs="Times New Roman"/>
          <w:color w:val="000000" w:themeColor="text1"/>
          <w:sz w:val="20"/>
          <w:szCs w:val="32"/>
        </w:rPr>
        <w:t xml:space="preserve">o produce some recommendations for enhancing </w:t>
      </w:r>
      <w:proofErr w:type="spellStart"/>
      <w:r w:rsidR="005D5407">
        <w:rPr>
          <w:rFonts w:ascii="Times New Roman" w:hAnsi="Times New Roman" w:cs="Times New Roman"/>
          <w:color w:val="000000" w:themeColor="text1"/>
          <w:sz w:val="20"/>
          <w:szCs w:val="32"/>
        </w:rPr>
        <w:t>PdM</w:t>
      </w:r>
      <w:proofErr w:type="spellEnd"/>
      <w:r w:rsidR="005D5407">
        <w:rPr>
          <w:rFonts w:ascii="Times New Roman" w:hAnsi="Times New Roman" w:cs="Times New Roman"/>
          <w:color w:val="000000" w:themeColor="text1"/>
          <w:sz w:val="20"/>
          <w:szCs w:val="32"/>
        </w:rPr>
        <w:t xml:space="preserve"> systems and</w:t>
      </w:r>
      <w:r w:rsidR="009F7591" w:rsidRPr="00EC7C29">
        <w:rPr>
          <w:rFonts w:ascii="Times New Roman" w:hAnsi="Times New Roman" w:cs="Times New Roman"/>
          <w:color w:val="000000" w:themeColor="text1"/>
          <w:sz w:val="20"/>
          <w:szCs w:val="32"/>
        </w:rPr>
        <w:t xml:space="preserve"> the potential for drafting a preliminary cyber security framework</w:t>
      </w:r>
      <w:r w:rsidR="00080ED2" w:rsidRPr="00EC7C29">
        <w:rPr>
          <w:rFonts w:ascii="Times New Roman" w:hAnsi="Times New Roman" w:cs="Times New Roman"/>
          <w:color w:val="000000" w:themeColor="text1"/>
          <w:sz w:val="20"/>
          <w:szCs w:val="32"/>
        </w:rPr>
        <w:t xml:space="preserve">. This framework would focus on FDIA in </w:t>
      </w:r>
      <w:proofErr w:type="spellStart"/>
      <w:r w:rsidR="00080ED2" w:rsidRPr="00EC7C29">
        <w:rPr>
          <w:rFonts w:ascii="Times New Roman" w:hAnsi="Times New Roman" w:cs="Times New Roman"/>
          <w:color w:val="000000" w:themeColor="text1"/>
          <w:sz w:val="20"/>
          <w:szCs w:val="32"/>
        </w:rPr>
        <w:t>PdM</w:t>
      </w:r>
      <w:proofErr w:type="spellEnd"/>
      <w:r w:rsidR="00080ED2" w:rsidRPr="00EC7C29">
        <w:rPr>
          <w:rFonts w:ascii="Times New Roman" w:hAnsi="Times New Roman" w:cs="Times New Roman"/>
          <w:color w:val="000000" w:themeColor="text1"/>
          <w:sz w:val="20"/>
          <w:szCs w:val="32"/>
        </w:rPr>
        <w:t xml:space="preserve"> systems for use in Industry 4.0 scenarios.</w:t>
      </w:r>
      <w:r w:rsidR="00340D1A" w:rsidRPr="00EC7C29">
        <w:rPr>
          <w:rFonts w:ascii="Times New Roman" w:hAnsi="Times New Roman" w:cs="Times New Roman"/>
          <w:color w:val="000000" w:themeColor="text1"/>
          <w:sz w:val="20"/>
          <w:szCs w:val="32"/>
        </w:rPr>
        <w:t xml:space="preserve"> This </w:t>
      </w:r>
      <w:r w:rsidR="005D5407">
        <w:rPr>
          <w:rFonts w:ascii="Times New Roman" w:hAnsi="Times New Roman" w:cs="Times New Roman"/>
          <w:color w:val="000000" w:themeColor="text1"/>
          <w:sz w:val="20"/>
          <w:szCs w:val="32"/>
        </w:rPr>
        <w:t>targets</w:t>
      </w:r>
      <w:r w:rsidR="00340D1A" w:rsidRPr="00EC7C29">
        <w:rPr>
          <w:rFonts w:ascii="Times New Roman" w:hAnsi="Times New Roman" w:cs="Times New Roman"/>
          <w:color w:val="000000" w:themeColor="text1"/>
          <w:sz w:val="20"/>
          <w:szCs w:val="32"/>
        </w:rPr>
        <w:t xml:space="preserve"> the “critical need for security in </w:t>
      </w:r>
      <w:proofErr w:type="spellStart"/>
      <w:r w:rsidR="00340D1A" w:rsidRPr="00EC7C29">
        <w:rPr>
          <w:rFonts w:ascii="Times New Roman" w:hAnsi="Times New Roman" w:cs="Times New Roman"/>
          <w:color w:val="000000" w:themeColor="text1"/>
          <w:sz w:val="20"/>
          <w:szCs w:val="32"/>
        </w:rPr>
        <w:t>IoT</w:t>
      </w:r>
      <w:proofErr w:type="spellEnd"/>
      <w:r w:rsidR="00340D1A" w:rsidRPr="00EC7C29">
        <w:rPr>
          <w:rFonts w:ascii="Times New Roman" w:hAnsi="Times New Roman" w:cs="Times New Roman"/>
          <w:color w:val="000000" w:themeColor="text1"/>
          <w:sz w:val="20"/>
          <w:szCs w:val="32"/>
        </w:rPr>
        <w:t>-enabled predictive maintenance systems” [27]</w:t>
      </w:r>
      <w:r w:rsidR="005D5407">
        <w:rPr>
          <w:rFonts w:ascii="Times New Roman" w:hAnsi="Times New Roman" w:cs="Times New Roman"/>
          <w:color w:val="000000" w:themeColor="text1"/>
          <w:sz w:val="20"/>
          <w:szCs w:val="32"/>
        </w:rPr>
        <w:t>.</w:t>
      </w:r>
    </w:p>
    <w:p w14:paraId="1F95898C" w14:textId="59573046" w:rsidR="00E42ACD" w:rsidRPr="00EC7C29" w:rsidRDefault="00E42ACD" w:rsidP="002F6BAC">
      <w:pPr>
        <w:pStyle w:val="Heading1"/>
        <w:numPr>
          <w:ilvl w:val="0"/>
          <w:numId w:val="25"/>
        </w:numPr>
        <w:jc w:val="center"/>
        <w:rPr>
          <w:rFonts w:ascii="Times New Roman" w:hAnsi="Times New Roman" w:cs="Times New Roman"/>
          <w:b/>
          <w:bCs/>
          <w:color w:val="000000" w:themeColor="text1"/>
          <w:sz w:val="22"/>
          <w:szCs w:val="22"/>
        </w:rPr>
      </w:pPr>
      <w:bookmarkStart w:id="23" w:name="_Toc166548924"/>
      <w:r w:rsidRPr="00EC7C29">
        <w:rPr>
          <w:rFonts w:ascii="Times New Roman" w:hAnsi="Times New Roman" w:cs="Times New Roman"/>
          <w:b/>
          <w:bCs/>
          <w:color w:val="000000" w:themeColor="text1"/>
          <w:sz w:val="22"/>
          <w:szCs w:val="22"/>
        </w:rPr>
        <w:t>Results</w:t>
      </w:r>
      <w:bookmarkEnd w:id="23"/>
    </w:p>
    <w:p w14:paraId="46CA8E16" w14:textId="77777777" w:rsidR="00E42ACD" w:rsidRPr="00EC7C29" w:rsidRDefault="00E42ACD" w:rsidP="00862AD1">
      <w:pPr>
        <w:rPr>
          <w:rFonts w:ascii="Times New Roman" w:hAnsi="Times New Roman" w:cs="Times New Roman"/>
          <w:color w:val="000000" w:themeColor="text1"/>
          <w:sz w:val="20"/>
          <w:szCs w:val="32"/>
        </w:rPr>
      </w:pPr>
    </w:p>
    <w:p w14:paraId="41205356" w14:textId="3C296803" w:rsidR="00EA0A18" w:rsidRPr="00EC7C29" w:rsidRDefault="00473BBA" w:rsidP="008C36A6">
      <w:pPr>
        <w:rPr>
          <w:rFonts w:ascii="Times New Roman" w:hAnsi="Times New Roman" w:cs="Times New Roman"/>
          <w:color w:val="000000" w:themeColor="text1"/>
          <w:sz w:val="20"/>
          <w:szCs w:val="32"/>
        </w:rPr>
      </w:pPr>
      <w:commentRangeStart w:id="24"/>
      <w:r w:rsidRPr="00EC7C29">
        <w:rPr>
          <w:rFonts w:ascii="Times New Roman" w:hAnsi="Times New Roman" w:cs="Times New Roman"/>
          <w:noProof/>
          <w:color w:val="000000" w:themeColor="text1"/>
          <w:sz w:val="20"/>
          <w:szCs w:val="32"/>
          <w:lang w:eastAsia="en-AU"/>
        </w:rPr>
        <w:drawing>
          <wp:inline distT="0" distB="0" distL="0" distR="0" wp14:anchorId="1B881FDF" wp14:editId="49B21C14">
            <wp:extent cx="5731510" cy="2900680"/>
            <wp:effectExtent l="0" t="0" r="0" b="0"/>
            <wp:docPr id="207934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43428" name="Picture 20793434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14:paraId="30D25A4E" w14:textId="579DD512" w:rsidR="00EA0A18" w:rsidRPr="00EC7C29" w:rsidRDefault="00473BBA" w:rsidP="008C36A6">
      <w:pPr>
        <w:rPr>
          <w:rFonts w:ascii="Times New Roman" w:hAnsi="Times New Roman" w:cs="Times New Roman"/>
          <w:color w:val="000000" w:themeColor="text1"/>
          <w:sz w:val="20"/>
          <w:szCs w:val="32"/>
        </w:rPr>
      </w:pPr>
      <w:proofErr w:type="spellStart"/>
      <w:r w:rsidRPr="00EC7C29">
        <w:rPr>
          <w:rFonts w:ascii="Times New Roman" w:hAnsi="Times New Roman" w:cs="Times New Roman"/>
          <w:color w:val="000000" w:themeColor="text1"/>
          <w:sz w:val="20"/>
          <w:szCs w:val="32"/>
        </w:rPr>
        <w:t>Cnn</w:t>
      </w:r>
      <w:proofErr w:type="spellEnd"/>
      <w:r w:rsidRPr="00EC7C29">
        <w:rPr>
          <w:rFonts w:ascii="Times New Roman" w:hAnsi="Times New Roman" w:cs="Times New Roman"/>
          <w:color w:val="000000" w:themeColor="text1"/>
          <w:sz w:val="20"/>
          <w:szCs w:val="32"/>
        </w:rPr>
        <w:t xml:space="preserve"> results</w:t>
      </w:r>
      <w:r w:rsidR="007C7293" w:rsidRPr="00EC7C29">
        <w:rPr>
          <w:rFonts w:ascii="Times New Roman" w:hAnsi="Times New Roman" w:cs="Times New Roman"/>
          <w:color w:val="000000" w:themeColor="text1"/>
          <w:sz w:val="20"/>
          <w:szCs w:val="32"/>
        </w:rPr>
        <w:t xml:space="preserve"> – I am well aware that this graph is garbage and will need to be fixed before submission.</w:t>
      </w:r>
    </w:p>
    <w:p w14:paraId="303D1D23" w14:textId="3218AF24" w:rsidR="00EC7C29" w:rsidRPr="00EC7C29" w:rsidRDefault="00EC7C29" w:rsidP="008C36A6">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I am planning to have</w:t>
      </w:r>
      <w:r w:rsidRPr="00EC7C29">
        <w:rPr>
          <w:rFonts w:ascii="Times New Roman" w:hAnsi="Times New Roman" w:cs="Times New Roman"/>
          <w:color w:val="000000" w:themeColor="text1"/>
          <w:sz w:val="20"/>
          <w:szCs w:val="32"/>
        </w:rPr>
        <w:br/>
      </w:r>
      <w:r w:rsidRPr="00EC7C29">
        <w:rPr>
          <w:rFonts w:ascii="Times New Roman" w:hAnsi="Times New Roman" w:cs="Times New Roman"/>
          <w:color w:val="000000" w:themeColor="text1"/>
          <w:sz w:val="20"/>
          <w:szCs w:val="32"/>
        </w:rPr>
        <w:br/>
        <w:t>LSTM Results</w:t>
      </w:r>
    </w:p>
    <w:p w14:paraId="4577E788" w14:textId="5EDE1AD1" w:rsidR="00EC7C29" w:rsidRPr="00EC7C29" w:rsidRDefault="00EC7C29" w:rsidP="008C36A6">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GRU Results</w:t>
      </w:r>
      <w:commentRangeEnd w:id="24"/>
      <w:r w:rsidR="005D5407">
        <w:rPr>
          <w:rStyle w:val="CommentReference"/>
        </w:rPr>
        <w:commentReference w:id="24"/>
      </w:r>
    </w:p>
    <w:p w14:paraId="318A600A" w14:textId="77777777" w:rsidR="00DD089D" w:rsidRPr="00EC7C29" w:rsidRDefault="00DD089D" w:rsidP="00EA004D">
      <w:pPr>
        <w:rPr>
          <w:rFonts w:ascii="Times New Roman" w:hAnsi="Times New Roman" w:cs="Times New Roman"/>
          <w:color w:val="000000" w:themeColor="text1"/>
          <w:sz w:val="20"/>
          <w:szCs w:val="32"/>
        </w:rPr>
      </w:pPr>
    </w:p>
    <w:p w14:paraId="2493374D" w14:textId="77777777" w:rsidR="001B4958" w:rsidRPr="00EC7C29" w:rsidRDefault="001B4958" w:rsidP="00E42ACD">
      <w:pPr>
        <w:jc w:val="center"/>
        <w:rPr>
          <w:rFonts w:ascii="Times New Roman" w:hAnsi="Times New Roman" w:cs="Times New Roman"/>
          <w:color w:val="000000" w:themeColor="text1"/>
          <w:sz w:val="20"/>
          <w:szCs w:val="32"/>
        </w:rPr>
      </w:pPr>
    </w:p>
    <w:p w14:paraId="3EBD4C61" w14:textId="78D67379" w:rsidR="00DD089D" w:rsidRPr="00EC7C29" w:rsidRDefault="00DD089D" w:rsidP="002F6BAC">
      <w:pPr>
        <w:pStyle w:val="Heading1"/>
        <w:numPr>
          <w:ilvl w:val="0"/>
          <w:numId w:val="25"/>
        </w:numPr>
        <w:jc w:val="center"/>
        <w:rPr>
          <w:rFonts w:ascii="Times New Roman" w:hAnsi="Times New Roman" w:cs="Times New Roman"/>
          <w:b/>
          <w:bCs/>
          <w:color w:val="000000" w:themeColor="text1"/>
          <w:sz w:val="22"/>
          <w:szCs w:val="22"/>
        </w:rPr>
      </w:pPr>
      <w:bookmarkStart w:id="25" w:name="_Toc166548925"/>
      <w:r w:rsidRPr="00EC7C29">
        <w:rPr>
          <w:rFonts w:ascii="Times New Roman" w:hAnsi="Times New Roman" w:cs="Times New Roman"/>
          <w:b/>
          <w:bCs/>
          <w:color w:val="000000" w:themeColor="text1"/>
          <w:sz w:val="22"/>
          <w:szCs w:val="22"/>
        </w:rPr>
        <w:t>Conclusion</w:t>
      </w:r>
      <w:bookmarkEnd w:id="25"/>
    </w:p>
    <w:p w14:paraId="0A8AEF18" w14:textId="77777777" w:rsidR="00EA004D" w:rsidRPr="00EC7C29" w:rsidRDefault="00EA004D" w:rsidP="00EA004D">
      <w:pPr>
        <w:pStyle w:val="Text"/>
        <w:ind w:firstLine="0"/>
        <w:rPr>
          <w:i/>
          <w:iCs/>
          <w:color w:val="000000" w:themeColor="text1"/>
        </w:rPr>
      </w:pPr>
      <w:r w:rsidRPr="00EC7C29">
        <w:rPr>
          <w:i/>
          <w:iCs/>
          <w:color w:val="000000" w:themeColor="text1"/>
        </w:rPr>
        <w:t xml:space="preserve">The conclusions should </w:t>
      </w:r>
      <w:proofErr w:type="spellStart"/>
      <w:r w:rsidRPr="00EC7C29">
        <w:rPr>
          <w:i/>
          <w:iCs/>
          <w:color w:val="000000" w:themeColor="text1"/>
        </w:rPr>
        <w:t>summarise</w:t>
      </w:r>
      <w:proofErr w:type="spellEnd"/>
      <w:r w:rsidRPr="00EC7C29">
        <w:rPr>
          <w:i/>
          <w:iCs/>
          <w:color w:val="000000" w:themeColor="text1"/>
        </w:rPr>
        <w:t xml:space="preserve"> the main findings of your thesis project including a brief reference to the supporting evidence and to the initial aims. Note that the Conclusions and Recommendations sections are the last sections of the paper that should be numbered. The acknowledgements and references should be listed without numbers.</w:t>
      </w:r>
    </w:p>
    <w:p w14:paraId="401DE365" w14:textId="63DDEE4E" w:rsidR="00EA004D" w:rsidRPr="00EC7C29" w:rsidRDefault="00EC7C29" w:rsidP="00EC7C29">
      <w:pPr>
        <w:pStyle w:val="Text"/>
        <w:ind w:firstLine="0"/>
        <w:rPr>
          <w:iCs/>
          <w:color w:val="000000" w:themeColor="text1"/>
        </w:rPr>
      </w:pPr>
      <w:r w:rsidRPr="00EC7C29">
        <w:rPr>
          <w:iCs/>
          <w:color w:val="000000" w:themeColor="text1"/>
        </w:rPr>
        <w:t>NEEDS TO BE DONE</w:t>
      </w:r>
    </w:p>
    <w:p w14:paraId="2D77DBE9" w14:textId="77777777" w:rsidR="00EA004D" w:rsidRPr="00EC7C29" w:rsidRDefault="00EA004D" w:rsidP="00EA004D">
      <w:pPr>
        <w:pStyle w:val="Heading1"/>
        <w:numPr>
          <w:ilvl w:val="0"/>
          <w:numId w:val="25"/>
        </w:numPr>
        <w:jc w:val="center"/>
        <w:rPr>
          <w:rFonts w:ascii="Times New Roman" w:hAnsi="Times New Roman" w:cs="Times New Roman"/>
          <w:b/>
          <w:bCs/>
          <w:color w:val="000000" w:themeColor="text1"/>
          <w:sz w:val="22"/>
          <w:szCs w:val="22"/>
        </w:rPr>
      </w:pPr>
      <w:bookmarkStart w:id="26" w:name="_Toc166548926"/>
      <w:r w:rsidRPr="00EC7C29">
        <w:rPr>
          <w:rFonts w:ascii="Times New Roman" w:hAnsi="Times New Roman" w:cs="Times New Roman"/>
          <w:b/>
          <w:bCs/>
          <w:color w:val="000000" w:themeColor="text1"/>
          <w:sz w:val="22"/>
          <w:szCs w:val="22"/>
        </w:rPr>
        <w:t>Future Work</w:t>
      </w:r>
      <w:bookmarkEnd w:id="26"/>
    </w:p>
    <w:p w14:paraId="46527188" w14:textId="31C0FC41" w:rsidR="00EA004D" w:rsidRPr="00EC7C29" w:rsidRDefault="00EA004D" w:rsidP="00EA004D">
      <w:pPr>
        <w:pStyle w:val="Text"/>
        <w:ind w:firstLine="0"/>
        <w:rPr>
          <w:i/>
          <w:iCs/>
          <w:color w:val="000000" w:themeColor="text1"/>
        </w:rPr>
      </w:pPr>
      <w:r w:rsidRPr="00EC7C29">
        <w:rPr>
          <w:i/>
          <w:iCs/>
          <w:color w:val="000000" w:themeColor="text1"/>
        </w:rPr>
        <w:tab/>
        <w:t>This section should discuss and recommend directions for future work that will build on and extend your research and perhaps resolve some of the issues that you have encountered in your work.</w:t>
      </w:r>
    </w:p>
    <w:p w14:paraId="70A55402" w14:textId="6EB88E46" w:rsidR="00EC7C29" w:rsidRPr="00EC7C29" w:rsidRDefault="00EC7C29" w:rsidP="00EA004D">
      <w:pPr>
        <w:pStyle w:val="Text"/>
        <w:ind w:firstLine="0"/>
        <w:rPr>
          <w:color w:val="000000" w:themeColor="text1"/>
        </w:rPr>
      </w:pPr>
      <w:r w:rsidRPr="00EC7C29">
        <w:rPr>
          <w:color w:val="000000" w:themeColor="text1"/>
        </w:rPr>
        <w:t>WHAT NEEDS TO BE DONE</w:t>
      </w:r>
    </w:p>
    <w:p w14:paraId="18D432D7" w14:textId="77777777" w:rsidR="00EC7C29" w:rsidRPr="00EC7C29" w:rsidRDefault="00EC7C29" w:rsidP="00EA004D">
      <w:pPr>
        <w:pStyle w:val="Text"/>
        <w:ind w:firstLine="0"/>
        <w:rPr>
          <w:color w:val="000000" w:themeColor="text1"/>
        </w:rPr>
      </w:pPr>
    </w:p>
    <w:p w14:paraId="15F4C2A4" w14:textId="7423B498" w:rsidR="00EC7C29" w:rsidRPr="00EC7C29" w:rsidRDefault="00EC7C29" w:rsidP="00EA004D">
      <w:pPr>
        <w:pStyle w:val="Text"/>
        <w:ind w:firstLine="0"/>
        <w:rPr>
          <w:color w:val="000000" w:themeColor="text1"/>
        </w:rPr>
      </w:pPr>
      <w:commentRangeStart w:id="27"/>
      <w:r w:rsidRPr="00EC7C29">
        <w:rPr>
          <w:color w:val="000000" w:themeColor="text1"/>
        </w:rPr>
        <w:t>EXTENSIONS</w:t>
      </w:r>
    </w:p>
    <w:p w14:paraId="54C53B11" w14:textId="77777777" w:rsidR="00EA004D" w:rsidRPr="00EC7C29" w:rsidRDefault="00EA004D" w:rsidP="00EA004D">
      <w:pPr>
        <w:pStyle w:val="Text"/>
        <w:ind w:left="720" w:firstLine="0"/>
        <w:rPr>
          <w:i/>
          <w:color w:val="000000" w:themeColor="text1"/>
        </w:rPr>
      </w:pPr>
    </w:p>
    <w:p w14:paraId="6A062C58" w14:textId="77777777" w:rsidR="00B639E2" w:rsidRPr="00EC7C29" w:rsidRDefault="00B639E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Integration of Real-Time Data Simulation: Consider incorporating a real-time data simulation to continuously test the models beyond the initial dataset. This could provide deeper insights into the models' performance in real-world scenarios.</w:t>
      </w:r>
    </w:p>
    <w:p w14:paraId="09E00FDA" w14:textId="77777777" w:rsidR="00B639E2" w:rsidRPr="00EC7C29" w:rsidRDefault="00B639E2" w:rsidP="001351E7">
      <w:pPr>
        <w:jc w:val="both"/>
        <w:rPr>
          <w:rFonts w:ascii="Times New Roman" w:hAnsi="Times New Roman" w:cs="Times New Roman"/>
          <w:color w:val="000000" w:themeColor="text1"/>
          <w:sz w:val="20"/>
          <w:szCs w:val="32"/>
          <w:highlight w:val="yellow"/>
        </w:rPr>
      </w:pPr>
    </w:p>
    <w:p w14:paraId="73CCD68A" w14:textId="4C940B9B" w:rsidR="00B639E2" w:rsidRPr="00EC7C29" w:rsidRDefault="00B639E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 xml:space="preserve">Cross-Validation with External Datasets: To enhance the validity of the results, cross-validate the findings with external datasets from similar industrial applications. This would help </w:t>
      </w:r>
      <w:del w:id="28" w:author="Huadong Mo" w:date="2024-05-16T13:51:00Z">
        <w:r w:rsidRPr="00EC7C29" w:rsidDel="00591F29">
          <w:rPr>
            <w:rFonts w:ascii="Times New Roman" w:hAnsi="Times New Roman" w:cs="Times New Roman"/>
            <w:color w:val="000000" w:themeColor="text1"/>
            <w:sz w:val="20"/>
            <w:szCs w:val="32"/>
            <w:highlight w:val="yellow"/>
          </w:rPr>
          <w:delText>in generalizing</w:delText>
        </w:r>
      </w:del>
      <w:ins w:id="29" w:author="Huadong Mo" w:date="2024-05-16T13:51:00Z">
        <w:r w:rsidR="00591F29">
          <w:rPr>
            <w:rFonts w:ascii="Times New Roman" w:hAnsi="Times New Roman" w:cs="Times New Roman"/>
            <w:color w:val="000000" w:themeColor="text1"/>
            <w:sz w:val="20"/>
            <w:szCs w:val="32"/>
            <w:highlight w:val="yellow"/>
          </w:rPr>
          <w:t>generalise</w:t>
        </w:r>
      </w:ins>
      <w:r w:rsidRPr="00EC7C29">
        <w:rPr>
          <w:rFonts w:ascii="Times New Roman" w:hAnsi="Times New Roman" w:cs="Times New Roman"/>
          <w:color w:val="000000" w:themeColor="text1"/>
          <w:sz w:val="20"/>
          <w:szCs w:val="32"/>
          <w:highlight w:val="yellow"/>
        </w:rPr>
        <w:t xml:space="preserve"> the results across different types of machinery and conditions.</w:t>
      </w:r>
    </w:p>
    <w:p w14:paraId="144F5CC1" w14:textId="77777777" w:rsidR="00B639E2" w:rsidRPr="00EC7C29" w:rsidRDefault="00B639E2" w:rsidP="001351E7">
      <w:pPr>
        <w:jc w:val="both"/>
        <w:rPr>
          <w:rFonts w:ascii="Times New Roman" w:hAnsi="Times New Roman" w:cs="Times New Roman"/>
          <w:color w:val="000000" w:themeColor="text1"/>
          <w:sz w:val="20"/>
          <w:szCs w:val="32"/>
          <w:highlight w:val="yellow"/>
        </w:rPr>
      </w:pPr>
    </w:p>
    <w:p w14:paraId="305E33AE" w14:textId="6EAD9360" w:rsidR="00A21442" w:rsidRPr="00EC7C29" w:rsidRDefault="00B639E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Advanced Anomaly Detection Techniques: Implement more sophisticated anomaly detection techniques that can dynamically adapt to new types of cyber threats, thereby improving the models' resilience to FDIA.</w:t>
      </w:r>
    </w:p>
    <w:p w14:paraId="3BD22677" w14:textId="77777777" w:rsidR="00A21442" w:rsidRPr="00EC7C29" w:rsidRDefault="00A21442" w:rsidP="001351E7">
      <w:pPr>
        <w:jc w:val="both"/>
        <w:rPr>
          <w:rFonts w:ascii="Times New Roman" w:hAnsi="Times New Roman" w:cs="Times New Roman"/>
          <w:color w:val="000000" w:themeColor="text1"/>
          <w:sz w:val="20"/>
          <w:szCs w:val="32"/>
          <w:highlight w:val="yellow"/>
        </w:rPr>
      </w:pPr>
    </w:p>
    <w:p w14:paraId="7438C802" w14:textId="77777777" w:rsidR="00A21442" w:rsidRPr="00EC7C29" w:rsidRDefault="00A2144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Comparative Analysis of Additional DL Models:</w:t>
      </w:r>
    </w:p>
    <w:p w14:paraId="415DE066" w14:textId="77777777" w:rsidR="00A21442" w:rsidRPr="00EC7C29" w:rsidRDefault="00A2144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w:t>
      </w:r>
      <w:r w:rsidRPr="00EC7C29">
        <w:rPr>
          <w:rFonts w:ascii="Times New Roman" w:hAnsi="Times New Roman" w:cs="Times New Roman"/>
          <w:color w:val="000000" w:themeColor="text1"/>
          <w:sz w:val="20"/>
          <w:szCs w:val="32"/>
          <w:highlight w:val="yellow"/>
        </w:rPr>
        <w:tab/>
        <w:t xml:space="preserve"> Transformer models or attention mechanisms. This could provide insights into even more effective or efficient predictive models.</w:t>
      </w:r>
    </w:p>
    <w:p w14:paraId="497683A5" w14:textId="77777777" w:rsidR="00A21442" w:rsidRPr="00EC7C29" w:rsidRDefault="00A21442" w:rsidP="001351E7">
      <w:pPr>
        <w:jc w:val="both"/>
        <w:rPr>
          <w:rFonts w:ascii="Times New Roman" w:hAnsi="Times New Roman" w:cs="Times New Roman"/>
          <w:color w:val="000000" w:themeColor="text1"/>
          <w:sz w:val="20"/>
          <w:szCs w:val="32"/>
          <w:highlight w:val="yellow"/>
        </w:rPr>
      </w:pPr>
    </w:p>
    <w:p w14:paraId="62A51B91" w14:textId="77777777" w:rsidR="00A21442" w:rsidRPr="00EC7C29" w:rsidRDefault="00A2144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Dataset Enrichment:</w:t>
      </w:r>
    </w:p>
    <w:p w14:paraId="731F8694" w14:textId="0117AA96" w:rsidR="00A21442" w:rsidRPr="00EC7C29" w:rsidRDefault="00A2144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w:t>
      </w:r>
      <w:r w:rsidRPr="00EC7C29">
        <w:rPr>
          <w:rFonts w:ascii="Times New Roman" w:hAnsi="Times New Roman" w:cs="Times New Roman"/>
          <w:color w:val="000000" w:themeColor="text1"/>
          <w:sz w:val="20"/>
          <w:szCs w:val="32"/>
          <w:highlight w:val="yellow"/>
        </w:rPr>
        <w:tab/>
        <w:t xml:space="preserve">Enhance the C-MAPSS dataset with additional data sources, including real-world operational data from different machinery or environments, to test the models' generalizability and robustness across various scenarios. For example, there is increasing interest </w:t>
      </w:r>
      <w:del w:id="30" w:author="Huadong Mo" w:date="2024-05-16T13:50:00Z">
        <w:r w:rsidRPr="00EC7C29" w:rsidDel="00271F09">
          <w:rPr>
            <w:rFonts w:ascii="Times New Roman" w:hAnsi="Times New Roman" w:cs="Times New Roman"/>
            <w:color w:val="000000" w:themeColor="text1"/>
            <w:sz w:val="20"/>
            <w:szCs w:val="32"/>
            <w:highlight w:val="yellow"/>
          </w:rPr>
          <w:delText>for the health monitoring data of battery, wind turbine</w:delText>
        </w:r>
      </w:del>
      <w:ins w:id="31" w:author="Huadong Mo" w:date="2024-05-16T13:50:00Z">
        <w:r w:rsidR="00271F09">
          <w:rPr>
            <w:rFonts w:ascii="Times New Roman" w:hAnsi="Times New Roman" w:cs="Times New Roman"/>
            <w:color w:val="000000" w:themeColor="text1"/>
            <w:sz w:val="20"/>
            <w:szCs w:val="32"/>
            <w:highlight w:val="yellow"/>
          </w:rPr>
          <w:t>in health monitoring data on batteries, wind turbines,</w:t>
        </w:r>
      </w:ins>
      <w:r w:rsidRPr="00EC7C29">
        <w:rPr>
          <w:rFonts w:ascii="Times New Roman" w:hAnsi="Times New Roman" w:cs="Times New Roman"/>
          <w:color w:val="000000" w:themeColor="text1"/>
          <w:sz w:val="20"/>
          <w:szCs w:val="32"/>
          <w:highlight w:val="yellow"/>
        </w:rPr>
        <w:t xml:space="preserve"> and other critical assets. </w:t>
      </w:r>
    </w:p>
    <w:p w14:paraId="1B7AD41A" w14:textId="77777777" w:rsidR="00A21442" w:rsidRPr="00EC7C29" w:rsidRDefault="00A21442" w:rsidP="001351E7">
      <w:pPr>
        <w:jc w:val="both"/>
        <w:rPr>
          <w:rFonts w:ascii="Times New Roman" w:hAnsi="Times New Roman" w:cs="Times New Roman"/>
          <w:color w:val="000000" w:themeColor="text1"/>
          <w:sz w:val="20"/>
          <w:szCs w:val="32"/>
          <w:highlight w:val="yellow"/>
        </w:rPr>
      </w:pPr>
    </w:p>
    <w:p w14:paraId="5227B87E" w14:textId="77777777" w:rsidR="00A21442" w:rsidRPr="00EC7C29" w:rsidRDefault="00A2144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Preliminary Cybersecurity Framework Development:</w:t>
      </w:r>
    </w:p>
    <w:p w14:paraId="58DDABD0" w14:textId="77777777" w:rsidR="00A21442" w:rsidRPr="00EC7C29" w:rsidRDefault="00A2144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w:t>
      </w:r>
      <w:r w:rsidRPr="00EC7C29">
        <w:rPr>
          <w:rFonts w:ascii="Times New Roman" w:hAnsi="Times New Roman" w:cs="Times New Roman"/>
          <w:color w:val="000000" w:themeColor="text1"/>
          <w:sz w:val="20"/>
          <w:szCs w:val="32"/>
          <w:highlight w:val="yellow"/>
        </w:rPr>
        <w:tab/>
        <w:t xml:space="preserve">Draft a cybersecurity framework tailored explicitly for </w:t>
      </w:r>
      <w:proofErr w:type="spellStart"/>
      <w:r w:rsidRPr="00EC7C29">
        <w:rPr>
          <w:rFonts w:ascii="Times New Roman" w:hAnsi="Times New Roman" w:cs="Times New Roman"/>
          <w:color w:val="000000" w:themeColor="text1"/>
          <w:sz w:val="20"/>
          <w:szCs w:val="32"/>
          <w:highlight w:val="yellow"/>
        </w:rPr>
        <w:t>PdM</w:t>
      </w:r>
      <w:proofErr w:type="spellEnd"/>
      <w:r w:rsidRPr="00EC7C29">
        <w:rPr>
          <w:rFonts w:ascii="Times New Roman" w:hAnsi="Times New Roman" w:cs="Times New Roman"/>
          <w:color w:val="000000" w:themeColor="text1"/>
          <w:sz w:val="20"/>
          <w:szCs w:val="32"/>
          <w:highlight w:val="yellow"/>
        </w:rPr>
        <w:t xml:space="preserve"> systems in </w:t>
      </w:r>
      <w:proofErr w:type="spellStart"/>
      <w:r w:rsidRPr="00EC7C29">
        <w:rPr>
          <w:rFonts w:ascii="Times New Roman" w:hAnsi="Times New Roman" w:cs="Times New Roman"/>
          <w:color w:val="000000" w:themeColor="text1"/>
          <w:sz w:val="20"/>
          <w:szCs w:val="32"/>
          <w:highlight w:val="yellow"/>
        </w:rPr>
        <w:t>IoT</w:t>
      </w:r>
      <w:proofErr w:type="spellEnd"/>
      <w:r w:rsidRPr="00EC7C29">
        <w:rPr>
          <w:rFonts w:ascii="Times New Roman" w:hAnsi="Times New Roman" w:cs="Times New Roman"/>
          <w:color w:val="000000" w:themeColor="text1"/>
          <w:sz w:val="20"/>
          <w:szCs w:val="32"/>
          <w:highlight w:val="yellow"/>
        </w:rPr>
        <w:t xml:space="preserve"> environments.</w:t>
      </w:r>
    </w:p>
    <w:p w14:paraId="4B1535EF" w14:textId="77777777" w:rsidR="00A21442" w:rsidRPr="00EC7C29" w:rsidRDefault="00A2144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w:t>
      </w:r>
      <w:r w:rsidRPr="00EC7C29">
        <w:rPr>
          <w:rFonts w:ascii="Times New Roman" w:hAnsi="Times New Roman" w:cs="Times New Roman"/>
          <w:color w:val="000000" w:themeColor="text1"/>
          <w:sz w:val="20"/>
          <w:szCs w:val="32"/>
          <w:highlight w:val="yellow"/>
        </w:rPr>
        <w:tab/>
        <w:t>Identifying key vulnerabilities</w:t>
      </w:r>
    </w:p>
    <w:p w14:paraId="07C2F6D5" w14:textId="77777777" w:rsidR="00A21442" w:rsidRPr="00EC7C29" w:rsidRDefault="00A2144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w:t>
      </w:r>
      <w:r w:rsidRPr="00EC7C29">
        <w:rPr>
          <w:rFonts w:ascii="Times New Roman" w:hAnsi="Times New Roman" w:cs="Times New Roman"/>
          <w:color w:val="000000" w:themeColor="text1"/>
          <w:sz w:val="20"/>
          <w:szCs w:val="32"/>
          <w:highlight w:val="yellow"/>
        </w:rPr>
        <w:tab/>
        <w:t>Proposing data integrity verification mechanisms</w:t>
      </w:r>
    </w:p>
    <w:p w14:paraId="522066D8" w14:textId="5D83F729" w:rsidR="00A21442" w:rsidRPr="00EC7C29" w:rsidRDefault="00A21442"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w:t>
      </w:r>
      <w:r w:rsidRPr="00EC7C29">
        <w:rPr>
          <w:rFonts w:ascii="Times New Roman" w:hAnsi="Times New Roman" w:cs="Times New Roman"/>
          <w:color w:val="000000" w:themeColor="text1"/>
          <w:sz w:val="20"/>
          <w:szCs w:val="32"/>
          <w:highlight w:val="yellow"/>
        </w:rPr>
        <w:tab/>
        <w:t>Developing preliminary guidelines for secure data transmission and processing.</w:t>
      </w:r>
    </w:p>
    <w:p w14:paraId="4692DEDF" w14:textId="77777777" w:rsidR="00FF6EAE" w:rsidRPr="00EC7C29" w:rsidRDefault="00FF6EAE" w:rsidP="001351E7">
      <w:pPr>
        <w:jc w:val="both"/>
        <w:rPr>
          <w:rFonts w:ascii="Times New Roman" w:hAnsi="Times New Roman" w:cs="Times New Roman"/>
          <w:color w:val="000000" w:themeColor="text1"/>
          <w:sz w:val="20"/>
          <w:szCs w:val="32"/>
          <w:highlight w:val="yellow"/>
        </w:rPr>
      </w:pPr>
    </w:p>
    <w:p w14:paraId="00B8CC52" w14:textId="77777777" w:rsidR="00FF6EAE" w:rsidRPr="00EC7C29" w:rsidRDefault="00FF6EAE"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Advanced FDIA Simulation and Resilience Testing:</w:t>
      </w:r>
    </w:p>
    <w:p w14:paraId="4C831AC3" w14:textId="77777777" w:rsidR="00FF6EAE" w:rsidRPr="00EC7C29" w:rsidRDefault="00FF6EAE"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w:t>
      </w:r>
      <w:r w:rsidRPr="00EC7C29">
        <w:rPr>
          <w:rFonts w:ascii="Times New Roman" w:hAnsi="Times New Roman" w:cs="Times New Roman"/>
          <w:color w:val="000000" w:themeColor="text1"/>
          <w:sz w:val="20"/>
          <w:szCs w:val="32"/>
          <w:highlight w:val="yellow"/>
        </w:rPr>
        <w:tab/>
        <w:t xml:space="preserve">Sophisticated attack patterns that mimic real-world cyber threats more closely. </w:t>
      </w:r>
    </w:p>
    <w:p w14:paraId="5CA694CA" w14:textId="77777777" w:rsidR="00FF6EAE" w:rsidRPr="00EC7C29" w:rsidRDefault="00FF6EAE" w:rsidP="001351E7">
      <w:pPr>
        <w:jc w:val="both"/>
        <w:rPr>
          <w:rFonts w:ascii="Times New Roman" w:hAnsi="Times New Roman" w:cs="Times New Roman"/>
          <w:color w:val="000000" w:themeColor="text1"/>
          <w:sz w:val="20"/>
          <w:szCs w:val="32"/>
          <w:highlight w:val="yellow"/>
        </w:rPr>
      </w:pPr>
    </w:p>
    <w:p w14:paraId="7DA6E88A" w14:textId="77777777" w:rsidR="00FF6EAE" w:rsidRPr="00EC7C29" w:rsidRDefault="00FF6EAE" w:rsidP="001351E7">
      <w:pPr>
        <w:jc w:val="both"/>
        <w:rPr>
          <w:rFonts w:ascii="Times New Roman" w:hAnsi="Times New Roman" w:cs="Times New Roman"/>
          <w:color w:val="000000" w:themeColor="text1"/>
          <w:sz w:val="20"/>
          <w:szCs w:val="32"/>
          <w:highlight w:val="yellow"/>
        </w:rPr>
      </w:pPr>
      <w:r w:rsidRPr="00EC7C29">
        <w:rPr>
          <w:rFonts w:ascii="Times New Roman" w:hAnsi="Times New Roman" w:cs="Times New Roman"/>
          <w:color w:val="000000" w:themeColor="text1"/>
          <w:sz w:val="20"/>
          <w:szCs w:val="32"/>
          <w:highlight w:val="yellow"/>
        </w:rPr>
        <w:t>Integration of Anomaly Detection Techniques:</w:t>
      </w:r>
    </w:p>
    <w:p w14:paraId="523EFF62" w14:textId="0733EA33" w:rsidR="00FF6EAE" w:rsidRPr="00EC7C29" w:rsidRDefault="00FF6EAE" w:rsidP="001351E7">
      <w:pPr>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highlight w:val="yellow"/>
        </w:rPr>
        <w:t>-</w:t>
      </w:r>
      <w:r w:rsidRPr="00EC7C29">
        <w:rPr>
          <w:rFonts w:ascii="Times New Roman" w:hAnsi="Times New Roman" w:cs="Times New Roman"/>
          <w:color w:val="000000" w:themeColor="text1"/>
          <w:sz w:val="20"/>
          <w:szCs w:val="32"/>
          <w:highlight w:val="yellow"/>
        </w:rPr>
        <w:tab/>
        <w:t>Incorporate anomaly detection techniques to identify unusual data patterns that could indicate a cyber-attack.</w:t>
      </w:r>
      <w:commentRangeEnd w:id="27"/>
      <w:r w:rsidR="0096621C">
        <w:rPr>
          <w:rStyle w:val="CommentReference"/>
        </w:rPr>
        <w:commentReference w:id="27"/>
      </w:r>
    </w:p>
    <w:p w14:paraId="3D09CD15" w14:textId="77777777" w:rsidR="00DD089D" w:rsidRPr="00EC7C29" w:rsidRDefault="00DD089D" w:rsidP="00DD089D">
      <w:pPr>
        <w:rPr>
          <w:rFonts w:ascii="Times New Roman" w:hAnsi="Times New Roman" w:cs="Times New Roman"/>
          <w:color w:val="000000" w:themeColor="text1"/>
          <w:sz w:val="20"/>
          <w:szCs w:val="32"/>
        </w:rPr>
      </w:pPr>
    </w:p>
    <w:p w14:paraId="3C0D83DC" w14:textId="77777777" w:rsidR="00DD089D" w:rsidRPr="00EC7C29" w:rsidRDefault="00DD089D" w:rsidP="00DD089D">
      <w:pPr>
        <w:rPr>
          <w:rFonts w:ascii="Times New Roman" w:hAnsi="Times New Roman" w:cs="Times New Roman"/>
          <w:color w:val="000000" w:themeColor="text1"/>
          <w:sz w:val="20"/>
          <w:szCs w:val="32"/>
        </w:rPr>
      </w:pPr>
    </w:p>
    <w:p w14:paraId="6D88519B" w14:textId="57BB5691" w:rsidR="00DD089D" w:rsidRPr="00EC7C29" w:rsidRDefault="00DD089D" w:rsidP="00EA004D">
      <w:pPr>
        <w:pStyle w:val="Heading1"/>
        <w:ind w:left="1080"/>
        <w:jc w:val="center"/>
        <w:rPr>
          <w:rFonts w:ascii="Times New Roman" w:hAnsi="Times New Roman" w:cs="Times New Roman"/>
          <w:b/>
          <w:bCs/>
          <w:color w:val="000000" w:themeColor="text1"/>
        </w:rPr>
      </w:pPr>
      <w:bookmarkStart w:id="32" w:name="_Toc166548927"/>
      <w:commentRangeStart w:id="33"/>
      <w:r w:rsidRPr="00EC7C29">
        <w:rPr>
          <w:rFonts w:ascii="Times New Roman" w:hAnsi="Times New Roman" w:cs="Times New Roman"/>
          <w:b/>
          <w:bCs/>
          <w:color w:val="000000" w:themeColor="text1"/>
          <w:sz w:val="22"/>
          <w:szCs w:val="22"/>
        </w:rPr>
        <w:t>References</w:t>
      </w:r>
      <w:bookmarkEnd w:id="32"/>
      <w:r w:rsidRPr="00EC7C29">
        <w:rPr>
          <w:rFonts w:ascii="Times New Roman" w:hAnsi="Times New Roman" w:cs="Times New Roman"/>
          <w:b/>
          <w:bCs/>
          <w:color w:val="000000" w:themeColor="text1"/>
        </w:rPr>
        <w:br/>
      </w:r>
      <w:commentRangeEnd w:id="33"/>
      <w:r w:rsidR="00365E7B">
        <w:rPr>
          <w:rStyle w:val="CommentReference"/>
          <w:rFonts w:asciiTheme="minorHAnsi" w:eastAsiaTheme="minorHAnsi" w:hAnsiTheme="minorHAnsi" w:cstheme="minorBidi"/>
          <w:color w:val="auto"/>
        </w:rPr>
        <w:commentReference w:id="33"/>
      </w:r>
    </w:p>
    <w:p w14:paraId="39CB7FB6" w14:textId="02A1C4AE"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Advanced Deep Learning Techniques in Industry 4.0 Applications</w:t>
      </w:r>
    </w:p>
    <w:p w14:paraId="4EEF3192"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Predictive Maintenance Strategies with Deep Learning Models</w:t>
      </w:r>
    </w:p>
    <w:p w14:paraId="494DA0AE"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Utilizing NASA's C-MAPSS Dataset for Predictive Maintenance in Aerospace</w:t>
      </w:r>
    </w:p>
    <w:p w14:paraId="421A099A"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Deep Learning for RUL Prediction: Models and Applications</w:t>
      </w:r>
    </w:p>
    <w:p w14:paraId="7BEF4357"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Cybersecurity Challenges in Predictive Maintenance Systems</w:t>
      </w:r>
    </w:p>
    <w:p w14:paraId="24F75E1D"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 xml:space="preserve">Securing </w:t>
      </w:r>
      <w:proofErr w:type="spellStart"/>
      <w:r w:rsidRPr="00EC7C29">
        <w:rPr>
          <w:rFonts w:ascii="Times New Roman" w:hAnsi="Times New Roman" w:cs="Times New Roman"/>
          <w:color w:val="000000" w:themeColor="text1"/>
          <w:sz w:val="20"/>
          <w:szCs w:val="20"/>
        </w:rPr>
        <w:t>IoT</w:t>
      </w:r>
      <w:proofErr w:type="spellEnd"/>
      <w:r w:rsidRPr="00EC7C29">
        <w:rPr>
          <w:rFonts w:ascii="Times New Roman" w:hAnsi="Times New Roman" w:cs="Times New Roman"/>
          <w:color w:val="000000" w:themeColor="text1"/>
          <w:sz w:val="20"/>
          <w:szCs w:val="20"/>
        </w:rPr>
        <w:t xml:space="preserve"> Devices in Industry 4.0: Challenges and Solutions</w:t>
      </w:r>
    </w:p>
    <w:p w14:paraId="40E23B9A"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Machine Learning Innovations in Industry 4.0</w:t>
      </w:r>
    </w:p>
    <w:p w14:paraId="42155E35"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Trends in Industrial Automation and Predictive Maintenance</w:t>
      </w:r>
    </w:p>
    <w:p w14:paraId="48CBFA3C"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The Role of Data Analytics in Predictive Maintenance</w:t>
      </w:r>
    </w:p>
    <w:p w14:paraId="544BA79D"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Evaluating Machine Learning Algorithms for Industrial Applications</w:t>
      </w:r>
    </w:p>
    <w:p w14:paraId="756A0760"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Implementation of LSTM and GRU Networks for Predictive Maintenance</w:t>
      </w:r>
    </w:p>
    <w:p w14:paraId="7FA9E9CE"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Hybrid Deep Learning Models for Real-Time Predictive Systems</w:t>
      </w:r>
    </w:p>
    <w:p w14:paraId="347B6E76"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Transformers in Predictive Maintenance: A New Approach</w:t>
      </w:r>
    </w:p>
    <w:p w14:paraId="7E496A9F"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 xml:space="preserve">Impact of </w:t>
      </w:r>
      <w:proofErr w:type="spellStart"/>
      <w:r w:rsidRPr="00EC7C29">
        <w:rPr>
          <w:rFonts w:ascii="Times New Roman" w:hAnsi="Times New Roman" w:cs="Times New Roman"/>
          <w:color w:val="000000" w:themeColor="text1"/>
          <w:sz w:val="20"/>
          <w:szCs w:val="20"/>
        </w:rPr>
        <w:t>IoT</w:t>
      </w:r>
      <w:proofErr w:type="spellEnd"/>
      <w:r w:rsidRPr="00EC7C29">
        <w:rPr>
          <w:rFonts w:ascii="Times New Roman" w:hAnsi="Times New Roman" w:cs="Times New Roman"/>
          <w:color w:val="000000" w:themeColor="text1"/>
          <w:sz w:val="20"/>
          <w:szCs w:val="20"/>
        </w:rPr>
        <w:t xml:space="preserve"> Integration on Predictive Maintenance Effectiveness</w:t>
      </w:r>
    </w:p>
    <w:p w14:paraId="618C5A15"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Machine Learning Techniques for Fault Prediction</w:t>
      </w:r>
    </w:p>
    <w:p w14:paraId="6068CF70"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Deep Learning Applications in Mechanical Systems Monitoring</w:t>
      </w:r>
    </w:p>
    <w:p w14:paraId="2FEAE689"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Utilization of Convolutional Neural Networks in Industrial Settings</w:t>
      </w:r>
    </w:p>
    <w:p w14:paraId="619AF05B"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Predictive Maintenance Techniques Using Hybrid Models</w:t>
      </w:r>
    </w:p>
    <w:p w14:paraId="1003C40E"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Role of Artificial Intelligence in Modern Manufacturing</w:t>
      </w:r>
    </w:p>
    <w:p w14:paraId="7B84FD43"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Challenges in Implementing Deep Learning Solutions in Industry</w:t>
      </w:r>
    </w:p>
    <w:p w14:paraId="37F4EBAD"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Effectiveness of Predictive Maintenance in Reducing Downtime</w:t>
      </w:r>
    </w:p>
    <w:p w14:paraId="4A021AE6"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Comparative Study of Predictive Algorithms in Industry</w:t>
      </w:r>
    </w:p>
    <w:p w14:paraId="4DCEB53B"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Advancements in Sensor Technology for Predictive Maintenance</w:t>
      </w:r>
    </w:p>
    <w:p w14:paraId="0E0B83CF"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Application of Transformers for Time Series Analysis in Industry</w:t>
      </w:r>
    </w:p>
    <w:p w14:paraId="6ACC5AD6"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proofErr w:type="spellStart"/>
      <w:r w:rsidRPr="00EC7C29">
        <w:rPr>
          <w:rFonts w:ascii="Times New Roman" w:hAnsi="Times New Roman" w:cs="Times New Roman"/>
          <w:color w:val="000000" w:themeColor="text1"/>
          <w:sz w:val="20"/>
          <w:szCs w:val="20"/>
        </w:rPr>
        <w:t>IoT</w:t>
      </w:r>
      <w:proofErr w:type="spellEnd"/>
      <w:r w:rsidRPr="00EC7C29">
        <w:rPr>
          <w:rFonts w:ascii="Times New Roman" w:hAnsi="Times New Roman" w:cs="Times New Roman"/>
          <w:color w:val="000000" w:themeColor="text1"/>
          <w:sz w:val="20"/>
          <w:szCs w:val="20"/>
        </w:rPr>
        <w:t xml:space="preserve"> Security Measures in Predictive Maintenance Frameworks</w:t>
      </w:r>
    </w:p>
    <w:p w14:paraId="3CC5BE40"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Deep Learning Models: From Theory to Industrial Implementation</w:t>
      </w:r>
    </w:p>
    <w:p w14:paraId="0920767E"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Strategies for Enhancing Cybersecurity in Predictive Systems</w:t>
      </w:r>
    </w:p>
    <w:p w14:paraId="3D6E8010"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Overview of False Data Injection Attacks and Their Mitigation</w:t>
      </w:r>
    </w:p>
    <w:p w14:paraId="5333B9CE"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Technological Innovations in Predictive Maintenance</w:t>
      </w:r>
    </w:p>
    <w:p w14:paraId="026C056E"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Predictive Maintenance in the Aerospace Sector</w:t>
      </w:r>
    </w:p>
    <w:p w14:paraId="05190E87"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Challenges of Data Management in Industrial Predictive Maintenance</w:t>
      </w:r>
    </w:p>
    <w:p w14:paraId="2D4F020D"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Deep Learning for Predicting Machinery Failure</w:t>
      </w:r>
    </w:p>
    <w:p w14:paraId="4B0E6F40"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Integration of Predictive Maintenance into Industry 4.0 Systems</w:t>
      </w:r>
    </w:p>
    <w:p w14:paraId="03CEC03C"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Developing Robust Machine Learning Models for Industry Applications</w:t>
      </w:r>
    </w:p>
    <w:p w14:paraId="2DB16EA7" w14:textId="77777777" w:rsidR="00C6702F"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Artificial Intelligence in Industrial Predictive Maintenance</w:t>
      </w:r>
    </w:p>
    <w:p w14:paraId="23192392" w14:textId="0AEEC0A2" w:rsidR="000B75B2" w:rsidRPr="00EC7C29" w:rsidRDefault="00C6702F" w:rsidP="00C6702F">
      <w:pPr>
        <w:pStyle w:val="ListParagraph"/>
        <w:numPr>
          <w:ilvl w:val="0"/>
          <w:numId w:val="30"/>
        </w:numPr>
        <w:rPr>
          <w:rFonts w:ascii="Times New Roman" w:hAnsi="Times New Roman" w:cs="Times New Roman"/>
          <w:color w:val="000000" w:themeColor="text1"/>
          <w:sz w:val="20"/>
          <w:szCs w:val="20"/>
        </w:rPr>
      </w:pPr>
      <w:r w:rsidRPr="00EC7C29">
        <w:rPr>
          <w:rFonts w:ascii="Times New Roman" w:hAnsi="Times New Roman" w:cs="Times New Roman"/>
          <w:color w:val="000000" w:themeColor="text1"/>
          <w:sz w:val="20"/>
          <w:szCs w:val="20"/>
        </w:rPr>
        <w:t>Cybersecurity in Industry 4.0: Protecting Against Data Breaches</w:t>
      </w:r>
    </w:p>
    <w:sectPr w:rsidR="000B75B2" w:rsidRPr="00EC7C29" w:rsidSect="002F09EC">
      <w:footerReference w:type="default" r:id="rId12"/>
      <w:footerReference w:type="first" r:id="rId13"/>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adong Mo" w:date="2024-05-16T13:19:00Z" w:initials="HM">
    <w:p w14:paraId="03838373" w14:textId="77777777" w:rsidR="001351E7" w:rsidRDefault="001351E7" w:rsidP="00C06925">
      <w:r>
        <w:rPr>
          <w:rStyle w:val="CommentReference"/>
        </w:rPr>
        <w:annotationRef/>
      </w:r>
      <w:r>
        <w:rPr>
          <w:color w:val="000000"/>
          <w:sz w:val="20"/>
          <w:szCs w:val="20"/>
        </w:rPr>
        <w:t>Where is your abstract?</w:t>
      </w:r>
    </w:p>
  </w:comment>
  <w:comment w:id="24" w:author="Huadong Mo" w:date="2024-05-16T13:50:00Z" w:initials="HM">
    <w:p w14:paraId="72979F26" w14:textId="77777777" w:rsidR="001351E7" w:rsidRDefault="001351E7" w:rsidP="005D5407">
      <w:r>
        <w:rPr>
          <w:rStyle w:val="CommentReference"/>
        </w:rPr>
        <w:annotationRef/>
      </w:r>
      <w:r>
        <w:rPr>
          <w:color w:val="000000"/>
          <w:sz w:val="20"/>
          <w:szCs w:val="20"/>
        </w:rPr>
        <w:t>Please update</w:t>
      </w:r>
    </w:p>
  </w:comment>
  <w:comment w:id="27" w:author="Huadong Mo" w:date="2024-05-16T13:52:00Z" w:initials="HM">
    <w:p w14:paraId="78B4716D" w14:textId="77777777" w:rsidR="001351E7" w:rsidRDefault="001351E7" w:rsidP="0096621C">
      <w:r>
        <w:rPr>
          <w:rStyle w:val="CommentReference"/>
        </w:rPr>
        <w:annotationRef/>
      </w:r>
      <w:r>
        <w:rPr>
          <w:color w:val="000000"/>
          <w:sz w:val="20"/>
          <w:szCs w:val="20"/>
        </w:rPr>
        <w:t>Seems too many for next semester. Please just select a few and provide a timetable</w:t>
      </w:r>
    </w:p>
  </w:comment>
  <w:comment w:id="33" w:author="Huadong Mo" w:date="2024-05-16T13:52:00Z" w:initials="HM">
    <w:p w14:paraId="5B1AFEE1" w14:textId="77777777" w:rsidR="001351E7" w:rsidRDefault="001351E7" w:rsidP="00365E7B">
      <w:r>
        <w:rPr>
          <w:rStyle w:val="CommentReference"/>
        </w:rPr>
        <w:annotationRef/>
      </w:r>
      <w:r>
        <w:rPr>
          <w:color w:val="000000"/>
          <w:sz w:val="20"/>
          <w:szCs w:val="20"/>
        </w:rPr>
        <w:t>This reference section is not OK. Please refer to a UNSW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838373" w15:done="0"/>
  <w15:commentEx w15:paraId="72979F26" w15:done="0"/>
  <w15:commentEx w15:paraId="78B4716D" w15:done="0"/>
  <w15:commentEx w15:paraId="5B1AF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DC166A" w16cex:dateUtc="2024-05-16T03:19:00Z"/>
  <w16cex:commentExtensible w16cex:durableId="54AFE8B7" w16cex:dateUtc="2024-05-16T03:45:00Z"/>
  <w16cex:commentExtensible w16cex:durableId="4BAB0D15" w16cex:dateUtc="2024-05-16T03:50:00Z"/>
  <w16cex:commentExtensible w16cex:durableId="1BE8BD52" w16cex:dateUtc="2024-05-16T03:52:00Z"/>
  <w16cex:commentExtensible w16cex:durableId="0A707B72" w16cex:dateUtc="2024-05-16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38373" w16cid:durableId="34DC166A"/>
  <w16cid:commentId w16cid:paraId="050E8068" w16cid:durableId="54AFE8B7"/>
  <w16cid:commentId w16cid:paraId="72979F26" w16cid:durableId="4BAB0D15"/>
  <w16cid:commentId w16cid:paraId="78B4716D" w16cid:durableId="1BE8BD52"/>
  <w16cid:commentId w16cid:paraId="5B1AFEE1" w16cid:durableId="0A707B7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B31D9" w14:textId="77777777" w:rsidR="001351E7" w:rsidRDefault="001351E7" w:rsidP="001B4958">
      <w:pPr>
        <w:spacing w:after="0" w:line="240" w:lineRule="auto"/>
      </w:pPr>
      <w:r>
        <w:separator/>
      </w:r>
    </w:p>
  </w:endnote>
  <w:endnote w:type="continuationSeparator" w:id="0">
    <w:p w14:paraId="357BA413" w14:textId="77777777" w:rsidR="001351E7" w:rsidRDefault="001351E7" w:rsidP="001B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roman"/>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331448"/>
      <w:docPartObj>
        <w:docPartGallery w:val="Page Numbers (Bottom of Page)"/>
        <w:docPartUnique/>
      </w:docPartObj>
    </w:sdtPr>
    <w:sdtEndPr>
      <w:rPr>
        <w:color w:val="7F7F7F" w:themeColor="background1" w:themeShade="7F"/>
        <w:spacing w:val="60"/>
      </w:rPr>
    </w:sdtEndPr>
    <w:sdtContent>
      <w:p w14:paraId="2A5C6B89" w14:textId="3C535DF8" w:rsidR="001351E7" w:rsidRDefault="001351E7">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C1579E" w:rsidRPr="00C1579E">
          <w:rPr>
            <w:b/>
            <w:bCs/>
            <w:noProof/>
          </w:rPr>
          <w:t>11</w:t>
        </w:r>
        <w:r>
          <w:rPr>
            <w:b/>
            <w:bCs/>
            <w:noProof/>
          </w:rPr>
          <w:fldChar w:fldCharType="end"/>
        </w:r>
        <w:r>
          <w:rPr>
            <w:b/>
            <w:bCs/>
          </w:rPr>
          <w:t xml:space="preserve"> | </w:t>
        </w:r>
        <w:r>
          <w:rPr>
            <w:color w:val="7F7F7F" w:themeColor="background1" w:themeShade="7F"/>
            <w:spacing w:val="60"/>
          </w:rPr>
          <w:t>Page</w:t>
        </w:r>
      </w:p>
      <w:p w14:paraId="1D1E3B5F" w14:textId="05349CA9" w:rsidR="001351E7" w:rsidRPr="00070DCE" w:rsidRDefault="001351E7" w:rsidP="00070DCE">
        <w:pPr>
          <w:pStyle w:val="Footer"/>
          <w:pBdr>
            <w:top w:val="single" w:sz="4" w:space="1" w:color="D9D9D9" w:themeColor="background1" w:themeShade="D9"/>
          </w:pBdr>
          <w:rPr>
            <w:b/>
            <w:bCs/>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4C05E" w14:textId="77777777" w:rsidR="001351E7" w:rsidRPr="00070DCE" w:rsidRDefault="001351E7" w:rsidP="00603F9E">
    <w:pPr>
      <w:pStyle w:val="Footer"/>
      <w:pBdr>
        <w:top w:val="single" w:sz="4" w:space="1" w:color="D9D9D9" w:themeColor="background1" w:themeShade="D9"/>
      </w:pBdr>
      <w:rPr>
        <w:b/>
        <w:bCs/>
      </w:rPr>
    </w:pPr>
    <w:r w:rsidRPr="00D35BC8">
      <w:rPr>
        <w:sz w:val="18"/>
      </w:rPr>
      <w:t>School of Engineering</w:t>
    </w:r>
    <w:r>
      <w:rPr>
        <w:sz w:val="18"/>
      </w:rPr>
      <w:t xml:space="preserve"> &amp; Information Technology</w:t>
    </w:r>
    <w:r w:rsidRPr="00D35BC8">
      <w:rPr>
        <w:sz w:val="18"/>
      </w:rPr>
      <w:t xml:space="preserve">. </w:t>
    </w:r>
    <w:r>
      <w:rPr>
        <w:sz w:val="18"/>
      </w:rPr>
      <w:t>ZEIT4500</w:t>
    </w:r>
  </w:p>
  <w:p w14:paraId="2A5744D5" w14:textId="77777777" w:rsidR="001351E7" w:rsidRDefault="00135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A215C" w14:textId="77777777" w:rsidR="001351E7" w:rsidRDefault="001351E7" w:rsidP="001B4958">
      <w:pPr>
        <w:spacing w:after="0" w:line="240" w:lineRule="auto"/>
      </w:pPr>
      <w:r>
        <w:separator/>
      </w:r>
    </w:p>
  </w:footnote>
  <w:footnote w:type="continuationSeparator" w:id="0">
    <w:p w14:paraId="6E6B80C7" w14:textId="77777777" w:rsidR="001351E7" w:rsidRDefault="001351E7" w:rsidP="001B4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885"/>
    <w:multiLevelType w:val="multilevel"/>
    <w:tmpl w:val="1452FF76"/>
    <w:lvl w:ilvl="0">
      <w:start w:val="1"/>
      <w:numFmt w:val="decimal"/>
      <w:lvlText w:val="%1"/>
      <w:lvlJc w:val="left"/>
      <w:pPr>
        <w:ind w:left="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1" w15:restartNumberingAfterBreak="0">
    <w:nsid w:val="05F82EFA"/>
    <w:multiLevelType w:val="hybridMultilevel"/>
    <w:tmpl w:val="7A4AD29C"/>
    <w:lvl w:ilvl="0" w:tplc="E970EB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790EAB"/>
    <w:multiLevelType w:val="hybridMultilevel"/>
    <w:tmpl w:val="C2DE5850"/>
    <w:lvl w:ilvl="0" w:tplc="02CC93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815F0"/>
    <w:multiLevelType w:val="hybridMultilevel"/>
    <w:tmpl w:val="3842C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5C773D"/>
    <w:multiLevelType w:val="hybridMultilevel"/>
    <w:tmpl w:val="F43E9E76"/>
    <w:lvl w:ilvl="0" w:tplc="921CC7D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2952FB"/>
    <w:multiLevelType w:val="hybridMultilevel"/>
    <w:tmpl w:val="F34A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FF31E0"/>
    <w:multiLevelType w:val="hybridMultilevel"/>
    <w:tmpl w:val="D99CF638"/>
    <w:lvl w:ilvl="0" w:tplc="17BABC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93826B4"/>
    <w:multiLevelType w:val="hybridMultilevel"/>
    <w:tmpl w:val="4C0AA86A"/>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3E242A"/>
    <w:multiLevelType w:val="hybridMultilevel"/>
    <w:tmpl w:val="90EAC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1BB22D29"/>
    <w:multiLevelType w:val="hybridMultilevel"/>
    <w:tmpl w:val="5E46174C"/>
    <w:lvl w:ilvl="0" w:tplc="E0D045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C11617"/>
    <w:multiLevelType w:val="hybridMultilevel"/>
    <w:tmpl w:val="0E5C267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2D46253"/>
    <w:multiLevelType w:val="hybridMultilevel"/>
    <w:tmpl w:val="25405D66"/>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49174EE"/>
    <w:multiLevelType w:val="hybridMultilevel"/>
    <w:tmpl w:val="B8726D6E"/>
    <w:lvl w:ilvl="0" w:tplc="1D000FE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27D96595"/>
    <w:multiLevelType w:val="hybridMultilevel"/>
    <w:tmpl w:val="EDC42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D73FC1"/>
    <w:multiLevelType w:val="hybridMultilevel"/>
    <w:tmpl w:val="1E3EB3D8"/>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D3777B"/>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5943E37"/>
    <w:multiLevelType w:val="hybridMultilevel"/>
    <w:tmpl w:val="7D7C9176"/>
    <w:lvl w:ilvl="0" w:tplc="C00CFEEC">
      <w:start w:val="1"/>
      <w:numFmt w:val="upperRoman"/>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80010F7"/>
    <w:multiLevelType w:val="hybridMultilevel"/>
    <w:tmpl w:val="B3289D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FF79CD"/>
    <w:multiLevelType w:val="hybridMultilevel"/>
    <w:tmpl w:val="7B2AA00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FBE2D08"/>
    <w:multiLevelType w:val="hybridMultilevel"/>
    <w:tmpl w:val="1A1ACE8C"/>
    <w:lvl w:ilvl="0" w:tplc="79D2F9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41A50F7"/>
    <w:multiLevelType w:val="hybridMultilevel"/>
    <w:tmpl w:val="6E4AA3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CAC1521"/>
    <w:multiLevelType w:val="hybridMultilevel"/>
    <w:tmpl w:val="4C2215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D7A0ED3"/>
    <w:multiLevelType w:val="hybridMultilevel"/>
    <w:tmpl w:val="E2E045D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FEB2973"/>
    <w:multiLevelType w:val="multilevel"/>
    <w:tmpl w:val="BA1C6E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2F5DE3"/>
    <w:multiLevelType w:val="hybridMultilevel"/>
    <w:tmpl w:val="0F1889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3D3BF3"/>
    <w:multiLevelType w:val="hybridMultilevel"/>
    <w:tmpl w:val="824C0B6A"/>
    <w:lvl w:ilvl="0" w:tplc="2638A4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2F70A73"/>
    <w:multiLevelType w:val="hybridMultilevel"/>
    <w:tmpl w:val="66F8D7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EE8402E"/>
    <w:multiLevelType w:val="hybridMultilevel"/>
    <w:tmpl w:val="9482BC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F806A23"/>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4029CB"/>
    <w:multiLevelType w:val="hybridMultilevel"/>
    <w:tmpl w:val="8B3A9858"/>
    <w:lvl w:ilvl="0" w:tplc="617AF550">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AA13B2"/>
    <w:multiLevelType w:val="hybridMultilevel"/>
    <w:tmpl w:val="6EB226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E6CFCE"/>
    <w:multiLevelType w:val="hybridMultilevel"/>
    <w:tmpl w:val="7FC982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32528D8"/>
    <w:multiLevelType w:val="hybridMultilevel"/>
    <w:tmpl w:val="04A0ADC0"/>
    <w:lvl w:ilvl="0" w:tplc="256643A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6A613E3"/>
    <w:multiLevelType w:val="hybridMultilevel"/>
    <w:tmpl w:val="594AC5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BE1B3A"/>
    <w:multiLevelType w:val="hybridMultilevel"/>
    <w:tmpl w:val="2F74EE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E0D180D"/>
    <w:multiLevelType w:val="hybridMultilevel"/>
    <w:tmpl w:val="759A0598"/>
    <w:lvl w:ilvl="0" w:tplc="EA5A1210">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E404220"/>
    <w:multiLevelType w:val="hybridMultilevel"/>
    <w:tmpl w:val="EA80BB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7"/>
  </w:num>
  <w:num w:numId="2">
    <w:abstractNumId w:val="27"/>
  </w:num>
  <w:num w:numId="3">
    <w:abstractNumId w:val="25"/>
  </w:num>
  <w:num w:numId="4">
    <w:abstractNumId w:val="6"/>
  </w:num>
  <w:num w:numId="5">
    <w:abstractNumId w:val="15"/>
  </w:num>
  <w:num w:numId="6">
    <w:abstractNumId w:val="1"/>
  </w:num>
  <w:num w:numId="7">
    <w:abstractNumId w:val="28"/>
  </w:num>
  <w:num w:numId="8">
    <w:abstractNumId w:val="19"/>
  </w:num>
  <w:num w:numId="9">
    <w:abstractNumId w:val="3"/>
  </w:num>
  <w:num w:numId="10">
    <w:abstractNumId w:val="12"/>
  </w:num>
  <w:num w:numId="11">
    <w:abstractNumId w:val="31"/>
  </w:num>
  <w:num w:numId="12">
    <w:abstractNumId w:val="36"/>
  </w:num>
  <w:num w:numId="13">
    <w:abstractNumId w:val="8"/>
  </w:num>
  <w:num w:numId="14">
    <w:abstractNumId w:val="13"/>
  </w:num>
  <w:num w:numId="15">
    <w:abstractNumId w:val="34"/>
  </w:num>
  <w:num w:numId="16">
    <w:abstractNumId w:val="21"/>
  </w:num>
  <w:num w:numId="17">
    <w:abstractNumId w:val="0"/>
  </w:num>
  <w:num w:numId="18">
    <w:abstractNumId w:val="23"/>
  </w:num>
  <w:num w:numId="19">
    <w:abstractNumId w:val="9"/>
  </w:num>
  <w:num w:numId="20">
    <w:abstractNumId w:val="24"/>
  </w:num>
  <w:num w:numId="21">
    <w:abstractNumId w:val="29"/>
  </w:num>
  <w:num w:numId="22">
    <w:abstractNumId w:val="18"/>
  </w:num>
  <w:num w:numId="23">
    <w:abstractNumId w:val="33"/>
  </w:num>
  <w:num w:numId="24">
    <w:abstractNumId w:val="30"/>
  </w:num>
  <w:num w:numId="25">
    <w:abstractNumId w:val="16"/>
  </w:num>
  <w:num w:numId="26">
    <w:abstractNumId w:val="11"/>
  </w:num>
  <w:num w:numId="27">
    <w:abstractNumId w:val="14"/>
  </w:num>
  <w:num w:numId="28">
    <w:abstractNumId w:val="5"/>
  </w:num>
  <w:num w:numId="29">
    <w:abstractNumId w:val="7"/>
  </w:num>
  <w:num w:numId="30">
    <w:abstractNumId w:val="4"/>
  </w:num>
  <w:num w:numId="31">
    <w:abstractNumId w:val="22"/>
  </w:num>
  <w:num w:numId="32">
    <w:abstractNumId w:val="32"/>
  </w:num>
  <w:num w:numId="33">
    <w:abstractNumId w:val="2"/>
  </w:num>
  <w:num w:numId="34">
    <w:abstractNumId w:val="35"/>
  </w:num>
  <w:num w:numId="35">
    <w:abstractNumId w:val="20"/>
  </w:num>
  <w:num w:numId="36">
    <w:abstractNumId w:val="26"/>
  </w:num>
  <w:num w:numId="3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adong Mo">
    <w15:presenceInfo w15:providerId="AD" w15:userId="S::z3527687@ad.unsw.edu.au::b0b40c93-0d2f-43b1-89fb-a1ec0a3bc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CB"/>
    <w:rsid w:val="00002161"/>
    <w:rsid w:val="00012DE6"/>
    <w:rsid w:val="000168D3"/>
    <w:rsid w:val="00017C46"/>
    <w:rsid w:val="00033AD8"/>
    <w:rsid w:val="0004447C"/>
    <w:rsid w:val="000460A6"/>
    <w:rsid w:val="000556F5"/>
    <w:rsid w:val="0006403C"/>
    <w:rsid w:val="00070A04"/>
    <w:rsid w:val="00070DCE"/>
    <w:rsid w:val="00074898"/>
    <w:rsid w:val="000763FA"/>
    <w:rsid w:val="000765D9"/>
    <w:rsid w:val="00080ED2"/>
    <w:rsid w:val="000810A1"/>
    <w:rsid w:val="00085D85"/>
    <w:rsid w:val="000908DF"/>
    <w:rsid w:val="00092817"/>
    <w:rsid w:val="00094BFA"/>
    <w:rsid w:val="000950E2"/>
    <w:rsid w:val="000A1ADA"/>
    <w:rsid w:val="000A202B"/>
    <w:rsid w:val="000A2DF3"/>
    <w:rsid w:val="000A4495"/>
    <w:rsid w:val="000A5228"/>
    <w:rsid w:val="000A691E"/>
    <w:rsid w:val="000A765B"/>
    <w:rsid w:val="000B5F9C"/>
    <w:rsid w:val="000B644D"/>
    <w:rsid w:val="000B75B2"/>
    <w:rsid w:val="000C1EA2"/>
    <w:rsid w:val="000C41F7"/>
    <w:rsid w:val="000D1C41"/>
    <w:rsid w:val="000D2203"/>
    <w:rsid w:val="000D2E57"/>
    <w:rsid w:val="000D49AF"/>
    <w:rsid w:val="000D6D1E"/>
    <w:rsid w:val="000D6DBB"/>
    <w:rsid w:val="000E17CB"/>
    <w:rsid w:val="000E7E3A"/>
    <w:rsid w:val="000F340C"/>
    <w:rsid w:val="000F473D"/>
    <w:rsid w:val="001001D8"/>
    <w:rsid w:val="001048C9"/>
    <w:rsid w:val="00104DEA"/>
    <w:rsid w:val="00106B41"/>
    <w:rsid w:val="0011143A"/>
    <w:rsid w:val="00112A93"/>
    <w:rsid w:val="001130D5"/>
    <w:rsid w:val="00113B06"/>
    <w:rsid w:val="00125FEB"/>
    <w:rsid w:val="00127CB7"/>
    <w:rsid w:val="00132726"/>
    <w:rsid w:val="00133B4D"/>
    <w:rsid w:val="001341CA"/>
    <w:rsid w:val="001351E7"/>
    <w:rsid w:val="00156323"/>
    <w:rsid w:val="00163064"/>
    <w:rsid w:val="001676B6"/>
    <w:rsid w:val="00171836"/>
    <w:rsid w:val="001719F9"/>
    <w:rsid w:val="00177FD2"/>
    <w:rsid w:val="001828EE"/>
    <w:rsid w:val="001915B1"/>
    <w:rsid w:val="001A0F7D"/>
    <w:rsid w:val="001A34FA"/>
    <w:rsid w:val="001B0CA6"/>
    <w:rsid w:val="001B22BD"/>
    <w:rsid w:val="001B4958"/>
    <w:rsid w:val="001B5743"/>
    <w:rsid w:val="001B7A68"/>
    <w:rsid w:val="001B7DA2"/>
    <w:rsid w:val="001C1008"/>
    <w:rsid w:val="001C257D"/>
    <w:rsid w:val="001C7689"/>
    <w:rsid w:val="001D3BB6"/>
    <w:rsid w:val="001D555B"/>
    <w:rsid w:val="001D56B4"/>
    <w:rsid w:val="001D7AA1"/>
    <w:rsid w:val="001E2AA6"/>
    <w:rsid w:val="001E3FCD"/>
    <w:rsid w:val="001E54B2"/>
    <w:rsid w:val="001F5123"/>
    <w:rsid w:val="001F6305"/>
    <w:rsid w:val="00200F18"/>
    <w:rsid w:val="002028D0"/>
    <w:rsid w:val="002079D2"/>
    <w:rsid w:val="002261B0"/>
    <w:rsid w:val="00234A46"/>
    <w:rsid w:val="0024152B"/>
    <w:rsid w:val="00243ED5"/>
    <w:rsid w:val="00252905"/>
    <w:rsid w:val="002556F3"/>
    <w:rsid w:val="00262ECF"/>
    <w:rsid w:val="0026615E"/>
    <w:rsid w:val="00270C8B"/>
    <w:rsid w:val="00271F09"/>
    <w:rsid w:val="00277900"/>
    <w:rsid w:val="002819E0"/>
    <w:rsid w:val="0028410A"/>
    <w:rsid w:val="00291FF4"/>
    <w:rsid w:val="002949CC"/>
    <w:rsid w:val="002A50CD"/>
    <w:rsid w:val="002A673F"/>
    <w:rsid w:val="002B6E29"/>
    <w:rsid w:val="002C71F0"/>
    <w:rsid w:val="002C7D25"/>
    <w:rsid w:val="002D7BEB"/>
    <w:rsid w:val="002E172E"/>
    <w:rsid w:val="002F05B5"/>
    <w:rsid w:val="002F09EC"/>
    <w:rsid w:val="002F2027"/>
    <w:rsid w:val="002F428F"/>
    <w:rsid w:val="002F6BAC"/>
    <w:rsid w:val="002F789D"/>
    <w:rsid w:val="00301D9F"/>
    <w:rsid w:val="00304110"/>
    <w:rsid w:val="00307F00"/>
    <w:rsid w:val="003107A0"/>
    <w:rsid w:val="00316B75"/>
    <w:rsid w:val="00324A7B"/>
    <w:rsid w:val="0033149E"/>
    <w:rsid w:val="00335928"/>
    <w:rsid w:val="00340D1A"/>
    <w:rsid w:val="00351FF2"/>
    <w:rsid w:val="0035586C"/>
    <w:rsid w:val="00355F8A"/>
    <w:rsid w:val="0035658A"/>
    <w:rsid w:val="00363847"/>
    <w:rsid w:val="00365E7B"/>
    <w:rsid w:val="00384B1D"/>
    <w:rsid w:val="00385BDC"/>
    <w:rsid w:val="00387357"/>
    <w:rsid w:val="00391349"/>
    <w:rsid w:val="003A0D9C"/>
    <w:rsid w:val="003A1061"/>
    <w:rsid w:val="003A28BC"/>
    <w:rsid w:val="003A3DA4"/>
    <w:rsid w:val="003A5ABF"/>
    <w:rsid w:val="003B2AE1"/>
    <w:rsid w:val="003B3EBF"/>
    <w:rsid w:val="003B48C9"/>
    <w:rsid w:val="003C3701"/>
    <w:rsid w:val="003D3A29"/>
    <w:rsid w:val="003D5301"/>
    <w:rsid w:val="003D60D1"/>
    <w:rsid w:val="003E786B"/>
    <w:rsid w:val="003E79FB"/>
    <w:rsid w:val="004026A8"/>
    <w:rsid w:val="00406F8D"/>
    <w:rsid w:val="00411297"/>
    <w:rsid w:val="00416708"/>
    <w:rsid w:val="0042290A"/>
    <w:rsid w:val="004267C6"/>
    <w:rsid w:val="00427C9C"/>
    <w:rsid w:val="00433BB6"/>
    <w:rsid w:val="00436477"/>
    <w:rsid w:val="00441692"/>
    <w:rsid w:val="00454E35"/>
    <w:rsid w:val="0046001F"/>
    <w:rsid w:val="004603AA"/>
    <w:rsid w:val="00460BBB"/>
    <w:rsid w:val="0046348C"/>
    <w:rsid w:val="00464302"/>
    <w:rsid w:val="00471B18"/>
    <w:rsid w:val="00471DD5"/>
    <w:rsid w:val="00473BBA"/>
    <w:rsid w:val="004750AA"/>
    <w:rsid w:val="004B1127"/>
    <w:rsid w:val="004B34C2"/>
    <w:rsid w:val="004B4272"/>
    <w:rsid w:val="004B7559"/>
    <w:rsid w:val="004C180E"/>
    <w:rsid w:val="004C1FC3"/>
    <w:rsid w:val="004C5D69"/>
    <w:rsid w:val="004C5FAA"/>
    <w:rsid w:val="004D741F"/>
    <w:rsid w:val="004E415F"/>
    <w:rsid w:val="004E54D7"/>
    <w:rsid w:val="004F33AC"/>
    <w:rsid w:val="004F6500"/>
    <w:rsid w:val="00500D1D"/>
    <w:rsid w:val="005151E9"/>
    <w:rsid w:val="0053125F"/>
    <w:rsid w:val="005329BE"/>
    <w:rsid w:val="00533326"/>
    <w:rsid w:val="0053686E"/>
    <w:rsid w:val="00542900"/>
    <w:rsid w:val="00550974"/>
    <w:rsid w:val="00557E8F"/>
    <w:rsid w:val="0056051C"/>
    <w:rsid w:val="00561F1A"/>
    <w:rsid w:val="005633DA"/>
    <w:rsid w:val="00567213"/>
    <w:rsid w:val="00572A04"/>
    <w:rsid w:val="00580603"/>
    <w:rsid w:val="00581010"/>
    <w:rsid w:val="0058403F"/>
    <w:rsid w:val="00585341"/>
    <w:rsid w:val="00590BF6"/>
    <w:rsid w:val="00590D6F"/>
    <w:rsid w:val="0059189D"/>
    <w:rsid w:val="00591F29"/>
    <w:rsid w:val="005A05A2"/>
    <w:rsid w:val="005A1125"/>
    <w:rsid w:val="005A171B"/>
    <w:rsid w:val="005A4862"/>
    <w:rsid w:val="005A6CDF"/>
    <w:rsid w:val="005A7560"/>
    <w:rsid w:val="005C1C19"/>
    <w:rsid w:val="005C2A5E"/>
    <w:rsid w:val="005C46C7"/>
    <w:rsid w:val="005C73A1"/>
    <w:rsid w:val="005D1F05"/>
    <w:rsid w:val="005D5407"/>
    <w:rsid w:val="005E40EF"/>
    <w:rsid w:val="005E6C8D"/>
    <w:rsid w:val="005E793C"/>
    <w:rsid w:val="005F0624"/>
    <w:rsid w:val="005F17ED"/>
    <w:rsid w:val="0060082F"/>
    <w:rsid w:val="00603F9E"/>
    <w:rsid w:val="00614F12"/>
    <w:rsid w:val="00614FB1"/>
    <w:rsid w:val="006207F2"/>
    <w:rsid w:val="006259DA"/>
    <w:rsid w:val="00626ED9"/>
    <w:rsid w:val="0063109C"/>
    <w:rsid w:val="006349AA"/>
    <w:rsid w:val="00634F67"/>
    <w:rsid w:val="006456F2"/>
    <w:rsid w:val="006501E2"/>
    <w:rsid w:val="00654455"/>
    <w:rsid w:val="006551B0"/>
    <w:rsid w:val="006557D8"/>
    <w:rsid w:val="0066509C"/>
    <w:rsid w:val="00667F6B"/>
    <w:rsid w:val="00673069"/>
    <w:rsid w:val="00683F32"/>
    <w:rsid w:val="0068656E"/>
    <w:rsid w:val="00686EB2"/>
    <w:rsid w:val="00696854"/>
    <w:rsid w:val="006A1DAF"/>
    <w:rsid w:val="006A6444"/>
    <w:rsid w:val="006A7684"/>
    <w:rsid w:val="006B035E"/>
    <w:rsid w:val="006B0BA9"/>
    <w:rsid w:val="006B562F"/>
    <w:rsid w:val="006B7DBE"/>
    <w:rsid w:val="006C275B"/>
    <w:rsid w:val="006D6CCA"/>
    <w:rsid w:val="006E5061"/>
    <w:rsid w:val="006E5168"/>
    <w:rsid w:val="006E628A"/>
    <w:rsid w:val="006E6FC2"/>
    <w:rsid w:val="006F0EFC"/>
    <w:rsid w:val="006F1AD7"/>
    <w:rsid w:val="006F3980"/>
    <w:rsid w:val="006F632E"/>
    <w:rsid w:val="00702DEE"/>
    <w:rsid w:val="007042B5"/>
    <w:rsid w:val="00704E0D"/>
    <w:rsid w:val="00705430"/>
    <w:rsid w:val="00707B05"/>
    <w:rsid w:val="007114FF"/>
    <w:rsid w:val="00715262"/>
    <w:rsid w:val="007160BD"/>
    <w:rsid w:val="007206A2"/>
    <w:rsid w:val="00734F8E"/>
    <w:rsid w:val="007361BB"/>
    <w:rsid w:val="00737020"/>
    <w:rsid w:val="0073717E"/>
    <w:rsid w:val="00743961"/>
    <w:rsid w:val="00754781"/>
    <w:rsid w:val="00756286"/>
    <w:rsid w:val="007709F1"/>
    <w:rsid w:val="0077715B"/>
    <w:rsid w:val="0078011D"/>
    <w:rsid w:val="007806D9"/>
    <w:rsid w:val="00783F70"/>
    <w:rsid w:val="00785E24"/>
    <w:rsid w:val="007926B3"/>
    <w:rsid w:val="00795B67"/>
    <w:rsid w:val="00796E30"/>
    <w:rsid w:val="007A0ED0"/>
    <w:rsid w:val="007A2016"/>
    <w:rsid w:val="007A4434"/>
    <w:rsid w:val="007A5DD1"/>
    <w:rsid w:val="007B3E90"/>
    <w:rsid w:val="007C6265"/>
    <w:rsid w:val="007C7293"/>
    <w:rsid w:val="007D33CE"/>
    <w:rsid w:val="007D4D97"/>
    <w:rsid w:val="007E0DEC"/>
    <w:rsid w:val="007E628A"/>
    <w:rsid w:val="007F0426"/>
    <w:rsid w:val="007F07D2"/>
    <w:rsid w:val="007F7E65"/>
    <w:rsid w:val="00811FDC"/>
    <w:rsid w:val="0081249E"/>
    <w:rsid w:val="00812688"/>
    <w:rsid w:val="00813BE7"/>
    <w:rsid w:val="00814C83"/>
    <w:rsid w:val="0081610D"/>
    <w:rsid w:val="00843B94"/>
    <w:rsid w:val="00843CFF"/>
    <w:rsid w:val="008470D7"/>
    <w:rsid w:val="0085640E"/>
    <w:rsid w:val="00862AD1"/>
    <w:rsid w:val="00875C98"/>
    <w:rsid w:val="00876D2E"/>
    <w:rsid w:val="008774AA"/>
    <w:rsid w:val="0088071A"/>
    <w:rsid w:val="00883648"/>
    <w:rsid w:val="0088441D"/>
    <w:rsid w:val="008864B3"/>
    <w:rsid w:val="0089076F"/>
    <w:rsid w:val="008A1FA6"/>
    <w:rsid w:val="008A2049"/>
    <w:rsid w:val="008B048C"/>
    <w:rsid w:val="008B09D0"/>
    <w:rsid w:val="008B5F52"/>
    <w:rsid w:val="008C050C"/>
    <w:rsid w:val="008C2E8F"/>
    <w:rsid w:val="008C36A6"/>
    <w:rsid w:val="008C7E09"/>
    <w:rsid w:val="008D49A9"/>
    <w:rsid w:val="008D4A24"/>
    <w:rsid w:val="008E30BF"/>
    <w:rsid w:val="008F51E8"/>
    <w:rsid w:val="008F5B34"/>
    <w:rsid w:val="008F6BE1"/>
    <w:rsid w:val="008F7303"/>
    <w:rsid w:val="00905190"/>
    <w:rsid w:val="009055FD"/>
    <w:rsid w:val="00910565"/>
    <w:rsid w:val="00925FF8"/>
    <w:rsid w:val="0094700B"/>
    <w:rsid w:val="009527BD"/>
    <w:rsid w:val="0095405D"/>
    <w:rsid w:val="00957C73"/>
    <w:rsid w:val="009613E7"/>
    <w:rsid w:val="0096621C"/>
    <w:rsid w:val="00974F79"/>
    <w:rsid w:val="009810F4"/>
    <w:rsid w:val="009816EB"/>
    <w:rsid w:val="00990446"/>
    <w:rsid w:val="0099199D"/>
    <w:rsid w:val="00994F4F"/>
    <w:rsid w:val="00995118"/>
    <w:rsid w:val="009A0056"/>
    <w:rsid w:val="009A088B"/>
    <w:rsid w:val="009A2EEE"/>
    <w:rsid w:val="009A5E07"/>
    <w:rsid w:val="009A7302"/>
    <w:rsid w:val="009B0BFB"/>
    <w:rsid w:val="009B11E0"/>
    <w:rsid w:val="009B233A"/>
    <w:rsid w:val="009B38E0"/>
    <w:rsid w:val="009B3D52"/>
    <w:rsid w:val="009D0EAD"/>
    <w:rsid w:val="009D276C"/>
    <w:rsid w:val="009D53F6"/>
    <w:rsid w:val="009E1316"/>
    <w:rsid w:val="009E39ED"/>
    <w:rsid w:val="009E55CE"/>
    <w:rsid w:val="009E6A8A"/>
    <w:rsid w:val="009F7591"/>
    <w:rsid w:val="009F7A44"/>
    <w:rsid w:val="00A01ABD"/>
    <w:rsid w:val="00A144F0"/>
    <w:rsid w:val="00A21442"/>
    <w:rsid w:val="00A25AE1"/>
    <w:rsid w:val="00A32EF0"/>
    <w:rsid w:val="00A4050E"/>
    <w:rsid w:val="00A45630"/>
    <w:rsid w:val="00A5050B"/>
    <w:rsid w:val="00A5184D"/>
    <w:rsid w:val="00A52685"/>
    <w:rsid w:val="00A65B53"/>
    <w:rsid w:val="00A65D83"/>
    <w:rsid w:val="00A7645B"/>
    <w:rsid w:val="00A76EA2"/>
    <w:rsid w:val="00A86B1A"/>
    <w:rsid w:val="00A87E4D"/>
    <w:rsid w:val="00A919E0"/>
    <w:rsid w:val="00AA05F2"/>
    <w:rsid w:val="00AA2CAB"/>
    <w:rsid w:val="00AA4D5A"/>
    <w:rsid w:val="00AA7641"/>
    <w:rsid w:val="00AB40BA"/>
    <w:rsid w:val="00AD2B48"/>
    <w:rsid w:val="00AD3824"/>
    <w:rsid w:val="00AD5059"/>
    <w:rsid w:val="00AD7B7C"/>
    <w:rsid w:val="00AF5E40"/>
    <w:rsid w:val="00AF7ACF"/>
    <w:rsid w:val="00B0087E"/>
    <w:rsid w:val="00B0238D"/>
    <w:rsid w:val="00B13A65"/>
    <w:rsid w:val="00B16C71"/>
    <w:rsid w:val="00B21BF0"/>
    <w:rsid w:val="00B24CDE"/>
    <w:rsid w:val="00B262C3"/>
    <w:rsid w:val="00B27FCF"/>
    <w:rsid w:val="00B3365F"/>
    <w:rsid w:val="00B33E82"/>
    <w:rsid w:val="00B564D0"/>
    <w:rsid w:val="00B568B3"/>
    <w:rsid w:val="00B60F31"/>
    <w:rsid w:val="00B61B7C"/>
    <w:rsid w:val="00B639E2"/>
    <w:rsid w:val="00B642D2"/>
    <w:rsid w:val="00B65F49"/>
    <w:rsid w:val="00B66AA4"/>
    <w:rsid w:val="00B72352"/>
    <w:rsid w:val="00B77B31"/>
    <w:rsid w:val="00B83B09"/>
    <w:rsid w:val="00B84B79"/>
    <w:rsid w:val="00B869AC"/>
    <w:rsid w:val="00B935F0"/>
    <w:rsid w:val="00B95C5E"/>
    <w:rsid w:val="00B95F41"/>
    <w:rsid w:val="00BA0199"/>
    <w:rsid w:val="00BA6720"/>
    <w:rsid w:val="00BB3BAF"/>
    <w:rsid w:val="00BB62C6"/>
    <w:rsid w:val="00BC2C0B"/>
    <w:rsid w:val="00BD1FE2"/>
    <w:rsid w:val="00BD28F9"/>
    <w:rsid w:val="00BD5308"/>
    <w:rsid w:val="00BE2067"/>
    <w:rsid w:val="00BE6FD0"/>
    <w:rsid w:val="00BF0C38"/>
    <w:rsid w:val="00BF3283"/>
    <w:rsid w:val="00BF6EC4"/>
    <w:rsid w:val="00C06925"/>
    <w:rsid w:val="00C10CA1"/>
    <w:rsid w:val="00C1579E"/>
    <w:rsid w:val="00C15B4E"/>
    <w:rsid w:val="00C27A88"/>
    <w:rsid w:val="00C30DFA"/>
    <w:rsid w:val="00C32013"/>
    <w:rsid w:val="00C338E5"/>
    <w:rsid w:val="00C43079"/>
    <w:rsid w:val="00C51D40"/>
    <w:rsid w:val="00C662E0"/>
    <w:rsid w:val="00C6702F"/>
    <w:rsid w:val="00C678C3"/>
    <w:rsid w:val="00C7260F"/>
    <w:rsid w:val="00C76A58"/>
    <w:rsid w:val="00C903E6"/>
    <w:rsid w:val="00C97289"/>
    <w:rsid w:val="00C97AE3"/>
    <w:rsid w:val="00CA0127"/>
    <w:rsid w:val="00CA0C9D"/>
    <w:rsid w:val="00CA254A"/>
    <w:rsid w:val="00CA508A"/>
    <w:rsid w:val="00CB152C"/>
    <w:rsid w:val="00CB294A"/>
    <w:rsid w:val="00CB30BD"/>
    <w:rsid w:val="00CB371F"/>
    <w:rsid w:val="00CB3A42"/>
    <w:rsid w:val="00CC0BDC"/>
    <w:rsid w:val="00CD2258"/>
    <w:rsid w:val="00CE045B"/>
    <w:rsid w:val="00CE0ACC"/>
    <w:rsid w:val="00CE10C9"/>
    <w:rsid w:val="00CE52F6"/>
    <w:rsid w:val="00CF362F"/>
    <w:rsid w:val="00D02FFB"/>
    <w:rsid w:val="00D1608D"/>
    <w:rsid w:val="00D2046C"/>
    <w:rsid w:val="00D2469D"/>
    <w:rsid w:val="00D31FC7"/>
    <w:rsid w:val="00D34107"/>
    <w:rsid w:val="00D350C5"/>
    <w:rsid w:val="00D367B8"/>
    <w:rsid w:val="00D40B46"/>
    <w:rsid w:val="00D42253"/>
    <w:rsid w:val="00D448B9"/>
    <w:rsid w:val="00D476C8"/>
    <w:rsid w:val="00D55C62"/>
    <w:rsid w:val="00D62934"/>
    <w:rsid w:val="00D70F14"/>
    <w:rsid w:val="00D71DDC"/>
    <w:rsid w:val="00D74F87"/>
    <w:rsid w:val="00D77C6A"/>
    <w:rsid w:val="00D77DB5"/>
    <w:rsid w:val="00D82F2C"/>
    <w:rsid w:val="00D837F5"/>
    <w:rsid w:val="00D86DCF"/>
    <w:rsid w:val="00DA03C6"/>
    <w:rsid w:val="00DB1111"/>
    <w:rsid w:val="00DB21B4"/>
    <w:rsid w:val="00DB587C"/>
    <w:rsid w:val="00DB620E"/>
    <w:rsid w:val="00DC3E1F"/>
    <w:rsid w:val="00DC66E9"/>
    <w:rsid w:val="00DC7828"/>
    <w:rsid w:val="00DD089D"/>
    <w:rsid w:val="00DD152C"/>
    <w:rsid w:val="00DE301F"/>
    <w:rsid w:val="00DF17B0"/>
    <w:rsid w:val="00DF3EE1"/>
    <w:rsid w:val="00E006EA"/>
    <w:rsid w:val="00E025A5"/>
    <w:rsid w:val="00E044EB"/>
    <w:rsid w:val="00E06426"/>
    <w:rsid w:val="00E06DCF"/>
    <w:rsid w:val="00E127AA"/>
    <w:rsid w:val="00E129E7"/>
    <w:rsid w:val="00E14FDD"/>
    <w:rsid w:val="00E15969"/>
    <w:rsid w:val="00E25439"/>
    <w:rsid w:val="00E2647A"/>
    <w:rsid w:val="00E40881"/>
    <w:rsid w:val="00E40F07"/>
    <w:rsid w:val="00E42ACD"/>
    <w:rsid w:val="00E504B7"/>
    <w:rsid w:val="00E50C64"/>
    <w:rsid w:val="00E51C3E"/>
    <w:rsid w:val="00E5525C"/>
    <w:rsid w:val="00E56593"/>
    <w:rsid w:val="00E612F3"/>
    <w:rsid w:val="00E64968"/>
    <w:rsid w:val="00E737DD"/>
    <w:rsid w:val="00E76297"/>
    <w:rsid w:val="00E853D1"/>
    <w:rsid w:val="00E86AF6"/>
    <w:rsid w:val="00E87C0C"/>
    <w:rsid w:val="00E940F5"/>
    <w:rsid w:val="00E95B66"/>
    <w:rsid w:val="00E9659C"/>
    <w:rsid w:val="00EA004D"/>
    <w:rsid w:val="00EA0A18"/>
    <w:rsid w:val="00EA0DB2"/>
    <w:rsid w:val="00EA62B3"/>
    <w:rsid w:val="00EA6D2E"/>
    <w:rsid w:val="00EB18CC"/>
    <w:rsid w:val="00EB2AEF"/>
    <w:rsid w:val="00EB3B14"/>
    <w:rsid w:val="00EB6D91"/>
    <w:rsid w:val="00EB7B58"/>
    <w:rsid w:val="00EC2321"/>
    <w:rsid w:val="00EC6ADF"/>
    <w:rsid w:val="00EC7244"/>
    <w:rsid w:val="00EC7C29"/>
    <w:rsid w:val="00ED1E0F"/>
    <w:rsid w:val="00EE29FC"/>
    <w:rsid w:val="00EE3E5A"/>
    <w:rsid w:val="00EF2C21"/>
    <w:rsid w:val="00EF6107"/>
    <w:rsid w:val="00F1396D"/>
    <w:rsid w:val="00F15659"/>
    <w:rsid w:val="00F21211"/>
    <w:rsid w:val="00F36690"/>
    <w:rsid w:val="00F42EB4"/>
    <w:rsid w:val="00F453CD"/>
    <w:rsid w:val="00F53395"/>
    <w:rsid w:val="00F6453F"/>
    <w:rsid w:val="00F72221"/>
    <w:rsid w:val="00F7762F"/>
    <w:rsid w:val="00F81924"/>
    <w:rsid w:val="00F90180"/>
    <w:rsid w:val="00F91A18"/>
    <w:rsid w:val="00F94B38"/>
    <w:rsid w:val="00F95DE5"/>
    <w:rsid w:val="00F9657F"/>
    <w:rsid w:val="00FA0274"/>
    <w:rsid w:val="00FA3535"/>
    <w:rsid w:val="00FA549D"/>
    <w:rsid w:val="00FB1636"/>
    <w:rsid w:val="00FB2FC1"/>
    <w:rsid w:val="00FB4C9D"/>
    <w:rsid w:val="00FB6FB2"/>
    <w:rsid w:val="00FC1DE0"/>
    <w:rsid w:val="00FC4F3F"/>
    <w:rsid w:val="00FD00A5"/>
    <w:rsid w:val="00FD1AF3"/>
    <w:rsid w:val="00FD4407"/>
    <w:rsid w:val="00FD4C50"/>
    <w:rsid w:val="00FE18BB"/>
    <w:rsid w:val="00FE6BB7"/>
    <w:rsid w:val="00FE75B1"/>
    <w:rsid w:val="00FF447B"/>
    <w:rsid w:val="00FF598D"/>
    <w:rsid w:val="00FF658D"/>
    <w:rsid w:val="00FF6E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633D"/>
  <w15:chartTrackingRefBased/>
  <w15:docId w15:val="{8D231AC7-667D-453A-98DC-ECF9E17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5B2"/>
  </w:style>
  <w:style w:type="paragraph" w:styleId="Heading1">
    <w:name w:val="heading 1"/>
    <w:basedOn w:val="Normal"/>
    <w:next w:val="Normal"/>
    <w:link w:val="Heading1Char"/>
    <w:uiPriority w:val="9"/>
    <w:qFormat/>
    <w:rsid w:val="007D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5B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338E5"/>
    <w:rPr>
      <w:color w:val="808080"/>
    </w:rPr>
  </w:style>
  <w:style w:type="paragraph" w:styleId="ListParagraph">
    <w:name w:val="List Paragraph"/>
    <w:basedOn w:val="Normal"/>
    <w:uiPriority w:val="34"/>
    <w:qFormat/>
    <w:rsid w:val="009B233A"/>
    <w:pPr>
      <w:ind w:left="720"/>
      <w:contextualSpacing/>
    </w:pPr>
  </w:style>
  <w:style w:type="character" w:styleId="Hyperlink">
    <w:name w:val="Hyperlink"/>
    <w:basedOn w:val="DefaultParagraphFont"/>
    <w:uiPriority w:val="99"/>
    <w:unhideWhenUsed/>
    <w:rsid w:val="00E06426"/>
    <w:rPr>
      <w:color w:val="0563C1" w:themeColor="hyperlink"/>
      <w:u w:val="single"/>
    </w:rPr>
  </w:style>
  <w:style w:type="table" w:styleId="TableGrid">
    <w:name w:val="Table Grid"/>
    <w:basedOn w:val="TableNormal"/>
    <w:uiPriority w:val="39"/>
    <w:rsid w:val="001B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9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B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958"/>
  </w:style>
  <w:style w:type="paragraph" w:styleId="Footer">
    <w:name w:val="footer"/>
    <w:basedOn w:val="Normal"/>
    <w:link w:val="FooterChar"/>
    <w:uiPriority w:val="99"/>
    <w:unhideWhenUsed/>
    <w:rsid w:val="001B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58"/>
  </w:style>
  <w:style w:type="character" w:customStyle="1" w:styleId="Heading1Char">
    <w:name w:val="Heading 1 Char"/>
    <w:basedOn w:val="DefaultParagraphFont"/>
    <w:link w:val="Heading1"/>
    <w:uiPriority w:val="9"/>
    <w:rsid w:val="007D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4D97"/>
    <w:rPr>
      <w:rFonts w:asciiTheme="majorHAnsi" w:eastAsiaTheme="majorEastAsia" w:hAnsiTheme="majorHAnsi" w:cstheme="majorBidi"/>
      <w:i/>
      <w:iCs/>
      <w:color w:val="2E74B5" w:themeColor="accent1" w:themeShade="BF"/>
    </w:rPr>
  </w:style>
  <w:style w:type="paragraph" w:customStyle="1" w:styleId="Text">
    <w:name w:val="Text"/>
    <w:basedOn w:val="Normal"/>
    <w:rsid w:val="0099199D"/>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EC7C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7C29"/>
    <w:pPr>
      <w:spacing w:before="120" w:after="120"/>
    </w:pPr>
    <w:rPr>
      <w:rFonts w:cstheme="minorHAnsi"/>
      <w:b/>
      <w:bCs/>
      <w:caps/>
      <w:sz w:val="20"/>
      <w:szCs w:val="20"/>
    </w:rPr>
  </w:style>
  <w:style w:type="paragraph" w:styleId="TOC2">
    <w:name w:val="toc 2"/>
    <w:basedOn w:val="Normal"/>
    <w:next w:val="Normal"/>
    <w:autoRedefine/>
    <w:uiPriority w:val="39"/>
    <w:unhideWhenUsed/>
    <w:rsid w:val="00EC7C29"/>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EC7C29"/>
    <w:pPr>
      <w:spacing w:after="0"/>
      <w:ind w:left="440"/>
    </w:pPr>
    <w:rPr>
      <w:rFonts w:cstheme="minorHAnsi"/>
      <w:i/>
      <w:iCs/>
      <w:sz w:val="20"/>
      <w:szCs w:val="20"/>
    </w:rPr>
  </w:style>
  <w:style w:type="paragraph" w:styleId="TOC4">
    <w:name w:val="toc 4"/>
    <w:basedOn w:val="Normal"/>
    <w:next w:val="Normal"/>
    <w:autoRedefine/>
    <w:uiPriority w:val="39"/>
    <w:semiHidden/>
    <w:unhideWhenUsed/>
    <w:rsid w:val="00EC7C29"/>
    <w:pPr>
      <w:spacing w:after="0"/>
      <w:ind w:left="660"/>
    </w:pPr>
    <w:rPr>
      <w:rFonts w:cstheme="minorHAnsi"/>
      <w:sz w:val="18"/>
      <w:szCs w:val="18"/>
    </w:rPr>
  </w:style>
  <w:style w:type="paragraph" w:styleId="TOC5">
    <w:name w:val="toc 5"/>
    <w:basedOn w:val="Normal"/>
    <w:next w:val="Normal"/>
    <w:autoRedefine/>
    <w:uiPriority w:val="39"/>
    <w:semiHidden/>
    <w:unhideWhenUsed/>
    <w:rsid w:val="00EC7C29"/>
    <w:pPr>
      <w:spacing w:after="0"/>
      <w:ind w:left="880"/>
    </w:pPr>
    <w:rPr>
      <w:rFonts w:cstheme="minorHAnsi"/>
      <w:sz w:val="18"/>
      <w:szCs w:val="18"/>
    </w:rPr>
  </w:style>
  <w:style w:type="paragraph" w:styleId="TOC6">
    <w:name w:val="toc 6"/>
    <w:basedOn w:val="Normal"/>
    <w:next w:val="Normal"/>
    <w:autoRedefine/>
    <w:uiPriority w:val="39"/>
    <w:semiHidden/>
    <w:unhideWhenUsed/>
    <w:rsid w:val="00EC7C29"/>
    <w:pPr>
      <w:spacing w:after="0"/>
      <w:ind w:left="1100"/>
    </w:pPr>
    <w:rPr>
      <w:rFonts w:cstheme="minorHAnsi"/>
      <w:sz w:val="18"/>
      <w:szCs w:val="18"/>
    </w:rPr>
  </w:style>
  <w:style w:type="paragraph" w:styleId="TOC7">
    <w:name w:val="toc 7"/>
    <w:basedOn w:val="Normal"/>
    <w:next w:val="Normal"/>
    <w:autoRedefine/>
    <w:uiPriority w:val="39"/>
    <w:semiHidden/>
    <w:unhideWhenUsed/>
    <w:rsid w:val="00EC7C29"/>
    <w:pPr>
      <w:spacing w:after="0"/>
      <w:ind w:left="1320"/>
    </w:pPr>
    <w:rPr>
      <w:rFonts w:cstheme="minorHAnsi"/>
      <w:sz w:val="18"/>
      <w:szCs w:val="18"/>
    </w:rPr>
  </w:style>
  <w:style w:type="paragraph" w:styleId="TOC8">
    <w:name w:val="toc 8"/>
    <w:basedOn w:val="Normal"/>
    <w:next w:val="Normal"/>
    <w:autoRedefine/>
    <w:uiPriority w:val="39"/>
    <w:semiHidden/>
    <w:unhideWhenUsed/>
    <w:rsid w:val="00EC7C29"/>
    <w:pPr>
      <w:spacing w:after="0"/>
      <w:ind w:left="1540"/>
    </w:pPr>
    <w:rPr>
      <w:rFonts w:cstheme="minorHAnsi"/>
      <w:sz w:val="18"/>
      <w:szCs w:val="18"/>
    </w:rPr>
  </w:style>
  <w:style w:type="paragraph" w:styleId="TOC9">
    <w:name w:val="toc 9"/>
    <w:basedOn w:val="Normal"/>
    <w:next w:val="Normal"/>
    <w:autoRedefine/>
    <w:uiPriority w:val="39"/>
    <w:semiHidden/>
    <w:unhideWhenUsed/>
    <w:rsid w:val="00EC7C29"/>
    <w:pPr>
      <w:spacing w:after="0"/>
      <w:ind w:left="1760"/>
    </w:pPr>
    <w:rPr>
      <w:rFonts w:cstheme="minorHAnsi"/>
      <w:sz w:val="18"/>
      <w:szCs w:val="18"/>
    </w:rPr>
  </w:style>
  <w:style w:type="paragraph" w:styleId="Revision">
    <w:name w:val="Revision"/>
    <w:hidden/>
    <w:uiPriority w:val="99"/>
    <w:semiHidden/>
    <w:rsid w:val="00C06925"/>
    <w:pPr>
      <w:spacing w:after="0" w:line="240" w:lineRule="auto"/>
    </w:pPr>
  </w:style>
  <w:style w:type="character" w:styleId="CommentReference">
    <w:name w:val="annotation reference"/>
    <w:basedOn w:val="DefaultParagraphFont"/>
    <w:uiPriority w:val="99"/>
    <w:semiHidden/>
    <w:unhideWhenUsed/>
    <w:rsid w:val="00C06925"/>
    <w:rPr>
      <w:sz w:val="16"/>
      <w:szCs w:val="16"/>
    </w:rPr>
  </w:style>
  <w:style w:type="paragraph" w:styleId="CommentText">
    <w:name w:val="annotation text"/>
    <w:basedOn w:val="Normal"/>
    <w:link w:val="CommentTextChar"/>
    <w:uiPriority w:val="99"/>
    <w:semiHidden/>
    <w:unhideWhenUsed/>
    <w:rsid w:val="00C06925"/>
    <w:pPr>
      <w:spacing w:line="240" w:lineRule="auto"/>
    </w:pPr>
    <w:rPr>
      <w:sz w:val="20"/>
      <w:szCs w:val="20"/>
    </w:rPr>
  </w:style>
  <w:style w:type="character" w:customStyle="1" w:styleId="CommentTextChar">
    <w:name w:val="Comment Text Char"/>
    <w:basedOn w:val="DefaultParagraphFont"/>
    <w:link w:val="CommentText"/>
    <w:uiPriority w:val="99"/>
    <w:semiHidden/>
    <w:rsid w:val="00C06925"/>
    <w:rPr>
      <w:sz w:val="20"/>
      <w:szCs w:val="20"/>
    </w:rPr>
  </w:style>
  <w:style w:type="paragraph" w:styleId="CommentSubject">
    <w:name w:val="annotation subject"/>
    <w:basedOn w:val="CommentText"/>
    <w:next w:val="CommentText"/>
    <w:link w:val="CommentSubjectChar"/>
    <w:uiPriority w:val="99"/>
    <w:semiHidden/>
    <w:unhideWhenUsed/>
    <w:rsid w:val="00C06925"/>
    <w:rPr>
      <w:b/>
      <w:bCs/>
    </w:rPr>
  </w:style>
  <w:style w:type="character" w:customStyle="1" w:styleId="CommentSubjectChar">
    <w:name w:val="Comment Subject Char"/>
    <w:basedOn w:val="CommentTextChar"/>
    <w:link w:val="CommentSubject"/>
    <w:uiPriority w:val="99"/>
    <w:semiHidden/>
    <w:rsid w:val="00C06925"/>
    <w:rPr>
      <w:b/>
      <w:bCs/>
      <w:sz w:val="20"/>
      <w:szCs w:val="20"/>
    </w:rPr>
  </w:style>
  <w:style w:type="paragraph" w:styleId="BalloonText">
    <w:name w:val="Balloon Text"/>
    <w:basedOn w:val="Normal"/>
    <w:link w:val="BalloonTextChar"/>
    <w:uiPriority w:val="99"/>
    <w:semiHidden/>
    <w:unhideWhenUsed/>
    <w:rsid w:val="006E62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93442">
      <w:bodyDiv w:val="1"/>
      <w:marLeft w:val="0"/>
      <w:marRight w:val="0"/>
      <w:marTop w:val="0"/>
      <w:marBottom w:val="0"/>
      <w:divBdr>
        <w:top w:val="none" w:sz="0" w:space="0" w:color="auto"/>
        <w:left w:val="none" w:sz="0" w:space="0" w:color="auto"/>
        <w:bottom w:val="none" w:sz="0" w:space="0" w:color="auto"/>
        <w:right w:val="none" w:sz="0" w:space="0" w:color="auto"/>
      </w:divBdr>
    </w:div>
    <w:div w:id="1314986638">
      <w:bodyDiv w:val="1"/>
      <w:marLeft w:val="0"/>
      <w:marRight w:val="0"/>
      <w:marTop w:val="0"/>
      <w:marBottom w:val="0"/>
      <w:divBdr>
        <w:top w:val="none" w:sz="0" w:space="0" w:color="auto"/>
        <w:left w:val="none" w:sz="0" w:space="0" w:color="auto"/>
        <w:bottom w:val="none" w:sz="0" w:space="0" w:color="auto"/>
        <w:right w:val="none" w:sz="0" w:space="0" w:color="auto"/>
      </w:divBdr>
    </w:div>
    <w:div w:id="1732850994">
      <w:bodyDiv w:val="1"/>
      <w:marLeft w:val="0"/>
      <w:marRight w:val="0"/>
      <w:marTop w:val="0"/>
      <w:marBottom w:val="0"/>
      <w:divBdr>
        <w:top w:val="none" w:sz="0" w:space="0" w:color="auto"/>
        <w:left w:val="none" w:sz="0" w:space="0" w:color="auto"/>
        <w:bottom w:val="none" w:sz="0" w:space="0" w:color="auto"/>
        <w:right w:val="none" w:sz="0" w:space="0" w:color="auto"/>
      </w:divBdr>
    </w:div>
    <w:div w:id="1756239522">
      <w:bodyDiv w:val="1"/>
      <w:marLeft w:val="0"/>
      <w:marRight w:val="0"/>
      <w:marTop w:val="0"/>
      <w:marBottom w:val="0"/>
      <w:divBdr>
        <w:top w:val="none" w:sz="0" w:space="0" w:color="auto"/>
        <w:left w:val="none" w:sz="0" w:space="0" w:color="auto"/>
        <w:bottom w:val="none" w:sz="0" w:space="0" w:color="auto"/>
        <w:right w:val="none" w:sz="0" w:space="0" w:color="auto"/>
      </w:divBdr>
    </w:div>
    <w:div w:id="1781147661">
      <w:bodyDiv w:val="1"/>
      <w:marLeft w:val="0"/>
      <w:marRight w:val="0"/>
      <w:marTop w:val="0"/>
      <w:marBottom w:val="0"/>
      <w:divBdr>
        <w:top w:val="none" w:sz="0" w:space="0" w:color="auto"/>
        <w:left w:val="none" w:sz="0" w:space="0" w:color="auto"/>
        <w:bottom w:val="none" w:sz="0" w:space="0" w:color="auto"/>
        <w:right w:val="none" w:sz="0" w:space="0" w:color="auto"/>
      </w:divBdr>
    </w:div>
    <w:div w:id="1814954462">
      <w:bodyDiv w:val="1"/>
      <w:marLeft w:val="0"/>
      <w:marRight w:val="0"/>
      <w:marTop w:val="0"/>
      <w:marBottom w:val="0"/>
      <w:divBdr>
        <w:top w:val="none" w:sz="0" w:space="0" w:color="auto"/>
        <w:left w:val="none" w:sz="0" w:space="0" w:color="auto"/>
        <w:bottom w:val="none" w:sz="0" w:space="0" w:color="auto"/>
        <w:right w:val="none" w:sz="0" w:space="0" w:color="auto"/>
      </w:divBdr>
    </w:div>
    <w:div w:id="1899631810">
      <w:bodyDiv w:val="1"/>
      <w:marLeft w:val="0"/>
      <w:marRight w:val="0"/>
      <w:marTop w:val="0"/>
      <w:marBottom w:val="0"/>
      <w:divBdr>
        <w:top w:val="none" w:sz="0" w:space="0" w:color="auto"/>
        <w:left w:val="none" w:sz="0" w:space="0" w:color="auto"/>
        <w:bottom w:val="none" w:sz="0" w:space="0" w:color="auto"/>
        <w:right w:val="none" w:sz="0" w:space="0" w:color="auto"/>
      </w:divBdr>
    </w:div>
    <w:div w:id="2037150485">
      <w:bodyDiv w:val="1"/>
      <w:marLeft w:val="0"/>
      <w:marRight w:val="0"/>
      <w:marTop w:val="0"/>
      <w:marBottom w:val="0"/>
      <w:divBdr>
        <w:top w:val="none" w:sz="0" w:space="0" w:color="auto"/>
        <w:left w:val="none" w:sz="0" w:space="0" w:color="auto"/>
        <w:bottom w:val="none" w:sz="0" w:space="0" w:color="auto"/>
        <w:right w:val="none" w:sz="0" w:space="0" w:color="auto"/>
      </w:divBdr>
    </w:div>
    <w:div w:id="21432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E1C10-0FE1-43CA-A608-ADAA2C2E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5322</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35587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MR 1</dc:creator>
  <cp:keywords/>
  <dc:description/>
  <cp:lastModifiedBy>Faure, Harrison MR 1</cp:lastModifiedBy>
  <cp:revision>3</cp:revision>
  <dcterms:created xsi:type="dcterms:W3CDTF">2024-05-16T04:37:00Z</dcterms:created>
  <dcterms:modified xsi:type="dcterms:W3CDTF">2024-05-16T06:40:00Z</dcterms:modified>
</cp:coreProperties>
</file>